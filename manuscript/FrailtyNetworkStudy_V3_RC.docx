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51FAF859" w:rsidR="009E3786" w:rsidRPr="00010F95" w:rsidRDefault="006477FF" w:rsidP="009631A5">
      <w:pPr>
        <w:pStyle w:val="Heading1"/>
        <w:spacing w:before="0"/>
        <w:rPr>
          <w:rFonts w:ascii="Times New Roman" w:hAnsi="Times New Roman" w:cs="Times New Roman"/>
          <w:color w:val="auto"/>
          <w:sz w:val="24"/>
          <w:szCs w:val="24"/>
          <w:highlight w:val="yellow"/>
        </w:rPr>
      </w:pPr>
      <w:commentRangeStart w:id="0"/>
      <w:commentRangeStart w:id="1"/>
      <w:r w:rsidRPr="00010F95">
        <w:rPr>
          <w:rFonts w:ascii="Times New Roman" w:hAnsi="Times New Roman" w:cs="Times New Roman"/>
          <w:color w:val="auto"/>
          <w:sz w:val="24"/>
          <w:szCs w:val="24"/>
          <w:highlight w:val="yellow"/>
        </w:rPr>
        <w:t xml:space="preserve">American Journal of Epi </w:t>
      </w:r>
      <w:commentRangeEnd w:id="0"/>
      <w:r w:rsidR="004121D7">
        <w:rPr>
          <w:rStyle w:val="CommentReference"/>
          <w:rFonts w:eastAsia="Calibri" w:cs="Calibri"/>
          <w:color w:val="auto"/>
        </w:rPr>
        <w:commentReference w:id="0"/>
      </w:r>
      <w:commentRangeEnd w:id="1"/>
      <w:r w:rsidR="00236E00">
        <w:rPr>
          <w:rStyle w:val="CommentReference"/>
          <w:rFonts w:eastAsia="Calibri" w:cs="Calibri"/>
          <w:color w:val="auto"/>
        </w:rPr>
        <w:commentReference w:id="1"/>
      </w:r>
    </w:p>
    <w:p w14:paraId="1F418487" w14:textId="388E98E0" w:rsidR="009D565C" w:rsidRPr="00010F95" w:rsidRDefault="009D565C" w:rsidP="009631A5">
      <w:pPr>
        <w:pStyle w:val="Heading1"/>
        <w:spacing w:before="0"/>
        <w:rPr>
          <w:rFonts w:ascii="Times New Roman" w:eastAsia="Calibri" w:hAnsi="Times New Roman" w:cs="Times New Roman"/>
          <w:color w:val="auto"/>
          <w:sz w:val="24"/>
          <w:szCs w:val="24"/>
        </w:rPr>
      </w:pPr>
      <w:r w:rsidRPr="00010F95">
        <w:rPr>
          <w:rFonts w:ascii="Times New Roman" w:eastAsia="Calibri" w:hAnsi="Times New Roman" w:cs="Times New Roman"/>
          <w:color w:val="auto"/>
          <w:sz w:val="24"/>
          <w:szCs w:val="24"/>
        </w:rPr>
        <w:t>Title: Evaluating Frailty Index Integrity: Insights from an International Network Study</w:t>
      </w:r>
    </w:p>
    <w:p w14:paraId="1D59B9AF" w14:textId="77777777" w:rsidR="009D565C" w:rsidRPr="00010F95" w:rsidRDefault="009D565C" w:rsidP="009631A5">
      <w:pPr>
        <w:spacing w:after="0"/>
        <w:rPr>
          <w:rFonts w:ascii="Times New Roman" w:hAnsi="Times New Roman" w:cs="Times New Roman"/>
          <w:sz w:val="24"/>
          <w:szCs w:val="24"/>
        </w:rPr>
      </w:pPr>
    </w:p>
    <w:p w14:paraId="12DBC954" w14:textId="2F5079EA" w:rsidR="009D565C" w:rsidRPr="00010F95" w:rsidRDefault="009D565C" w:rsidP="009631A5">
      <w:pPr>
        <w:spacing w:after="0"/>
        <w:rPr>
          <w:rStyle w:val="apple-converted-space"/>
          <w:rFonts w:ascii="Times New Roman" w:hAnsi="Times New Roman" w:cs="Times New Roman"/>
          <w:sz w:val="24"/>
          <w:szCs w:val="24"/>
        </w:rPr>
      </w:pPr>
      <w:r w:rsidRPr="00010F95">
        <w:rPr>
          <w:rFonts w:ascii="Times New Roman" w:hAnsi="Times New Roman" w:cs="Times New Roman"/>
          <w:sz w:val="24"/>
          <w:szCs w:val="24"/>
        </w:rPr>
        <w:t>Authors: Brianne Olivieri-Mui (1,2,3), Robert Cavanaugh (2</w:t>
      </w:r>
      <w:ins w:id="2" w:author="Cavanaugh, Rob" w:date="2025-08-08T10:07:00Z" w16du:dateUtc="2025-08-08T14:07:00Z">
        <w:r w:rsidR="00F139F4">
          <w:rPr>
            <w:rFonts w:ascii="Times New Roman" w:hAnsi="Times New Roman" w:cs="Times New Roman"/>
            <w:sz w:val="24"/>
            <w:szCs w:val="24"/>
          </w:rPr>
          <w:t>, 4</w:t>
        </w:r>
      </w:ins>
      <w:r w:rsidRPr="00010F95">
        <w:rPr>
          <w:rFonts w:ascii="Times New Roman" w:hAnsi="Times New Roman" w:cs="Times New Roman"/>
          <w:sz w:val="24"/>
          <w:szCs w:val="24"/>
        </w:rPr>
        <w:t xml:space="preserve">), </w:t>
      </w:r>
      <w:r w:rsidRPr="00010F95">
        <w:rPr>
          <w:rStyle w:val="apple-converted-space"/>
          <w:rFonts w:ascii="Times New Roman" w:hAnsi="Times New Roman" w:cs="Times New Roman"/>
          <w:sz w:val="24"/>
          <w:szCs w:val="24"/>
        </w:rPr>
        <w:t>Chelsea Wong (3,</w:t>
      </w:r>
      <w:ins w:id="3" w:author="Cavanaugh, Rob" w:date="2025-08-08T10:07:00Z" w16du:dateUtc="2025-08-08T14:07:00Z">
        <w:r w:rsidR="00F139F4">
          <w:rPr>
            <w:rStyle w:val="apple-converted-space"/>
            <w:rFonts w:ascii="Times New Roman" w:hAnsi="Times New Roman" w:cs="Times New Roman"/>
            <w:sz w:val="24"/>
            <w:szCs w:val="24"/>
          </w:rPr>
          <w:t>5</w:t>
        </w:r>
      </w:ins>
      <w:del w:id="4" w:author="Cavanaugh, Rob" w:date="2025-08-08T10:07:00Z" w16du:dateUtc="2025-08-08T14:07:00Z">
        <w:r w:rsidRPr="00010F95" w:rsidDel="00F139F4">
          <w:rPr>
            <w:rStyle w:val="apple-converted-space"/>
            <w:rFonts w:ascii="Times New Roman" w:hAnsi="Times New Roman" w:cs="Times New Roman"/>
            <w:sz w:val="24"/>
            <w:szCs w:val="24"/>
          </w:rPr>
          <w:delText>4</w:delText>
        </w:r>
      </w:del>
      <w:r w:rsidRPr="00010F95">
        <w:rPr>
          <w:rStyle w:val="apple-converted-space"/>
          <w:rFonts w:ascii="Times New Roman" w:hAnsi="Times New Roman" w:cs="Times New Roman"/>
          <w:sz w:val="24"/>
          <w:szCs w:val="24"/>
        </w:rPr>
        <w:t xml:space="preserve">), </w:t>
      </w:r>
      <w:r w:rsidRPr="00010F95">
        <w:rPr>
          <w:rFonts w:ascii="Times New Roman" w:hAnsi="Times New Roman" w:cs="Times New Roman"/>
          <w:sz w:val="24"/>
          <w:szCs w:val="24"/>
        </w:rPr>
        <w:t>Louisa Smith (1,2), Maytal Bivas-Benita (</w:t>
      </w:r>
      <w:ins w:id="5" w:author="Cavanaugh, Rob" w:date="2025-08-08T10:07:00Z" w16du:dateUtc="2025-08-08T14:07:00Z">
        <w:r w:rsidR="00F139F4">
          <w:rPr>
            <w:rFonts w:ascii="Times New Roman" w:hAnsi="Times New Roman" w:cs="Times New Roman"/>
            <w:sz w:val="24"/>
            <w:szCs w:val="24"/>
          </w:rPr>
          <w:t>6</w:t>
        </w:r>
      </w:ins>
      <w:del w:id="6" w:author="Cavanaugh, Rob" w:date="2025-08-08T10:07:00Z" w16du:dateUtc="2025-08-08T14:07:00Z">
        <w:r w:rsidR="00B231A5" w:rsidDel="00F139F4">
          <w:rPr>
            <w:rFonts w:ascii="Times New Roman" w:hAnsi="Times New Roman" w:cs="Times New Roman"/>
            <w:sz w:val="24"/>
            <w:szCs w:val="24"/>
          </w:rPr>
          <w:delText>5</w:delText>
        </w:r>
      </w:del>
      <w:r w:rsidRPr="00010F95">
        <w:rPr>
          <w:rFonts w:ascii="Times New Roman" w:hAnsi="Times New Roman" w:cs="Times New Roman"/>
          <w:sz w:val="24"/>
          <w:szCs w:val="24"/>
        </w:rPr>
        <w:t>), Pinchas Akiva (</w:t>
      </w:r>
      <w:ins w:id="7" w:author="Cavanaugh, Rob" w:date="2025-08-08T10:07:00Z" w16du:dateUtc="2025-08-08T14:07:00Z">
        <w:r w:rsidR="00F139F4">
          <w:rPr>
            <w:rFonts w:ascii="Times New Roman" w:hAnsi="Times New Roman" w:cs="Times New Roman"/>
            <w:sz w:val="24"/>
            <w:szCs w:val="24"/>
          </w:rPr>
          <w:t>6</w:t>
        </w:r>
      </w:ins>
      <w:del w:id="8" w:author="Cavanaugh, Rob" w:date="2025-08-08T10:07:00Z" w16du:dateUtc="2025-08-08T14:07:00Z">
        <w:r w:rsidR="00B231A5" w:rsidDel="00F139F4">
          <w:rPr>
            <w:rFonts w:ascii="Times New Roman" w:hAnsi="Times New Roman" w:cs="Times New Roman"/>
            <w:sz w:val="24"/>
            <w:szCs w:val="24"/>
          </w:rPr>
          <w:delText>5</w:delText>
        </w:r>
      </w:del>
      <w:r w:rsidRPr="00010F95">
        <w:rPr>
          <w:rFonts w:ascii="Times New Roman" w:hAnsi="Times New Roman" w:cs="Times New Roman"/>
          <w:sz w:val="24"/>
          <w:szCs w:val="24"/>
        </w:rPr>
        <w:t>)</w:t>
      </w:r>
      <w:r w:rsidRPr="00010F95">
        <w:rPr>
          <w:rStyle w:val="apple-converted-space"/>
          <w:rFonts w:ascii="Times New Roman" w:hAnsi="Times New Roman" w:cs="Times New Roman"/>
          <w:sz w:val="24"/>
          <w:szCs w:val="24"/>
        </w:rPr>
        <w:t>, Tal El-Hay (</w:t>
      </w:r>
      <w:ins w:id="9" w:author="Cavanaugh, Rob" w:date="2025-08-08T10:07:00Z" w16du:dateUtc="2025-08-08T14:07:00Z">
        <w:r w:rsidR="00F139F4">
          <w:rPr>
            <w:rStyle w:val="apple-converted-space"/>
            <w:rFonts w:ascii="Times New Roman" w:hAnsi="Times New Roman" w:cs="Times New Roman"/>
            <w:sz w:val="24"/>
            <w:szCs w:val="24"/>
          </w:rPr>
          <w:t>6</w:t>
        </w:r>
      </w:ins>
      <w:del w:id="10" w:author="Cavanaugh, Rob" w:date="2025-08-08T10:07:00Z" w16du:dateUtc="2025-08-08T14:07:00Z">
        <w:r w:rsidR="00B231A5" w:rsidDel="00F139F4">
          <w:rPr>
            <w:rStyle w:val="apple-converted-space"/>
            <w:rFonts w:ascii="Times New Roman" w:hAnsi="Times New Roman" w:cs="Times New Roman"/>
            <w:sz w:val="24"/>
            <w:szCs w:val="24"/>
          </w:rPr>
          <w:delText>5</w:delText>
        </w:r>
      </w:del>
      <w:r w:rsidRPr="00010F95">
        <w:rPr>
          <w:rStyle w:val="apple-converted-space"/>
          <w:rFonts w:ascii="Times New Roman" w:hAnsi="Times New Roman" w:cs="Times New Roman"/>
          <w:sz w:val="24"/>
          <w:szCs w:val="24"/>
        </w:rPr>
        <w:t xml:space="preserve">), Ariela </w:t>
      </w:r>
      <w:proofErr w:type="spellStart"/>
      <w:r w:rsidRPr="00010F95">
        <w:rPr>
          <w:rStyle w:val="apple-converted-space"/>
          <w:rFonts w:ascii="Times New Roman" w:hAnsi="Times New Roman" w:cs="Times New Roman"/>
          <w:sz w:val="24"/>
          <w:szCs w:val="24"/>
        </w:rPr>
        <w:t>Orkaby</w:t>
      </w:r>
      <w:proofErr w:type="spellEnd"/>
      <w:r w:rsidRPr="00010F95">
        <w:rPr>
          <w:rStyle w:val="apple-converted-space"/>
          <w:rFonts w:ascii="Times New Roman" w:hAnsi="Times New Roman" w:cs="Times New Roman"/>
          <w:sz w:val="24"/>
          <w:szCs w:val="24"/>
        </w:rPr>
        <w:t xml:space="preserve"> (3,</w:t>
      </w:r>
      <w:ins w:id="11" w:author="Cavanaugh, Rob" w:date="2025-08-08T10:07:00Z" w16du:dateUtc="2025-08-08T14:07:00Z">
        <w:r w:rsidR="00F139F4">
          <w:rPr>
            <w:rStyle w:val="apple-converted-space"/>
            <w:rFonts w:ascii="Times New Roman" w:hAnsi="Times New Roman" w:cs="Times New Roman"/>
            <w:sz w:val="24"/>
            <w:szCs w:val="24"/>
          </w:rPr>
          <w:t>5</w:t>
        </w:r>
      </w:ins>
      <w:del w:id="12" w:author="Cavanaugh, Rob" w:date="2025-08-08T10:07:00Z" w16du:dateUtc="2025-08-08T14:07:00Z">
        <w:r w:rsidRPr="00010F95" w:rsidDel="00F139F4">
          <w:rPr>
            <w:rStyle w:val="apple-converted-space"/>
            <w:rFonts w:ascii="Times New Roman" w:hAnsi="Times New Roman" w:cs="Times New Roman"/>
            <w:sz w:val="24"/>
            <w:szCs w:val="24"/>
          </w:rPr>
          <w:delText>4</w:delText>
        </w:r>
      </w:del>
      <w:r w:rsidRPr="00010F95">
        <w:rPr>
          <w:rStyle w:val="apple-converted-space"/>
          <w:rFonts w:ascii="Times New Roman" w:hAnsi="Times New Roman" w:cs="Times New Roman"/>
          <w:sz w:val="24"/>
          <w:szCs w:val="24"/>
        </w:rPr>
        <w:t>,</w:t>
      </w:r>
      <w:ins w:id="13" w:author="Cavanaugh, Rob" w:date="2025-08-08T10:07:00Z" w16du:dateUtc="2025-08-08T14:07:00Z">
        <w:r w:rsidR="00F139F4">
          <w:rPr>
            <w:rStyle w:val="apple-converted-space"/>
            <w:rFonts w:ascii="Times New Roman" w:hAnsi="Times New Roman" w:cs="Times New Roman"/>
            <w:sz w:val="24"/>
            <w:szCs w:val="24"/>
          </w:rPr>
          <w:t>7</w:t>
        </w:r>
      </w:ins>
      <w:del w:id="14" w:author="Cavanaugh, Rob" w:date="2025-08-08T10:07:00Z" w16du:dateUtc="2025-08-08T14:07:00Z">
        <w:r w:rsidR="00B231A5" w:rsidDel="00F139F4">
          <w:rPr>
            <w:rStyle w:val="apple-converted-space"/>
            <w:rFonts w:ascii="Times New Roman" w:hAnsi="Times New Roman" w:cs="Times New Roman"/>
            <w:sz w:val="24"/>
            <w:szCs w:val="24"/>
          </w:rPr>
          <w:delText>6</w:delText>
        </w:r>
      </w:del>
      <w:r w:rsidRPr="00010F95">
        <w:rPr>
          <w:rStyle w:val="apple-converted-space"/>
          <w:rFonts w:ascii="Times New Roman" w:hAnsi="Times New Roman" w:cs="Times New Roman"/>
          <w:sz w:val="24"/>
          <w:szCs w:val="24"/>
        </w:rPr>
        <w:t>), Chen Yanover (</w:t>
      </w:r>
      <w:ins w:id="15" w:author="Cavanaugh, Rob" w:date="2025-08-08T10:07:00Z" w16du:dateUtc="2025-08-08T14:07:00Z">
        <w:r w:rsidR="00F139F4">
          <w:rPr>
            <w:rStyle w:val="apple-converted-space"/>
            <w:rFonts w:ascii="Times New Roman" w:hAnsi="Times New Roman" w:cs="Times New Roman"/>
            <w:sz w:val="24"/>
            <w:szCs w:val="24"/>
          </w:rPr>
          <w:t>6</w:t>
        </w:r>
      </w:ins>
      <w:del w:id="16" w:author="Cavanaugh, Rob" w:date="2025-08-08T10:07:00Z" w16du:dateUtc="2025-08-08T14:07:00Z">
        <w:r w:rsidR="00B231A5" w:rsidDel="00F139F4">
          <w:rPr>
            <w:rStyle w:val="apple-converted-space"/>
            <w:rFonts w:ascii="Times New Roman" w:hAnsi="Times New Roman" w:cs="Times New Roman"/>
            <w:sz w:val="24"/>
            <w:szCs w:val="24"/>
          </w:rPr>
          <w:delText>5</w:delText>
        </w:r>
      </w:del>
      <w:r w:rsidRPr="00010F95">
        <w:rPr>
          <w:rStyle w:val="apple-converted-space"/>
          <w:rFonts w:ascii="Times New Roman" w:hAnsi="Times New Roman" w:cs="Times New Roman"/>
          <w:sz w:val="24"/>
          <w:szCs w:val="24"/>
        </w:rPr>
        <w:t>)</w:t>
      </w:r>
    </w:p>
    <w:p w14:paraId="779C1BDC" w14:textId="00F13ABA" w:rsidR="009D565C" w:rsidRPr="00010F95" w:rsidRDefault="009D565C" w:rsidP="009631A5">
      <w:pPr>
        <w:spacing w:after="0"/>
        <w:rPr>
          <w:rFonts w:ascii="Times New Roman" w:hAnsi="Times New Roman" w:cs="Times New Roman"/>
          <w:sz w:val="24"/>
          <w:szCs w:val="24"/>
        </w:rPr>
      </w:pPr>
      <w:r w:rsidRPr="00010F95">
        <w:rPr>
          <w:rFonts w:ascii="Times New Roman" w:hAnsi="Times New Roman" w:cs="Times New Roman"/>
          <w:sz w:val="24"/>
          <w:szCs w:val="24"/>
        </w:rPr>
        <w:t>Author Affiliations:</w:t>
      </w:r>
    </w:p>
    <w:p w14:paraId="1BE4975E" w14:textId="619B839C" w:rsidR="009D565C" w:rsidRPr="00010F95" w:rsidRDefault="009D565C" w:rsidP="009631A5">
      <w:pPr>
        <w:pStyle w:val="ListParagraph"/>
        <w:numPr>
          <w:ilvl w:val="0"/>
          <w:numId w:val="5"/>
        </w:numPr>
        <w:spacing w:after="0"/>
        <w:rPr>
          <w:rFonts w:ascii="Times New Roman" w:hAnsi="Times New Roman" w:cs="Times New Roman"/>
          <w:sz w:val="24"/>
          <w:szCs w:val="24"/>
        </w:rPr>
      </w:pPr>
      <w:r w:rsidRPr="00010F95">
        <w:rPr>
          <w:rFonts w:ascii="Times New Roman" w:hAnsi="Times New Roman" w:cs="Times New Roman"/>
          <w:sz w:val="24"/>
          <w:szCs w:val="24"/>
        </w:rPr>
        <w:t>Northeastern University, Boston, MA</w:t>
      </w:r>
    </w:p>
    <w:p w14:paraId="0C9E87C0" w14:textId="45CFF3D8" w:rsidR="009D565C" w:rsidRPr="00010F95" w:rsidRDefault="009D565C" w:rsidP="009631A5">
      <w:pPr>
        <w:pStyle w:val="ListParagraph"/>
        <w:numPr>
          <w:ilvl w:val="0"/>
          <w:numId w:val="5"/>
        </w:numPr>
        <w:spacing w:after="0"/>
        <w:rPr>
          <w:rFonts w:ascii="Times New Roman" w:hAnsi="Times New Roman" w:cs="Times New Roman"/>
          <w:sz w:val="24"/>
          <w:szCs w:val="24"/>
        </w:rPr>
      </w:pPr>
      <w:r w:rsidRPr="00010F95">
        <w:rPr>
          <w:rFonts w:ascii="Times New Roman" w:hAnsi="Times New Roman" w:cs="Times New Roman"/>
          <w:sz w:val="24"/>
          <w:szCs w:val="24"/>
        </w:rPr>
        <w:t>The Roux Institute, Northeastern University, Portland, ME</w:t>
      </w:r>
    </w:p>
    <w:p w14:paraId="52D39EC5" w14:textId="1C309EBD" w:rsidR="009D565C" w:rsidRDefault="009D565C" w:rsidP="009631A5">
      <w:pPr>
        <w:pStyle w:val="ListParagraph"/>
        <w:numPr>
          <w:ilvl w:val="0"/>
          <w:numId w:val="5"/>
        </w:numPr>
        <w:spacing w:after="0"/>
        <w:rPr>
          <w:ins w:id="17" w:author="Cavanaugh, Rob" w:date="2025-08-08T10:07:00Z" w16du:dateUtc="2025-08-08T14:07:00Z"/>
          <w:rFonts w:ascii="Times New Roman" w:hAnsi="Times New Roman" w:cs="Times New Roman"/>
          <w:sz w:val="24"/>
          <w:szCs w:val="24"/>
        </w:rPr>
      </w:pPr>
      <w:r w:rsidRPr="00010F95">
        <w:rPr>
          <w:rFonts w:ascii="Times New Roman" w:hAnsi="Times New Roman" w:cs="Times New Roman"/>
          <w:sz w:val="24"/>
          <w:szCs w:val="24"/>
        </w:rPr>
        <w:t xml:space="preserve">Hebrew </w:t>
      </w:r>
      <w:proofErr w:type="spellStart"/>
      <w:r w:rsidRPr="00010F95">
        <w:rPr>
          <w:rFonts w:ascii="Times New Roman" w:hAnsi="Times New Roman" w:cs="Times New Roman"/>
          <w:sz w:val="24"/>
          <w:szCs w:val="24"/>
        </w:rPr>
        <w:t>SeniorLife</w:t>
      </w:r>
      <w:proofErr w:type="spellEnd"/>
      <w:r w:rsidRPr="00010F95">
        <w:rPr>
          <w:rFonts w:ascii="Times New Roman" w:hAnsi="Times New Roman" w:cs="Times New Roman"/>
          <w:sz w:val="24"/>
          <w:szCs w:val="24"/>
        </w:rPr>
        <w:t>, Harvard Medical School, Roslindale, MA</w:t>
      </w:r>
    </w:p>
    <w:p w14:paraId="6253F5F5" w14:textId="76B02F76" w:rsidR="00F139F4" w:rsidRPr="00010F95" w:rsidRDefault="00F139F4" w:rsidP="009631A5">
      <w:pPr>
        <w:pStyle w:val="ListParagraph"/>
        <w:numPr>
          <w:ilvl w:val="0"/>
          <w:numId w:val="5"/>
        </w:numPr>
        <w:spacing w:after="0"/>
        <w:rPr>
          <w:rFonts w:ascii="Times New Roman" w:hAnsi="Times New Roman" w:cs="Times New Roman"/>
          <w:sz w:val="24"/>
          <w:szCs w:val="24"/>
        </w:rPr>
      </w:pPr>
      <w:ins w:id="18" w:author="Cavanaugh, Rob" w:date="2025-08-08T10:07:00Z" w16du:dateUtc="2025-08-08T14:07:00Z">
        <w:r>
          <w:rPr>
            <w:rFonts w:ascii="Times New Roman" w:hAnsi="Times New Roman" w:cs="Times New Roman"/>
            <w:sz w:val="24"/>
            <w:szCs w:val="24"/>
          </w:rPr>
          <w:t>MGH Institute of Health Professions, Boston, MA</w:t>
        </w:r>
      </w:ins>
    </w:p>
    <w:p w14:paraId="3CD79381" w14:textId="2B06D8BD" w:rsidR="009D565C" w:rsidRPr="00010F95" w:rsidRDefault="002211EA" w:rsidP="009631A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Beth Israel Deaconess Medical Center</w:t>
      </w:r>
      <w:r w:rsidR="009D565C" w:rsidRPr="00010F95">
        <w:rPr>
          <w:rFonts w:ascii="Times New Roman" w:hAnsi="Times New Roman" w:cs="Times New Roman"/>
          <w:sz w:val="24"/>
          <w:szCs w:val="24"/>
        </w:rPr>
        <w:t>, Boston, MA</w:t>
      </w:r>
    </w:p>
    <w:p w14:paraId="41ED7058" w14:textId="7F9EC734" w:rsidR="009D565C" w:rsidRDefault="009D565C" w:rsidP="009631A5">
      <w:pPr>
        <w:pStyle w:val="ListParagraph"/>
        <w:numPr>
          <w:ilvl w:val="0"/>
          <w:numId w:val="5"/>
        </w:numPr>
        <w:spacing w:after="0"/>
        <w:rPr>
          <w:rFonts w:ascii="Times New Roman" w:hAnsi="Times New Roman" w:cs="Times New Roman"/>
          <w:sz w:val="24"/>
          <w:szCs w:val="24"/>
        </w:rPr>
      </w:pPr>
      <w:r w:rsidRPr="00010F95">
        <w:rPr>
          <w:rFonts w:ascii="Times New Roman" w:hAnsi="Times New Roman" w:cs="Times New Roman"/>
          <w:sz w:val="24"/>
          <w:szCs w:val="24"/>
        </w:rPr>
        <w:t>KI Institute, Tel-Aviv, Israel</w:t>
      </w:r>
    </w:p>
    <w:p w14:paraId="4F38C257" w14:textId="6FE1B36D" w:rsidR="00B231A5" w:rsidRPr="00B231A5" w:rsidRDefault="00B231A5" w:rsidP="00B231A5">
      <w:pPr>
        <w:pStyle w:val="ListParagraph"/>
        <w:numPr>
          <w:ilvl w:val="0"/>
          <w:numId w:val="5"/>
        </w:numPr>
        <w:spacing w:after="0"/>
        <w:rPr>
          <w:rFonts w:ascii="Times New Roman" w:hAnsi="Times New Roman" w:cs="Times New Roman"/>
          <w:sz w:val="24"/>
          <w:szCs w:val="24"/>
        </w:rPr>
      </w:pPr>
      <w:r w:rsidRPr="00010F95">
        <w:rPr>
          <w:rFonts w:ascii="Times New Roman" w:hAnsi="Times New Roman" w:cs="Times New Roman"/>
          <w:sz w:val="24"/>
          <w:szCs w:val="24"/>
        </w:rPr>
        <w:t>Veterans Affairs Medical Center, Boston, MA</w:t>
      </w:r>
    </w:p>
    <w:p w14:paraId="725E717C" w14:textId="77777777" w:rsidR="009D565C" w:rsidRPr="00010F95" w:rsidRDefault="009D565C" w:rsidP="009631A5">
      <w:pPr>
        <w:pStyle w:val="Heading1"/>
        <w:spacing w:before="0"/>
        <w:rPr>
          <w:rFonts w:ascii="Times New Roman" w:hAnsi="Times New Roman" w:cs="Times New Roman"/>
          <w:color w:val="auto"/>
          <w:sz w:val="24"/>
          <w:szCs w:val="24"/>
        </w:rPr>
      </w:pPr>
    </w:p>
    <w:p w14:paraId="00000005" w14:textId="46A81B84" w:rsidR="009E3786" w:rsidRPr="00010F95" w:rsidRDefault="009D565C" w:rsidP="009631A5">
      <w:pPr>
        <w:spacing w:after="0"/>
        <w:rPr>
          <w:rFonts w:ascii="Times New Roman" w:hAnsi="Times New Roman" w:cs="Times New Roman"/>
          <w:sz w:val="24"/>
          <w:szCs w:val="24"/>
        </w:rPr>
      </w:pPr>
      <w:commentRangeStart w:id="19"/>
      <w:r w:rsidRPr="00010F95">
        <w:rPr>
          <w:rFonts w:ascii="Times New Roman" w:hAnsi="Times New Roman" w:cs="Times New Roman"/>
          <w:sz w:val="24"/>
          <w:szCs w:val="24"/>
        </w:rPr>
        <w:t>Abstract</w:t>
      </w:r>
      <w:commentRangeEnd w:id="19"/>
      <w:r w:rsidR="0074045C">
        <w:rPr>
          <w:rStyle w:val="CommentReference"/>
        </w:rPr>
        <w:commentReference w:id="19"/>
      </w:r>
    </w:p>
    <w:p w14:paraId="4D7DD53F" w14:textId="2128A386" w:rsidR="009D565C" w:rsidRDefault="009D565C" w:rsidP="009631A5">
      <w:pPr>
        <w:spacing w:after="0"/>
        <w:rPr>
          <w:ins w:id="20" w:author="Cavanaugh, Rob" w:date="2025-08-08T09:50:00Z" w16du:dateUtc="2025-08-08T13:50:00Z"/>
          <w:rFonts w:ascii="Times New Roman" w:hAnsi="Times New Roman" w:cs="Times New Roman"/>
          <w:sz w:val="24"/>
          <w:szCs w:val="24"/>
        </w:rPr>
      </w:pPr>
      <w:r w:rsidRPr="00010F95">
        <w:rPr>
          <w:rFonts w:ascii="Times New Roman" w:hAnsi="Times New Roman" w:cs="Times New Roman"/>
          <w:sz w:val="24"/>
          <w:szCs w:val="24"/>
        </w:rPr>
        <w:t>Deficit-accumulation Frailty indices (FIs) quantify the state of reduced physiologic reserve to recover from a health insult</w:t>
      </w:r>
      <w:ins w:id="21" w:author="Cavanaugh, Rob" w:date="2025-08-08T09:49:00Z" w16du:dateUtc="2025-08-08T13:49:00Z">
        <w:r w:rsidR="004121D7">
          <w:rPr>
            <w:rFonts w:ascii="Times New Roman" w:hAnsi="Times New Roman" w:cs="Times New Roman"/>
            <w:sz w:val="24"/>
            <w:szCs w:val="24"/>
          </w:rPr>
          <w:t xml:space="preserve">. </w:t>
        </w:r>
      </w:ins>
      <w:del w:id="22" w:author="Cavanaugh, Rob" w:date="2025-08-08T09:48:00Z" w16du:dateUtc="2025-08-08T13:48:00Z">
        <w:r w:rsidRPr="00010F95" w:rsidDel="004121D7">
          <w:rPr>
            <w:rFonts w:ascii="Times New Roman" w:hAnsi="Times New Roman" w:cs="Times New Roman"/>
            <w:sz w:val="24"/>
            <w:szCs w:val="24"/>
          </w:rPr>
          <w:delText xml:space="preserve"> </w:delText>
        </w:r>
        <w:r w:rsidR="00974CC1" w:rsidDel="004121D7">
          <w:rPr>
            <w:rFonts w:ascii="Times New Roman" w:hAnsi="Times New Roman" w:cs="Times New Roman"/>
            <w:sz w:val="24"/>
            <w:szCs w:val="24"/>
          </w:rPr>
          <w:delText>and</w:delText>
        </w:r>
        <w:r w:rsidRPr="00010F95" w:rsidDel="004121D7">
          <w:rPr>
            <w:rFonts w:ascii="Times New Roman" w:hAnsi="Times New Roman" w:cs="Times New Roman"/>
            <w:sz w:val="24"/>
            <w:szCs w:val="24"/>
          </w:rPr>
          <w:delText xml:space="preserve"> </w:delText>
        </w:r>
      </w:del>
      <w:ins w:id="23" w:author="Cavanaugh, Rob" w:date="2025-08-08T10:00:00Z" w16du:dateUtc="2025-08-08T14:00:00Z">
        <w:r w:rsidR="0074045C">
          <w:rPr>
            <w:rFonts w:ascii="Times New Roman" w:hAnsi="Times New Roman" w:cs="Times New Roman"/>
            <w:sz w:val="24"/>
            <w:szCs w:val="24"/>
          </w:rPr>
          <w:t>Common</w:t>
        </w:r>
      </w:ins>
      <w:del w:id="24" w:author="Cavanaugh, Rob" w:date="2025-08-08T09:49:00Z" w16du:dateUtc="2025-08-08T13:49:00Z">
        <w:r w:rsidR="00974CC1" w:rsidDel="004121D7">
          <w:rPr>
            <w:rFonts w:ascii="Times New Roman" w:hAnsi="Times New Roman" w:cs="Times New Roman"/>
            <w:sz w:val="24"/>
            <w:szCs w:val="24"/>
          </w:rPr>
          <w:delText>i</w:delText>
        </w:r>
      </w:del>
      <w:del w:id="25" w:author="Cavanaugh, Rob" w:date="2025-08-08T10:00:00Z" w16du:dateUtc="2025-08-08T14:00:00Z">
        <w:r w:rsidRPr="00010F95" w:rsidDel="0074045C">
          <w:rPr>
            <w:rFonts w:ascii="Times New Roman" w:hAnsi="Times New Roman" w:cs="Times New Roman"/>
            <w:sz w:val="24"/>
            <w:szCs w:val="24"/>
          </w:rPr>
          <w:delText>ncreasing use of common</w:delText>
        </w:r>
      </w:del>
      <w:r w:rsidRPr="00010F95">
        <w:rPr>
          <w:rFonts w:ascii="Times New Roman" w:hAnsi="Times New Roman" w:cs="Times New Roman"/>
          <w:sz w:val="24"/>
          <w:szCs w:val="24"/>
        </w:rPr>
        <w:t xml:space="preserve"> data models (CDMs) </w:t>
      </w:r>
      <w:del w:id="26" w:author="Cavanaugh, Rob" w:date="2025-08-08T10:00:00Z" w16du:dateUtc="2025-08-08T14:00:00Z">
        <w:r w:rsidRPr="00010F95" w:rsidDel="0074045C">
          <w:rPr>
            <w:rFonts w:ascii="Times New Roman" w:hAnsi="Times New Roman" w:cs="Times New Roman"/>
            <w:sz w:val="24"/>
            <w:szCs w:val="24"/>
          </w:rPr>
          <w:delText xml:space="preserve">has </w:delText>
        </w:r>
      </w:del>
      <w:ins w:id="27" w:author="Cavanaugh, Rob" w:date="2025-08-08T10:00:00Z" w16du:dateUtc="2025-08-08T14:00:00Z">
        <w:r w:rsidR="0074045C">
          <w:rPr>
            <w:rFonts w:ascii="Times New Roman" w:hAnsi="Times New Roman" w:cs="Times New Roman"/>
            <w:sz w:val="24"/>
            <w:szCs w:val="24"/>
          </w:rPr>
          <w:t>have</w:t>
        </w:r>
        <w:r w:rsidR="0074045C" w:rsidRPr="00010F95">
          <w:rPr>
            <w:rFonts w:ascii="Times New Roman" w:hAnsi="Times New Roman" w:cs="Times New Roman"/>
            <w:sz w:val="24"/>
            <w:szCs w:val="24"/>
          </w:rPr>
          <w:t xml:space="preserve"> </w:t>
        </w:r>
      </w:ins>
      <w:r w:rsidRPr="00010F95">
        <w:rPr>
          <w:rFonts w:ascii="Times New Roman" w:hAnsi="Times New Roman" w:cs="Times New Roman"/>
          <w:sz w:val="24"/>
          <w:szCs w:val="24"/>
        </w:rPr>
        <w:t>enabled international</w:t>
      </w:r>
      <w:ins w:id="28" w:author="Cavanaugh, Rob" w:date="2025-08-08T10:00:00Z" w16du:dateUtc="2025-08-08T14:00:00Z">
        <w:r w:rsidR="0074045C">
          <w:rPr>
            <w:rFonts w:ascii="Times New Roman" w:hAnsi="Times New Roman" w:cs="Times New Roman"/>
            <w:sz w:val="24"/>
            <w:szCs w:val="24"/>
          </w:rPr>
          <w:t>,</w:t>
        </w:r>
      </w:ins>
      <w:r w:rsidRPr="00010F95">
        <w:rPr>
          <w:rFonts w:ascii="Times New Roman" w:hAnsi="Times New Roman" w:cs="Times New Roman"/>
          <w:sz w:val="24"/>
          <w:szCs w:val="24"/>
        </w:rPr>
        <w:t xml:space="preserve"> </w:t>
      </w:r>
      <w:r w:rsidR="00974CC1">
        <w:rPr>
          <w:rFonts w:ascii="Times New Roman" w:hAnsi="Times New Roman" w:cs="Times New Roman"/>
          <w:sz w:val="24"/>
          <w:szCs w:val="24"/>
        </w:rPr>
        <w:t xml:space="preserve">interinstitutional </w:t>
      </w:r>
      <w:r w:rsidRPr="00010F95">
        <w:rPr>
          <w:rFonts w:ascii="Times New Roman" w:hAnsi="Times New Roman" w:cs="Times New Roman"/>
          <w:sz w:val="24"/>
          <w:szCs w:val="24"/>
        </w:rPr>
        <w:t>applications of F</w:t>
      </w:r>
      <w:r w:rsidR="00B55656">
        <w:rPr>
          <w:rFonts w:ascii="Times New Roman" w:hAnsi="Times New Roman" w:cs="Times New Roman"/>
          <w:sz w:val="24"/>
          <w:szCs w:val="24"/>
        </w:rPr>
        <w:t>I</w:t>
      </w:r>
      <w:r w:rsidRPr="00010F95">
        <w:rPr>
          <w:rFonts w:ascii="Times New Roman" w:hAnsi="Times New Roman" w:cs="Times New Roman"/>
          <w:sz w:val="24"/>
          <w:szCs w:val="24"/>
        </w:rPr>
        <w:t>s</w:t>
      </w:r>
      <w:r w:rsidR="00974CC1">
        <w:rPr>
          <w:rFonts w:ascii="Times New Roman" w:hAnsi="Times New Roman" w:cs="Times New Roman"/>
          <w:sz w:val="24"/>
          <w:szCs w:val="24"/>
        </w:rPr>
        <w:t xml:space="preserve">. </w:t>
      </w:r>
      <w:del w:id="29" w:author="Cavanaugh, Rob" w:date="2025-08-08T09:50:00Z" w16du:dateUtc="2025-08-08T13:50:00Z">
        <w:r w:rsidR="00974CC1" w:rsidDel="004121D7">
          <w:rPr>
            <w:rFonts w:ascii="Times New Roman" w:hAnsi="Times New Roman" w:cs="Times New Roman"/>
            <w:sz w:val="24"/>
            <w:szCs w:val="24"/>
          </w:rPr>
          <w:delText>However,</w:delText>
        </w:r>
        <w:r w:rsidRPr="00010F95" w:rsidDel="004121D7">
          <w:rPr>
            <w:rFonts w:ascii="Times New Roman" w:hAnsi="Times New Roman" w:cs="Times New Roman"/>
            <w:sz w:val="24"/>
            <w:szCs w:val="24"/>
          </w:rPr>
          <w:delText xml:space="preserve"> the validity of such applications is not guaranteed. </w:delText>
        </w:r>
      </w:del>
      <w:ins w:id="30" w:author="Cavanaugh, Rob" w:date="2025-08-08T09:50:00Z" w16du:dateUtc="2025-08-08T13:50:00Z">
        <w:r w:rsidR="004121D7">
          <w:rPr>
            <w:rFonts w:ascii="Times New Roman" w:hAnsi="Times New Roman" w:cs="Times New Roman"/>
            <w:sz w:val="24"/>
            <w:szCs w:val="24"/>
          </w:rPr>
          <w:t xml:space="preserve">However, the validity of </w:t>
        </w:r>
      </w:ins>
      <w:ins w:id="31" w:author="Cavanaugh, Rob" w:date="2025-08-08T10:00:00Z" w16du:dateUtc="2025-08-08T14:00:00Z">
        <w:r w:rsidR="0074045C">
          <w:rPr>
            <w:rFonts w:ascii="Times New Roman" w:hAnsi="Times New Roman" w:cs="Times New Roman"/>
            <w:sz w:val="24"/>
            <w:szCs w:val="24"/>
          </w:rPr>
          <w:t>such applications is unknow</w:t>
        </w:r>
      </w:ins>
      <w:ins w:id="32" w:author="Cavanaugh, Rob" w:date="2025-08-08T10:02:00Z" w16du:dateUtc="2025-08-08T14:02:00Z">
        <w:r w:rsidR="0074045C">
          <w:rPr>
            <w:rFonts w:ascii="Times New Roman" w:hAnsi="Times New Roman" w:cs="Times New Roman"/>
            <w:sz w:val="24"/>
            <w:szCs w:val="24"/>
          </w:rPr>
          <w:t>n</w:t>
        </w:r>
      </w:ins>
      <w:ins w:id="33" w:author="Cavanaugh, Rob" w:date="2025-08-08T10:04:00Z" w16du:dateUtc="2025-08-08T14:04:00Z">
        <w:r w:rsidR="0074045C">
          <w:rPr>
            <w:rFonts w:ascii="Times New Roman" w:hAnsi="Times New Roman" w:cs="Times New Roman"/>
            <w:sz w:val="24"/>
            <w:szCs w:val="24"/>
          </w:rPr>
          <w:t>.</w:t>
        </w:r>
      </w:ins>
    </w:p>
    <w:p w14:paraId="2B7428B2" w14:textId="77777777" w:rsidR="004121D7" w:rsidRDefault="004121D7" w:rsidP="009631A5">
      <w:pPr>
        <w:spacing w:after="0"/>
        <w:rPr>
          <w:ins w:id="34" w:author="Cavanaugh, Rob" w:date="2025-08-08T09:50:00Z" w16du:dateUtc="2025-08-08T13:50:00Z"/>
          <w:rFonts w:ascii="Times New Roman" w:hAnsi="Times New Roman" w:cs="Times New Roman"/>
          <w:sz w:val="24"/>
          <w:szCs w:val="24"/>
        </w:rPr>
      </w:pPr>
    </w:p>
    <w:p w14:paraId="6D1D0515" w14:textId="2DAF3847" w:rsidR="004121D7" w:rsidRPr="00010F95" w:rsidDel="004121D7" w:rsidRDefault="004121D7" w:rsidP="009631A5">
      <w:pPr>
        <w:spacing w:after="0"/>
        <w:rPr>
          <w:del w:id="35" w:author="Cavanaugh, Rob" w:date="2025-08-08T09:52:00Z" w16du:dateUtc="2025-08-08T13:52:00Z"/>
          <w:rFonts w:ascii="Times New Roman" w:hAnsi="Times New Roman" w:cs="Times New Roman"/>
          <w:sz w:val="24"/>
          <w:szCs w:val="24"/>
        </w:rPr>
      </w:pPr>
      <w:ins w:id="36" w:author="Cavanaugh, Rob" w:date="2025-08-08T09:50:00Z" w16du:dateUtc="2025-08-08T13:50:00Z">
        <w:r>
          <w:rPr>
            <w:rFonts w:ascii="Times New Roman" w:hAnsi="Times New Roman" w:cs="Times New Roman"/>
            <w:sz w:val="24"/>
            <w:szCs w:val="24"/>
          </w:rPr>
          <w:t xml:space="preserve">We conducted an international network study </w:t>
        </w:r>
      </w:ins>
      <w:ins w:id="37" w:author="Cavanaugh, Rob" w:date="2025-08-08T09:53:00Z" w16du:dateUtc="2025-08-08T13:53:00Z">
        <w:r>
          <w:rPr>
            <w:rFonts w:ascii="Times New Roman" w:hAnsi="Times New Roman" w:cs="Times New Roman"/>
            <w:sz w:val="24"/>
            <w:szCs w:val="24"/>
          </w:rPr>
          <w:t>comparing</w:t>
        </w:r>
      </w:ins>
      <w:ins w:id="38" w:author="Cavanaugh, Rob" w:date="2025-08-08T09:50:00Z" w16du:dateUtc="2025-08-08T13:50:00Z">
        <w:r>
          <w:rPr>
            <w:rFonts w:ascii="Times New Roman" w:hAnsi="Times New Roman" w:cs="Times New Roman"/>
            <w:sz w:val="24"/>
            <w:szCs w:val="24"/>
          </w:rPr>
          <w:t xml:space="preserve"> </w:t>
        </w:r>
      </w:ins>
      <w:ins w:id="39" w:author="Cavanaugh, Rob" w:date="2025-08-08T09:53:00Z" w16du:dateUtc="2025-08-08T13:53:00Z">
        <w:r>
          <w:rPr>
            <w:rFonts w:ascii="Times New Roman" w:hAnsi="Times New Roman" w:cs="Times New Roman"/>
            <w:sz w:val="24"/>
            <w:szCs w:val="24"/>
          </w:rPr>
          <w:t xml:space="preserve">estimates of frailty from </w:t>
        </w:r>
      </w:ins>
      <w:ins w:id="40" w:author="Cavanaugh, Rob" w:date="2025-08-08T09:51:00Z" w16du:dateUtc="2025-08-08T13:51:00Z">
        <w:r>
          <w:rPr>
            <w:rFonts w:ascii="Times New Roman" w:hAnsi="Times New Roman" w:cs="Times New Roman"/>
            <w:sz w:val="24"/>
            <w:szCs w:val="24"/>
          </w:rPr>
          <w:t xml:space="preserve">two </w:t>
        </w:r>
        <w:r w:rsidRPr="00010F95">
          <w:rPr>
            <w:rFonts w:ascii="Times New Roman" w:hAnsi="Times New Roman" w:cs="Times New Roman"/>
            <w:sz w:val="24"/>
            <w:szCs w:val="24"/>
          </w:rPr>
          <w:t>EHR-based FIs</w:t>
        </w:r>
      </w:ins>
      <w:ins w:id="41" w:author="Cavanaugh, Rob" w:date="2025-08-08T10:06:00Z" w16du:dateUtc="2025-08-08T14:06:00Z">
        <w:r w:rsidR="0074045C">
          <w:rPr>
            <w:rFonts w:ascii="Times New Roman" w:hAnsi="Times New Roman" w:cs="Times New Roman"/>
            <w:sz w:val="24"/>
            <w:szCs w:val="24"/>
          </w:rPr>
          <w:t>:</w:t>
        </w:r>
      </w:ins>
      <w:ins w:id="42" w:author="Cavanaugh, Rob" w:date="2025-08-08T09:51:00Z" w16du:dateUtc="2025-08-08T13:51:00Z">
        <w:r w:rsidRPr="00010F95">
          <w:rPr>
            <w:rFonts w:ascii="Times New Roman" w:hAnsi="Times New Roman" w:cs="Times New Roman"/>
            <w:sz w:val="24"/>
            <w:szCs w:val="24"/>
          </w:rPr>
          <w:t xml:space="preserve"> United States (US)-based Veterans Affairs FI (VAFI) and United Kingdom (UK)-based electronic FI (</w:t>
        </w:r>
        <w:proofErr w:type="spellStart"/>
        <w:r w:rsidRPr="00010F95">
          <w:rPr>
            <w:rFonts w:ascii="Times New Roman" w:hAnsi="Times New Roman" w:cs="Times New Roman"/>
            <w:sz w:val="24"/>
            <w:szCs w:val="24"/>
          </w:rPr>
          <w:t>eFI</w:t>
        </w:r>
        <w:proofErr w:type="spellEnd"/>
        <w:r w:rsidRPr="00010F95">
          <w:rPr>
            <w:rFonts w:ascii="Times New Roman" w:hAnsi="Times New Roman" w:cs="Times New Roman"/>
            <w:sz w:val="24"/>
            <w:szCs w:val="24"/>
          </w:rPr>
          <w:t>) across 5 databases</w:t>
        </w:r>
      </w:ins>
      <w:ins w:id="43" w:author="Cavanaugh, Rob" w:date="2025-08-08T09:53:00Z" w16du:dateUtc="2025-08-08T13:53:00Z">
        <w:r>
          <w:rPr>
            <w:rFonts w:ascii="Times New Roman" w:hAnsi="Times New Roman" w:cs="Times New Roman"/>
            <w:sz w:val="24"/>
            <w:szCs w:val="24"/>
          </w:rPr>
          <w:t>:</w:t>
        </w:r>
        <w:r w:rsidRPr="004121D7">
          <w:rPr>
            <w:rFonts w:ascii="Times New Roman" w:hAnsi="Times New Roman" w:cs="Times New Roman"/>
            <w:sz w:val="24"/>
            <w:szCs w:val="24"/>
          </w:rPr>
          <w:t xml:space="preserve"> </w:t>
        </w:r>
        <w:r w:rsidRPr="00010F95">
          <w:rPr>
            <w:rFonts w:ascii="Times New Roman" w:hAnsi="Times New Roman" w:cs="Times New Roman"/>
            <w:sz w:val="24"/>
            <w:szCs w:val="24"/>
          </w:rPr>
          <w:t xml:space="preserve">US </w:t>
        </w:r>
        <w:r w:rsidRPr="008B658C">
          <w:rPr>
            <w:rFonts w:ascii="Times New Roman" w:hAnsi="Times New Roman" w:cs="Times New Roman"/>
            <w:i/>
            <w:iCs/>
            <w:sz w:val="24"/>
            <w:szCs w:val="24"/>
          </w:rPr>
          <w:t>All of Us</w:t>
        </w:r>
        <w:r w:rsidRPr="00010F95">
          <w:rPr>
            <w:rFonts w:ascii="Times New Roman" w:hAnsi="Times New Roman" w:cs="Times New Roman"/>
            <w:sz w:val="24"/>
            <w:szCs w:val="24"/>
          </w:rPr>
          <w:t xml:space="preserve"> (n=211,568), US IQVIA Pharmetrics+ (n=5,292,854), UK I</w:t>
        </w:r>
        <w:r>
          <w:rPr>
            <w:rFonts w:ascii="Times New Roman" w:hAnsi="Times New Roman" w:cs="Times New Roman"/>
            <w:sz w:val="24"/>
            <w:szCs w:val="24"/>
          </w:rPr>
          <w:t>MRD</w:t>
        </w:r>
        <w:r w:rsidRPr="00010F95">
          <w:rPr>
            <w:rFonts w:ascii="Times New Roman" w:hAnsi="Times New Roman" w:cs="Times New Roman"/>
            <w:sz w:val="24"/>
            <w:szCs w:val="24"/>
          </w:rPr>
          <w:t>-THIN (n=3,080,557),</w:t>
        </w:r>
        <w:r>
          <w:rPr>
            <w:rFonts w:ascii="Times New Roman" w:hAnsi="Times New Roman" w:cs="Times New Roman"/>
            <w:sz w:val="24"/>
            <w:szCs w:val="24"/>
          </w:rPr>
          <w:t xml:space="preserve"> </w:t>
        </w:r>
        <w:r w:rsidRPr="00010F95">
          <w:rPr>
            <w:rFonts w:ascii="Times New Roman" w:hAnsi="Times New Roman" w:cs="Times New Roman"/>
            <w:sz w:val="24"/>
            <w:szCs w:val="24"/>
          </w:rPr>
          <w:t>UK I</w:t>
        </w:r>
        <w:r>
          <w:rPr>
            <w:rFonts w:ascii="Times New Roman" w:hAnsi="Times New Roman" w:cs="Times New Roman"/>
            <w:sz w:val="24"/>
            <w:szCs w:val="24"/>
          </w:rPr>
          <w:t>MRD</w:t>
        </w:r>
        <w:r w:rsidRPr="00010F95">
          <w:rPr>
            <w:rFonts w:ascii="Times New Roman" w:hAnsi="Times New Roman" w:cs="Times New Roman"/>
            <w:sz w:val="24"/>
            <w:szCs w:val="24"/>
          </w:rPr>
          <w:t xml:space="preserve">-EMIS (n=843,928), </w:t>
        </w:r>
        <w:r>
          <w:rPr>
            <w:rFonts w:ascii="Times New Roman" w:hAnsi="Times New Roman" w:cs="Times New Roman"/>
            <w:sz w:val="24"/>
            <w:szCs w:val="24"/>
          </w:rPr>
          <w:t xml:space="preserve">and </w:t>
        </w:r>
        <w:r w:rsidRPr="00010F95">
          <w:rPr>
            <w:rFonts w:ascii="Times New Roman" w:hAnsi="Times New Roman" w:cs="Times New Roman"/>
            <w:sz w:val="24"/>
            <w:szCs w:val="24"/>
          </w:rPr>
          <w:t xml:space="preserve">UK </w:t>
        </w:r>
        <w:proofErr w:type="spellStart"/>
        <w:r w:rsidRPr="00010F95">
          <w:rPr>
            <w:rFonts w:ascii="Times New Roman" w:hAnsi="Times New Roman" w:cs="Times New Roman"/>
            <w:sz w:val="24"/>
            <w:szCs w:val="24"/>
          </w:rPr>
          <w:t>BioBank</w:t>
        </w:r>
        <w:proofErr w:type="spellEnd"/>
        <w:r w:rsidRPr="00010F95">
          <w:rPr>
            <w:rFonts w:ascii="Times New Roman" w:hAnsi="Times New Roman" w:cs="Times New Roman"/>
            <w:sz w:val="24"/>
            <w:szCs w:val="24"/>
          </w:rPr>
          <w:t xml:space="preserve"> (n=209,566).</w:t>
        </w:r>
      </w:ins>
      <w:ins w:id="44" w:author="Cavanaugh, Rob" w:date="2025-08-08T09:52:00Z" w16du:dateUtc="2025-08-08T13:52:00Z">
        <w:r>
          <w:rPr>
            <w:rFonts w:ascii="Times New Roman" w:hAnsi="Times New Roman" w:cs="Times New Roman"/>
            <w:sz w:val="24"/>
            <w:szCs w:val="24"/>
          </w:rPr>
          <w:t xml:space="preserve"> </w:t>
        </w:r>
      </w:ins>
    </w:p>
    <w:p w14:paraId="62FB3E55" w14:textId="1B0EB657" w:rsidR="00E02BC5" w:rsidRDefault="009C5B39" w:rsidP="009631A5">
      <w:pPr>
        <w:spacing w:after="0"/>
        <w:rPr>
          <w:ins w:id="45" w:author="Cavanaugh, Rob" w:date="2025-08-08T09:53:00Z" w16du:dateUtc="2025-08-08T13:53:00Z"/>
          <w:rFonts w:ascii="Times New Roman" w:hAnsi="Times New Roman" w:cs="Times New Roman"/>
          <w:sz w:val="24"/>
          <w:szCs w:val="24"/>
        </w:rPr>
      </w:pPr>
      <w:del w:id="46" w:author="Cavanaugh, Rob" w:date="2025-08-08T09:51:00Z" w16du:dateUtc="2025-08-08T13:51:00Z">
        <w:r w:rsidRPr="00010F95" w:rsidDel="004121D7">
          <w:rPr>
            <w:rFonts w:ascii="Times New Roman" w:hAnsi="Times New Roman" w:cs="Times New Roman"/>
            <w:sz w:val="24"/>
            <w:szCs w:val="24"/>
          </w:rPr>
          <w:delText>We developed open-source software, to calculate</w:delText>
        </w:r>
      </w:del>
      <w:ins w:id="47" w:author="Cavanaugh, Rob" w:date="2025-08-08T09:51:00Z" w16du:dateUtc="2025-08-08T13:51:00Z">
        <w:r w:rsidR="004121D7">
          <w:rPr>
            <w:rFonts w:ascii="Times New Roman" w:hAnsi="Times New Roman" w:cs="Times New Roman"/>
            <w:sz w:val="24"/>
            <w:szCs w:val="24"/>
          </w:rPr>
          <w:t>We calculated</w:t>
        </w:r>
      </w:ins>
      <w:r w:rsidRPr="00010F95">
        <w:rPr>
          <w:rFonts w:ascii="Times New Roman" w:hAnsi="Times New Roman" w:cs="Times New Roman"/>
          <w:sz w:val="24"/>
          <w:szCs w:val="24"/>
        </w:rPr>
        <w:t xml:space="preserve"> frailty by age-strata </w:t>
      </w:r>
      <w:r>
        <w:rPr>
          <w:rFonts w:ascii="Times New Roman" w:hAnsi="Times New Roman" w:cs="Times New Roman"/>
          <w:sz w:val="24"/>
          <w:szCs w:val="24"/>
        </w:rPr>
        <w:t>a</w:t>
      </w:r>
      <w:r w:rsidR="00F36FA4" w:rsidRPr="00010F95">
        <w:rPr>
          <w:rFonts w:ascii="Times New Roman" w:hAnsi="Times New Roman" w:cs="Times New Roman"/>
          <w:sz w:val="24"/>
          <w:szCs w:val="24"/>
        </w:rPr>
        <w:t>mong patients 40</w:t>
      </w:r>
      <w:r w:rsidR="00974CC1">
        <w:rPr>
          <w:rFonts w:ascii="Times New Roman" w:hAnsi="Times New Roman" w:cs="Times New Roman"/>
          <w:sz w:val="24"/>
          <w:szCs w:val="24"/>
        </w:rPr>
        <w:t>+</w:t>
      </w:r>
      <w:r w:rsidR="00F36FA4" w:rsidRPr="00010F95">
        <w:rPr>
          <w:rFonts w:ascii="Times New Roman" w:hAnsi="Times New Roman" w:cs="Times New Roman"/>
          <w:sz w:val="24"/>
          <w:szCs w:val="24"/>
        </w:rPr>
        <w:t xml:space="preserve"> years old with at least 1-year of data</w:t>
      </w:r>
      <w:ins w:id="48" w:author="Cavanaugh, Rob" w:date="2025-08-08T09:53:00Z" w16du:dateUtc="2025-08-08T13:53:00Z">
        <w:r w:rsidR="004121D7">
          <w:rPr>
            <w:rFonts w:ascii="Times New Roman" w:hAnsi="Times New Roman" w:cs="Times New Roman"/>
            <w:sz w:val="24"/>
            <w:szCs w:val="24"/>
          </w:rPr>
          <w:t>.</w:t>
        </w:r>
      </w:ins>
      <w:ins w:id="49" w:author="Cavanaugh, Rob" w:date="2025-08-08T11:02:00Z" w16du:dateUtc="2025-08-08T15:02:00Z">
        <w:r w:rsidR="0033136B">
          <w:rPr>
            <w:rFonts w:ascii="Times New Roman" w:hAnsi="Times New Roman" w:cs="Times New Roman"/>
            <w:sz w:val="24"/>
            <w:szCs w:val="24"/>
          </w:rPr>
          <w:t xml:space="preserve"> </w:t>
        </w:r>
      </w:ins>
      <w:commentRangeStart w:id="50"/>
      <w:commentRangeStart w:id="51"/>
      <w:commentRangeStart w:id="52"/>
      <w:del w:id="53" w:author="Cavanaugh, Rob" w:date="2025-08-08T09:52:00Z" w16du:dateUtc="2025-08-08T13:52:00Z">
        <w:r w:rsidDel="004121D7">
          <w:rPr>
            <w:rFonts w:ascii="Times New Roman" w:hAnsi="Times New Roman" w:cs="Times New Roman"/>
            <w:sz w:val="24"/>
            <w:szCs w:val="24"/>
          </w:rPr>
          <w:delText>. T</w:delText>
        </w:r>
        <w:r w:rsidR="009D565C" w:rsidRPr="00010F95" w:rsidDel="004121D7">
          <w:rPr>
            <w:rFonts w:ascii="Times New Roman" w:hAnsi="Times New Roman" w:cs="Times New Roman"/>
            <w:sz w:val="24"/>
            <w:szCs w:val="24"/>
          </w:rPr>
          <w:delText xml:space="preserve">his study compared two valid EHR-based FIs - the United States (US)-based Veterans Affairs FI (VAFI) and United Kingdom (UK)-based electronic FI (eFI) across 5 Observational Medical Outcomes Partnership CDM databases: 1) </w:delText>
        </w:r>
      </w:del>
      <w:del w:id="54" w:author="Cavanaugh, Rob" w:date="2025-08-08T09:53:00Z" w16du:dateUtc="2025-08-08T13:53:00Z">
        <w:r w:rsidR="009D565C" w:rsidRPr="00010F95" w:rsidDel="004121D7">
          <w:rPr>
            <w:rFonts w:ascii="Times New Roman" w:hAnsi="Times New Roman" w:cs="Times New Roman"/>
            <w:sz w:val="24"/>
            <w:szCs w:val="24"/>
          </w:rPr>
          <w:delText xml:space="preserve">US </w:delText>
        </w:r>
        <w:r w:rsidR="009D565C" w:rsidRPr="004121D7" w:rsidDel="004121D7">
          <w:rPr>
            <w:rFonts w:ascii="Times New Roman" w:hAnsi="Times New Roman" w:cs="Times New Roman"/>
            <w:i/>
            <w:iCs/>
            <w:sz w:val="24"/>
            <w:szCs w:val="24"/>
            <w:rPrChange w:id="55" w:author="Cavanaugh, Rob" w:date="2025-08-08T09:52:00Z" w16du:dateUtc="2025-08-08T13:52:00Z">
              <w:rPr>
                <w:rFonts w:ascii="Times New Roman" w:hAnsi="Times New Roman" w:cs="Times New Roman"/>
                <w:sz w:val="24"/>
                <w:szCs w:val="24"/>
              </w:rPr>
            </w:rPrChange>
          </w:rPr>
          <w:delText>All of Us</w:delText>
        </w:r>
        <w:r w:rsidR="009D565C" w:rsidRPr="00010F95" w:rsidDel="004121D7">
          <w:rPr>
            <w:rFonts w:ascii="Times New Roman" w:hAnsi="Times New Roman" w:cs="Times New Roman"/>
            <w:sz w:val="24"/>
            <w:szCs w:val="24"/>
          </w:rPr>
          <w:delText xml:space="preserve"> (n=211,568),</w:delText>
        </w:r>
      </w:del>
      <w:del w:id="56" w:author="Cavanaugh, Rob" w:date="2025-08-08T09:52:00Z" w16du:dateUtc="2025-08-08T13:52:00Z">
        <w:r w:rsidR="009D565C" w:rsidRPr="00010F95" w:rsidDel="004121D7">
          <w:rPr>
            <w:rFonts w:ascii="Times New Roman" w:hAnsi="Times New Roman" w:cs="Times New Roman"/>
            <w:sz w:val="24"/>
            <w:szCs w:val="24"/>
          </w:rPr>
          <w:delText xml:space="preserve"> 2)</w:delText>
        </w:r>
      </w:del>
      <w:del w:id="57" w:author="Cavanaugh, Rob" w:date="2025-08-08T09:53:00Z" w16du:dateUtc="2025-08-08T13:53:00Z">
        <w:r w:rsidR="009D565C" w:rsidRPr="00010F95" w:rsidDel="004121D7">
          <w:rPr>
            <w:rFonts w:ascii="Times New Roman" w:hAnsi="Times New Roman" w:cs="Times New Roman"/>
            <w:sz w:val="24"/>
            <w:szCs w:val="24"/>
          </w:rPr>
          <w:delText xml:space="preserve"> US IQVIA Pharmetrics+ (n=5,292,854), </w:delText>
        </w:r>
      </w:del>
      <w:del w:id="58" w:author="Cavanaugh, Rob" w:date="2025-08-08T09:52:00Z" w16du:dateUtc="2025-08-08T13:52:00Z">
        <w:r w:rsidR="009D565C" w:rsidRPr="00010F95" w:rsidDel="004121D7">
          <w:rPr>
            <w:rFonts w:ascii="Times New Roman" w:hAnsi="Times New Roman" w:cs="Times New Roman"/>
            <w:sz w:val="24"/>
            <w:szCs w:val="24"/>
          </w:rPr>
          <w:delText xml:space="preserve">3) </w:delText>
        </w:r>
      </w:del>
      <w:del w:id="59" w:author="Cavanaugh, Rob" w:date="2025-08-08T09:53:00Z" w16du:dateUtc="2025-08-08T13:53:00Z">
        <w:r w:rsidR="009D565C" w:rsidRPr="00010F95" w:rsidDel="004121D7">
          <w:rPr>
            <w:rFonts w:ascii="Times New Roman" w:hAnsi="Times New Roman" w:cs="Times New Roman"/>
            <w:sz w:val="24"/>
            <w:szCs w:val="24"/>
          </w:rPr>
          <w:delText xml:space="preserve">UK </w:delText>
        </w:r>
        <w:r w:rsidR="00B55656" w:rsidRPr="00010F95" w:rsidDel="004121D7">
          <w:rPr>
            <w:rFonts w:ascii="Times New Roman" w:hAnsi="Times New Roman" w:cs="Times New Roman"/>
            <w:sz w:val="24"/>
            <w:szCs w:val="24"/>
          </w:rPr>
          <w:delText>I</w:delText>
        </w:r>
        <w:r w:rsidR="00743287" w:rsidDel="004121D7">
          <w:rPr>
            <w:rFonts w:ascii="Times New Roman" w:hAnsi="Times New Roman" w:cs="Times New Roman"/>
            <w:sz w:val="24"/>
            <w:szCs w:val="24"/>
          </w:rPr>
          <w:delText>MRD</w:delText>
        </w:r>
        <w:r w:rsidR="009D565C" w:rsidRPr="00010F95" w:rsidDel="004121D7">
          <w:rPr>
            <w:rFonts w:ascii="Times New Roman" w:hAnsi="Times New Roman" w:cs="Times New Roman"/>
            <w:sz w:val="24"/>
            <w:szCs w:val="24"/>
          </w:rPr>
          <w:delText>-THIN (n=3,080,557),</w:delText>
        </w:r>
      </w:del>
      <w:del w:id="60" w:author="Cavanaugh, Rob" w:date="2025-08-08T09:52:00Z" w16du:dateUtc="2025-08-08T13:52:00Z">
        <w:r w:rsidR="009D565C" w:rsidRPr="00010F95" w:rsidDel="004121D7">
          <w:rPr>
            <w:rFonts w:ascii="Times New Roman" w:hAnsi="Times New Roman" w:cs="Times New Roman"/>
            <w:sz w:val="24"/>
            <w:szCs w:val="24"/>
          </w:rPr>
          <w:delText xml:space="preserve"> 4) </w:delText>
        </w:r>
      </w:del>
      <w:del w:id="61" w:author="Cavanaugh, Rob" w:date="2025-08-08T09:53:00Z" w16du:dateUtc="2025-08-08T13:53:00Z">
        <w:r w:rsidR="009D565C" w:rsidRPr="00010F95" w:rsidDel="004121D7">
          <w:rPr>
            <w:rFonts w:ascii="Times New Roman" w:hAnsi="Times New Roman" w:cs="Times New Roman"/>
            <w:sz w:val="24"/>
            <w:szCs w:val="24"/>
          </w:rPr>
          <w:delText xml:space="preserve">UK </w:delText>
        </w:r>
        <w:r w:rsidR="00B55656" w:rsidRPr="00010F95" w:rsidDel="004121D7">
          <w:rPr>
            <w:rFonts w:ascii="Times New Roman" w:hAnsi="Times New Roman" w:cs="Times New Roman"/>
            <w:sz w:val="24"/>
            <w:szCs w:val="24"/>
          </w:rPr>
          <w:delText>I</w:delText>
        </w:r>
        <w:r w:rsidR="00743287" w:rsidDel="004121D7">
          <w:rPr>
            <w:rFonts w:ascii="Times New Roman" w:hAnsi="Times New Roman" w:cs="Times New Roman"/>
            <w:sz w:val="24"/>
            <w:szCs w:val="24"/>
          </w:rPr>
          <w:delText>MRD</w:delText>
        </w:r>
        <w:r w:rsidR="009D565C" w:rsidRPr="00010F95" w:rsidDel="004121D7">
          <w:rPr>
            <w:rFonts w:ascii="Times New Roman" w:hAnsi="Times New Roman" w:cs="Times New Roman"/>
            <w:sz w:val="24"/>
            <w:szCs w:val="24"/>
          </w:rPr>
          <w:delText xml:space="preserve">-EMIS (n=843,928), </w:delText>
        </w:r>
        <w:r w:rsidDel="004121D7">
          <w:rPr>
            <w:rFonts w:ascii="Times New Roman" w:hAnsi="Times New Roman" w:cs="Times New Roman"/>
            <w:sz w:val="24"/>
            <w:szCs w:val="24"/>
          </w:rPr>
          <w:delText xml:space="preserve">and </w:delText>
        </w:r>
      </w:del>
      <w:del w:id="62" w:author="Cavanaugh, Rob" w:date="2025-08-08T09:52:00Z" w16du:dateUtc="2025-08-08T13:52:00Z">
        <w:r w:rsidR="009D565C" w:rsidRPr="00010F95" w:rsidDel="004121D7">
          <w:rPr>
            <w:rFonts w:ascii="Times New Roman" w:hAnsi="Times New Roman" w:cs="Times New Roman"/>
            <w:sz w:val="24"/>
            <w:szCs w:val="24"/>
          </w:rPr>
          <w:delText xml:space="preserve">5) </w:delText>
        </w:r>
      </w:del>
      <w:del w:id="63" w:author="Cavanaugh, Rob" w:date="2025-08-08T09:53:00Z" w16du:dateUtc="2025-08-08T13:53:00Z">
        <w:r w:rsidR="009D565C" w:rsidRPr="00010F95" w:rsidDel="004121D7">
          <w:rPr>
            <w:rFonts w:ascii="Times New Roman" w:hAnsi="Times New Roman" w:cs="Times New Roman"/>
            <w:sz w:val="24"/>
            <w:szCs w:val="24"/>
          </w:rPr>
          <w:delText xml:space="preserve">UK BioBank (n=209,566). </w:delText>
        </w:r>
      </w:del>
      <w:commentRangeEnd w:id="52"/>
      <w:r w:rsidR="004121D7">
        <w:rPr>
          <w:rStyle w:val="CommentReference"/>
        </w:rPr>
        <w:commentReference w:id="52"/>
      </w:r>
      <w:commentRangeEnd w:id="50"/>
      <w:r w:rsidR="0074045C">
        <w:rPr>
          <w:rStyle w:val="CommentReference"/>
        </w:rPr>
        <w:commentReference w:id="50"/>
      </w:r>
      <w:commentRangeEnd w:id="51"/>
      <w:r w:rsidR="0033136B">
        <w:rPr>
          <w:rStyle w:val="CommentReference"/>
        </w:rPr>
        <w:commentReference w:id="51"/>
      </w:r>
    </w:p>
    <w:p w14:paraId="00BC3F8B" w14:textId="77777777" w:rsidR="004121D7" w:rsidRDefault="004121D7" w:rsidP="009631A5">
      <w:pPr>
        <w:spacing w:after="0"/>
        <w:rPr>
          <w:rFonts w:ascii="Times New Roman" w:hAnsi="Times New Roman" w:cs="Times New Roman"/>
          <w:sz w:val="24"/>
          <w:szCs w:val="24"/>
        </w:rPr>
      </w:pPr>
    </w:p>
    <w:p w14:paraId="0543ECBA" w14:textId="3D69AA43" w:rsidR="009D565C" w:rsidRDefault="004121D7" w:rsidP="009631A5">
      <w:pPr>
        <w:spacing w:after="0"/>
        <w:rPr>
          <w:ins w:id="64" w:author="Cavanaugh, Rob" w:date="2025-08-08T09:50:00Z" w16du:dateUtc="2025-08-08T13:50:00Z"/>
          <w:rFonts w:ascii="Times New Roman" w:hAnsi="Times New Roman" w:cs="Times New Roman"/>
          <w:sz w:val="24"/>
          <w:szCs w:val="24"/>
        </w:rPr>
      </w:pPr>
      <w:ins w:id="65" w:author="Cavanaugh, Rob" w:date="2025-08-08T09:56:00Z" w16du:dateUtc="2025-08-08T13:56:00Z">
        <w:r>
          <w:rPr>
            <w:rFonts w:ascii="Times New Roman" w:hAnsi="Times New Roman" w:cs="Times New Roman"/>
            <w:sz w:val="24"/>
            <w:szCs w:val="24"/>
          </w:rPr>
          <w:t xml:space="preserve">In US database, the </w:t>
        </w:r>
      </w:ins>
      <w:del w:id="66" w:author="Cavanaugh, Rob" w:date="2025-08-08T09:56:00Z" w16du:dateUtc="2025-08-08T13:56:00Z">
        <w:r w:rsidR="00E02BC5" w:rsidDel="004121D7">
          <w:rPr>
            <w:rFonts w:ascii="Times New Roman" w:hAnsi="Times New Roman" w:cs="Times New Roman"/>
            <w:sz w:val="24"/>
            <w:szCs w:val="24"/>
          </w:rPr>
          <w:delText xml:space="preserve">Using 1-year </w:delText>
        </w:r>
        <w:r w:rsidR="00FE3A1B" w:rsidDel="004121D7">
          <w:rPr>
            <w:rFonts w:ascii="Times New Roman" w:hAnsi="Times New Roman" w:cs="Times New Roman"/>
            <w:sz w:val="24"/>
            <w:szCs w:val="24"/>
          </w:rPr>
          <w:delText xml:space="preserve">lookback </w:delText>
        </w:r>
        <w:r w:rsidR="00E02BC5" w:rsidDel="004121D7">
          <w:rPr>
            <w:rFonts w:ascii="Times New Roman" w:hAnsi="Times New Roman" w:cs="Times New Roman"/>
            <w:sz w:val="24"/>
            <w:szCs w:val="24"/>
          </w:rPr>
          <w:delText>in US databases, t</w:delText>
        </w:r>
        <w:r w:rsidR="009D565C" w:rsidRPr="00010F95" w:rsidDel="004121D7">
          <w:rPr>
            <w:rFonts w:ascii="Times New Roman" w:hAnsi="Times New Roman" w:cs="Times New Roman"/>
            <w:sz w:val="24"/>
            <w:szCs w:val="24"/>
          </w:rPr>
          <w:delText xml:space="preserve">he </w:delText>
        </w:r>
      </w:del>
      <w:r w:rsidR="009D565C" w:rsidRPr="00010F95">
        <w:rPr>
          <w:rFonts w:ascii="Times New Roman" w:hAnsi="Times New Roman" w:cs="Times New Roman"/>
          <w:sz w:val="24"/>
          <w:szCs w:val="24"/>
        </w:rPr>
        <w:t>VAFI identified higher proportions of frailty</w:t>
      </w:r>
      <w:r w:rsidR="00E02BC5">
        <w:rPr>
          <w:rFonts w:ascii="Times New Roman" w:hAnsi="Times New Roman" w:cs="Times New Roman"/>
          <w:sz w:val="24"/>
          <w:szCs w:val="24"/>
        </w:rPr>
        <w:t xml:space="preserve"> </w:t>
      </w:r>
      <w:del w:id="67" w:author="Cavanaugh, Rob" w:date="2025-08-08T09:58:00Z" w16du:dateUtc="2025-08-08T13:58:00Z">
        <w:r w:rsidR="00E02BC5" w:rsidDel="0074045C">
          <w:rPr>
            <w:rFonts w:ascii="Times New Roman" w:hAnsi="Times New Roman" w:cs="Times New Roman"/>
            <w:sz w:val="24"/>
            <w:szCs w:val="24"/>
          </w:rPr>
          <w:delText>than the eFI</w:delText>
        </w:r>
        <w:r w:rsidR="009D565C" w:rsidRPr="00010F95" w:rsidDel="0074045C">
          <w:rPr>
            <w:rFonts w:ascii="Times New Roman" w:hAnsi="Times New Roman" w:cs="Times New Roman"/>
            <w:sz w:val="24"/>
            <w:szCs w:val="24"/>
          </w:rPr>
          <w:delText xml:space="preserve"> </w:delText>
        </w:r>
      </w:del>
      <w:r w:rsidR="009D565C" w:rsidRPr="00010F95">
        <w:rPr>
          <w:rFonts w:ascii="Times New Roman" w:hAnsi="Times New Roman" w:cs="Times New Roman"/>
          <w:sz w:val="24"/>
          <w:szCs w:val="24"/>
        </w:rPr>
        <w:t xml:space="preserve">([VAFI v </w:t>
      </w:r>
      <w:proofErr w:type="spellStart"/>
      <w:r w:rsidR="009D565C" w:rsidRPr="00010F95">
        <w:rPr>
          <w:rFonts w:ascii="Times New Roman" w:hAnsi="Times New Roman" w:cs="Times New Roman"/>
          <w:sz w:val="24"/>
          <w:szCs w:val="24"/>
        </w:rPr>
        <w:t>eFI</w:t>
      </w:r>
      <w:proofErr w:type="spellEnd"/>
      <w:r w:rsidR="009D565C" w:rsidRPr="00010F95">
        <w:rPr>
          <w:rFonts w:ascii="Times New Roman" w:hAnsi="Times New Roman" w:cs="Times New Roman"/>
          <w:sz w:val="24"/>
          <w:szCs w:val="24"/>
        </w:rPr>
        <w:t xml:space="preserve">] </w:t>
      </w:r>
      <w:r w:rsidR="009D565C" w:rsidRPr="0074045C">
        <w:rPr>
          <w:rFonts w:ascii="Times New Roman" w:hAnsi="Times New Roman" w:cs="Times New Roman"/>
          <w:i/>
          <w:iCs/>
          <w:sz w:val="24"/>
          <w:szCs w:val="24"/>
          <w:rPrChange w:id="68" w:author="Cavanaugh, Rob" w:date="2025-08-08T09:57:00Z" w16du:dateUtc="2025-08-08T13:57:00Z">
            <w:rPr>
              <w:rFonts w:ascii="Times New Roman" w:hAnsi="Times New Roman" w:cs="Times New Roman"/>
              <w:sz w:val="24"/>
              <w:szCs w:val="24"/>
            </w:rPr>
          </w:rPrChange>
        </w:rPr>
        <w:t>All of US</w:t>
      </w:r>
      <w:r w:rsidR="009D565C" w:rsidRPr="00010F95">
        <w:rPr>
          <w:rFonts w:ascii="Times New Roman" w:hAnsi="Times New Roman" w:cs="Times New Roman"/>
          <w:sz w:val="24"/>
          <w:szCs w:val="24"/>
        </w:rPr>
        <w:t xml:space="preserve">: 10.3% v 2.5%, Pharmetrics+: 9.6% v 2%) while </w:t>
      </w:r>
      <w:r w:rsidR="00E02BC5">
        <w:rPr>
          <w:rFonts w:ascii="Times New Roman" w:hAnsi="Times New Roman" w:cs="Times New Roman"/>
          <w:sz w:val="24"/>
          <w:szCs w:val="24"/>
        </w:rPr>
        <w:t>in UK databases</w:t>
      </w:r>
      <w:ins w:id="69" w:author="Cavanaugh, Rob" w:date="2025-08-08T09:56:00Z" w16du:dateUtc="2025-08-08T13:56:00Z">
        <w:r>
          <w:rPr>
            <w:rFonts w:ascii="Times New Roman" w:hAnsi="Times New Roman" w:cs="Times New Roman"/>
            <w:sz w:val="24"/>
            <w:szCs w:val="24"/>
          </w:rPr>
          <w:t>,</w:t>
        </w:r>
      </w:ins>
      <w:r w:rsidR="00E02BC5">
        <w:rPr>
          <w:rFonts w:ascii="Times New Roman" w:hAnsi="Times New Roman" w:cs="Times New Roman"/>
          <w:sz w:val="24"/>
          <w:szCs w:val="24"/>
        </w:rPr>
        <w:t xml:space="preserve"> </w:t>
      </w:r>
      <w:r w:rsidR="009D565C" w:rsidRPr="00010F95">
        <w:rPr>
          <w:rFonts w:ascii="Times New Roman" w:hAnsi="Times New Roman" w:cs="Times New Roman"/>
          <w:sz w:val="24"/>
          <w:szCs w:val="24"/>
        </w:rPr>
        <w:t xml:space="preserve">the </w:t>
      </w:r>
      <w:proofErr w:type="spellStart"/>
      <w:r w:rsidR="009D565C" w:rsidRPr="00010F95">
        <w:rPr>
          <w:rFonts w:ascii="Times New Roman" w:hAnsi="Times New Roman" w:cs="Times New Roman"/>
          <w:sz w:val="24"/>
          <w:szCs w:val="24"/>
        </w:rPr>
        <w:t>eFI</w:t>
      </w:r>
      <w:proofErr w:type="spellEnd"/>
      <w:r w:rsidR="009D565C" w:rsidRPr="00010F95">
        <w:rPr>
          <w:rFonts w:ascii="Times New Roman" w:hAnsi="Times New Roman" w:cs="Times New Roman"/>
          <w:sz w:val="24"/>
          <w:szCs w:val="24"/>
        </w:rPr>
        <w:t xml:space="preserve"> identified higher proportions of frailty </w:t>
      </w:r>
      <w:del w:id="70" w:author="Cavanaugh, Rob" w:date="2025-08-08T09:58:00Z" w16du:dateUtc="2025-08-08T13:58:00Z">
        <w:r w:rsidR="00E02BC5" w:rsidDel="0074045C">
          <w:rPr>
            <w:rFonts w:ascii="Times New Roman" w:hAnsi="Times New Roman" w:cs="Times New Roman"/>
            <w:sz w:val="24"/>
            <w:szCs w:val="24"/>
          </w:rPr>
          <w:delText xml:space="preserve">than the VAFI </w:delText>
        </w:r>
      </w:del>
      <w:r w:rsidR="009D565C" w:rsidRPr="00010F95">
        <w:rPr>
          <w:rFonts w:ascii="Times New Roman" w:hAnsi="Times New Roman" w:cs="Times New Roman"/>
          <w:sz w:val="24"/>
          <w:szCs w:val="24"/>
        </w:rPr>
        <w:t>(</w:t>
      </w:r>
      <w:r w:rsidR="007A52D0" w:rsidRPr="00010F95">
        <w:rPr>
          <w:rFonts w:ascii="Times New Roman" w:hAnsi="Times New Roman" w:cs="Times New Roman"/>
          <w:sz w:val="24"/>
          <w:szCs w:val="24"/>
        </w:rPr>
        <w:t>I</w:t>
      </w:r>
      <w:r w:rsidR="00FE3A1B">
        <w:rPr>
          <w:rFonts w:ascii="Times New Roman" w:hAnsi="Times New Roman" w:cs="Times New Roman"/>
          <w:sz w:val="24"/>
          <w:szCs w:val="24"/>
        </w:rPr>
        <w:t>MRD</w:t>
      </w:r>
      <w:r w:rsidR="009D565C" w:rsidRPr="00010F95">
        <w:rPr>
          <w:rFonts w:ascii="Times New Roman" w:hAnsi="Times New Roman" w:cs="Times New Roman"/>
          <w:sz w:val="24"/>
          <w:szCs w:val="24"/>
        </w:rPr>
        <w:t>-THIN</w:t>
      </w:r>
      <w:r w:rsidR="00FF190D">
        <w:rPr>
          <w:rFonts w:ascii="Times New Roman" w:hAnsi="Times New Roman" w:cs="Times New Roman"/>
          <w:sz w:val="24"/>
          <w:szCs w:val="24"/>
        </w:rPr>
        <w:t>:</w:t>
      </w:r>
      <w:r w:rsidR="009D565C" w:rsidRPr="00010F95">
        <w:rPr>
          <w:rFonts w:ascii="Times New Roman" w:hAnsi="Times New Roman" w:cs="Times New Roman"/>
          <w:sz w:val="24"/>
          <w:szCs w:val="24"/>
        </w:rPr>
        <w:t xml:space="preserve"> &lt;0.003%</w:t>
      </w:r>
      <w:r w:rsidR="007A52D0">
        <w:rPr>
          <w:rFonts w:ascii="Times New Roman" w:hAnsi="Times New Roman" w:cs="Times New Roman"/>
          <w:sz w:val="24"/>
          <w:szCs w:val="24"/>
        </w:rPr>
        <w:t xml:space="preserve"> v </w:t>
      </w:r>
      <w:r w:rsidR="007A52D0" w:rsidRPr="00010F95">
        <w:rPr>
          <w:rFonts w:ascii="Times New Roman" w:hAnsi="Times New Roman" w:cs="Times New Roman"/>
          <w:sz w:val="24"/>
          <w:szCs w:val="24"/>
        </w:rPr>
        <w:t>0.08%</w:t>
      </w:r>
      <w:r w:rsidR="009D565C" w:rsidRPr="00010F95">
        <w:rPr>
          <w:rFonts w:ascii="Times New Roman" w:hAnsi="Times New Roman" w:cs="Times New Roman"/>
          <w:sz w:val="24"/>
          <w:szCs w:val="24"/>
        </w:rPr>
        <w:t xml:space="preserve">, </w:t>
      </w:r>
      <w:r w:rsidR="007A52D0" w:rsidRPr="00010F95">
        <w:rPr>
          <w:rFonts w:ascii="Times New Roman" w:hAnsi="Times New Roman" w:cs="Times New Roman"/>
          <w:sz w:val="24"/>
          <w:szCs w:val="24"/>
        </w:rPr>
        <w:t>IQVIA</w:t>
      </w:r>
      <w:r w:rsidR="009D565C" w:rsidRPr="00010F95">
        <w:rPr>
          <w:rFonts w:ascii="Times New Roman" w:hAnsi="Times New Roman" w:cs="Times New Roman"/>
          <w:sz w:val="24"/>
          <w:szCs w:val="24"/>
        </w:rPr>
        <w:t>-EMIS</w:t>
      </w:r>
      <w:r w:rsidR="00FF190D">
        <w:rPr>
          <w:rFonts w:ascii="Times New Roman" w:hAnsi="Times New Roman" w:cs="Times New Roman"/>
          <w:sz w:val="24"/>
          <w:szCs w:val="24"/>
        </w:rPr>
        <w:t>:</w:t>
      </w:r>
      <w:r w:rsidR="009D565C" w:rsidRPr="00010F95">
        <w:rPr>
          <w:rFonts w:ascii="Times New Roman" w:hAnsi="Times New Roman" w:cs="Times New Roman"/>
          <w:sz w:val="24"/>
          <w:szCs w:val="24"/>
        </w:rPr>
        <w:t xml:space="preserve"> 0.09%</w:t>
      </w:r>
      <w:r w:rsidR="007A52D0">
        <w:rPr>
          <w:rFonts w:ascii="Times New Roman" w:hAnsi="Times New Roman" w:cs="Times New Roman"/>
          <w:sz w:val="24"/>
          <w:szCs w:val="24"/>
        </w:rPr>
        <w:t xml:space="preserve"> v </w:t>
      </w:r>
      <w:r w:rsidR="007A52D0" w:rsidRPr="00010F95">
        <w:rPr>
          <w:rFonts w:ascii="Times New Roman" w:hAnsi="Times New Roman" w:cs="Times New Roman"/>
          <w:sz w:val="24"/>
          <w:szCs w:val="24"/>
        </w:rPr>
        <w:t>0.4%</w:t>
      </w:r>
      <w:r w:rsidR="009D565C" w:rsidRPr="00010F95">
        <w:rPr>
          <w:rFonts w:ascii="Times New Roman" w:hAnsi="Times New Roman" w:cs="Times New Roman"/>
          <w:sz w:val="24"/>
          <w:szCs w:val="24"/>
        </w:rPr>
        <w:t xml:space="preserve">, UK </w:t>
      </w:r>
      <w:proofErr w:type="spellStart"/>
      <w:r w:rsidR="009D565C" w:rsidRPr="00010F95">
        <w:rPr>
          <w:rFonts w:ascii="Times New Roman" w:hAnsi="Times New Roman" w:cs="Times New Roman"/>
          <w:sz w:val="24"/>
          <w:szCs w:val="24"/>
        </w:rPr>
        <w:t>BioBank</w:t>
      </w:r>
      <w:proofErr w:type="spellEnd"/>
      <w:r w:rsidR="00FF190D">
        <w:rPr>
          <w:rFonts w:ascii="Times New Roman" w:hAnsi="Times New Roman" w:cs="Times New Roman"/>
          <w:sz w:val="24"/>
          <w:szCs w:val="24"/>
        </w:rPr>
        <w:t>:</w:t>
      </w:r>
      <w:r w:rsidR="009D565C" w:rsidRPr="00010F95">
        <w:rPr>
          <w:rFonts w:ascii="Times New Roman" w:hAnsi="Times New Roman" w:cs="Times New Roman"/>
          <w:sz w:val="24"/>
          <w:szCs w:val="24"/>
        </w:rPr>
        <w:t xml:space="preserve"> 0.03%</w:t>
      </w:r>
      <w:r w:rsidR="007A52D0">
        <w:rPr>
          <w:rFonts w:ascii="Times New Roman" w:hAnsi="Times New Roman" w:cs="Times New Roman"/>
          <w:sz w:val="24"/>
          <w:szCs w:val="24"/>
        </w:rPr>
        <w:t xml:space="preserve"> v </w:t>
      </w:r>
      <w:r w:rsidR="007A52D0" w:rsidRPr="00010F95">
        <w:rPr>
          <w:rFonts w:ascii="Times New Roman" w:hAnsi="Times New Roman" w:cs="Times New Roman"/>
          <w:sz w:val="24"/>
          <w:szCs w:val="24"/>
        </w:rPr>
        <w:t>0.1%</w:t>
      </w:r>
      <w:r w:rsidR="009D565C" w:rsidRPr="00010F95">
        <w:rPr>
          <w:rFonts w:ascii="Times New Roman" w:hAnsi="Times New Roman" w:cs="Times New Roman"/>
          <w:sz w:val="24"/>
          <w:szCs w:val="24"/>
        </w:rPr>
        <w:t xml:space="preserve">). </w:t>
      </w:r>
      <w:ins w:id="71" w:author="Cavanaugh, Rob" w:date="2025-08-08T10:05:00Z" w16du:dateUtc="2025-08-08T14:05:00Z">
        <w:r w:rsidR="0074045C">
          <w:rPr>
            <w:rFonts w:ascii="Times New Roman" w:hAnsi="Times New Roman" w:cs="Times New Roman"/>
            <w:sz w:val="24"/>
            <w:szCs w:val="24"/>
          </w:rPr>
          <w:t xml:space="preserve">Additional </w:t>
        </w:r>
        <w:proofErr w:type="spellStart"/>
        <w:r w:rsidR="0074045C">
          <w:rPr>
            <w:rFonts w:ascii="Times New Roman" w:hAnsi="Times New Roman" w:cs="Times New Roman"/>
            <w:sz w:val="24"/>
            <w:szCs w:val="24"/>
          </w:rPr>
          <w:t>maniulations</w:t>
        </w:r>
        <w:proofErr w:type="spellEnd"/>
        <w:r w:rsidR="0074045C">
          <w:rPr>
            <w:rFonts w:ascii="Times New Roman" w:hAnsi="Times New Roman" w:cs="Times New Roman"/>
            <w:sz w:val="24"/>
            <w:szCs w:val="24"/>
          </w:rPr>
          <w:t xml:space="preserve"> (alternative lookback periods, FI variations are discussed).</w:t>
        </w:r>
      </w:ins>
      <w:del w:id="72" w:author="Cavanaugh, Rob" w:date="2025-08-08T09:56:00Z" w16du:dateUtc="2025-08-08T13:56:00Z">
        <w:r w:rsidR="00A27B4A" w:rsidDel="004121D7">
          <w:rPr>
            <w:rFonts w:ascii="Times New Roman" w:hAnsi="Times New Roman" w:cs="Times New Roman"/>
            <w:sz w:val="24"/>
            <w:szCs w:val="24"/>
          </w:rPr>
          <w:delText xml:space="preserve">For ages 65-95 </w:delText>
        </w:r>
        <w:r w:rsidR="009D565C" w:rsidRPr="00010F95" w:rsidDel="004121D7">
          <w:rPr>
            <w:rFonts w:ascii="Times New Roman" w:hAnsi="Times New Roman" w:cs="Times New Roman"/>
            <w:sz w:val="24"/>
            <w:szCs w:val="24"/>
          </w:rPr>
          <w:delText>eFI frailty prevalence using the CDM was lower than previously reported (</w:delText>
        </w:r>
        <w:r w:rsidR="00A27B4A" w:rsidDel="004121D7">
          <w:rPr>
            <w:rFonts w:ascii="Times New Roman" w:hAnsi="Times New Roman" w:cs="Times New Roman"/>
            <w:sz w:val="24"/>
            <w:szCs w:val="24"/>
          </w:rPr>
          <w:delText xml:space="preserve">2.2% v </w:delText>
        </w:r>
        <w:r w:rsidR="009D565C" w:rsidRPr="00010F95" w:rsidDel="004121D7">
          <w:rPr>
            <w:rFonts w:ascii="Times New Roman" w:hAnsi="Times New Roman" w:cs="Times New Roman"/>
            <w:sz w:val="24"/>
            <w:szCs w:val="24"/>
          </w:rPr>
          <w:delText>15-20%). </w:delText>
        </w:r>
      </w:del>
    </w:p>
    <w:p w14:paraId="51CF71D5" w14:textId="77777777" w:rsidR="004121D7" w:rsidRPr="00010F95" w:rsidRDefault="004121D7" w:rsidP="009631A5">
      <w:pPr>
        <w:spacing w:after="0"/>
        <w:rPr>
          <w:rFonts w:ascii="Times New Roman" w:hAnsi="Times New Roman" w:cs="Times New Roman"/>
          <w:sz w:val="24"/>
          <w:szCs w:val="24"/>
        </w:rPr>
      </w:pPr>
    </w:p>
    <w:p w14:paraId="0000000C" w14:textId="799FC28A" w:rsidR="009E3786" w:rsidRPr="00010F95" w:rsidRDefault="0033136B" w:rsidP="009631A5">
      <w:pPr>
        <w:spacing w:after="0"/>
        <w:rPr>
          <w:rFonts w:ascii="Times New Roman" w:hAnsi="Times New Roman" w:cs="Times New Roman"/>
          <w:sz w:val="24"/>
          <w:szCs w:val="24"/>
        </w:rPr>
      </w:pPr>
      <w:ins w:id="73" w:author="Cavanaugh, Rob" w:date="2025-08-08T11:03:00Z" w16du:dateUtc="2025-08-08T15:03:00Z">
        <w:r>
          <w:rPr>
            <w:rFonts w:ascii="Times New Roman" w:hAnsi="Times New Roman" w:cs="Times New Roman"/>
            <w:sz w:val="24"/>
            <w:szCs w:val="24"/>
          </w:rPr>
          <w:t xml:space="preserve">Valid FIs would </w:t>
        </w:r>
      </w:ins>
      <w:ins w:id="74" w:author="Cavanaugh, Rob" w:date="2025-08-08T11:04:00Z" w16du:dateUtc="2025-08-08T15:04:00Z">
        <w:r>
          <w:rPr>
            <w:rFonts w:ascii="Times New Roman" w:hAnsi="Times New Roman" w:cs="Times New Roman"/>
            <w:sz w:val="24"/>
            <w:szCs w:val="24"/>
          </w:rPr>
          <w:t>show</w:t>
        </w:r>
      </w:ins>
      <w:ins w:id="75" w:author="Cavanaugh, Rob" w:date="2025-08-08T11:03:00Z" w16du:dateUtc="2025-08-08T15:03:00Z">
        <w:r>
          <w:rPr>
            <w:rFonts w:ascii="Times New Roman" w:hAnsi="Times New Roman" w:cs="Times New Roman"/>
            <w:sz w:val="24"/>
            <w:szCs w:val="24"/>
          </w:rPr>
          <w:t xml:space="preserve"> similar</w:t>
        </w:r>
      </w:ins>
      <w:ins w:id="76" w:author="Cavanaugh, Rob" w:date="2025-08-08T11:02:00Z" w16du:dateUtc="2025-08-08T15:02:00Z">
        <w:r>
          <w:rPr>
            <w:rFonts w:ascii="Times New Roman" w:hAnsi="Times New Roman" w:cs="Times New Roman"/>
            <w:sz w:val="24"/>
            <w:szCs w:val="24"/>
          </w:rPr>
          <w:t xml:space="preserve"> distributions of frailty</w:t>
        </w:r>
      </w:ins>
      <w:ins w:id="77" w:author="Cavanaugh, Rob" w:date="2025-08-08T11:03:00Z" w16du:dateUtc="2025-08-08T15:03:00Z">
        <w:r>
          <w:rPr>
            <w:rFonts w:ascii="Times New Roman" w:hAnsi="Times New Roman" w:cs="Times New Roman"/>
            <w:sz w:val="24"/>
            <w:szCs w:val="24"/>
          </w:rPr>
          <w:t xml:space="preserve"> within each FI</w:t>
        </w:r>
      </w:ins>
      <w:ins w:id="78" w:author="Cavanaugh, Rob" w:date="2025-08-08T11:02:00Z" w16du:dateUtc="2025-08-08T15:02:00Z">
        <w:r>
          <w:rPr>
            <w:rFonts w:ascii="Times New Roman" w:hAnsi="Times New Roman" w:cs="Times New Roman"/>
            <w:sz w:val="24"/>
            <w:szCs w:val="24"/>
          </w:rPr>
          <w:t xml:space="preserve"> and systematic bias between FIs across databases.</w:t>
        </w:r>
      </w:ins>
      <w:ins w:id="79" w:author="Cavanaugh, Rob" w:date="2025-08-08T11:03:00Z" w16du:dateUtc="2025-08-08T15:03:00Z">
        <w:r>
          <w:rPr>
            <w:rFonts w:ascii="Times New Roman" w:hAnsi="Times New Roman" w:cs="Times New Roman"/>
            <w:sz w:val="24"/>
            <w:szCs w:val="24"/>
          </w:rPr>
          <w:t xml:space="preserve"> However, results demonstrate that </w:t>
        </w:r>
      </w:ins>
      <w:del w:id="80" w:author="Cavanaugh, Rob" w:date="2025-08-08T09:58:00Z" w16du:dateUtc="2025-08-08T13:58:00Z">
        <w:r w:rsidR="009D565C" w:rsidRPr="00010F95" w:rsidDel="0074045C">
          <w:rPr>
            <w:rFonts w:ascii="Times New Roman" w:hAnsi="Times New Roman" w:cs="Times New Roman"/>
            <w:sz w:val="24"/>
            <w:szCs w:val="24"/>
          </w:rPr>
          <w:delText xml:space="preserve">These results demonstrate that </w:delText>
        </w:r>
      </w:del>
      <w:r w:rsidR="009D565C" w:rsidRPr="00010F95">
        <w:rPr>
          <w:rFonts w:ascii="Times New Roman" w:hAnsi="Times New Roman" w:cs="Times New Roman"/>
          <w:sz w:val="24"/>
          <w:szCs w:val="24"/>
        </w:rPr>
        <w:t xml:space="preserve">FIs are </w:t>
      </w:r>
      <w:del w:id="81" w:author="Cavanaugh, Rob" w:date="2025-08-08T09:58:00Z" w16du:dateUtc="2025-08-08T13:58:00Z">
        <w:r w:rsidR="00533440" w:rsidDel="0074045C">
          <w:rPr>
            <w:rFonts w:ascii="Times New Roman" w:hAnsi="Times New Roman" w:cs="Times New Roman"/>
            <w:sz w:val="24"/>
            <w:szCs w:val="24"/>
          </w:rPr>
          <w:delText xml:space="preserve">likely </w:delText>
        </w:r>
      </w:del>
      <w:r w:rsidR="009D565C" w:rsidRPr="00010F95">
        <w:rPr>
          <w:rFonts w:ascii="Times New Roman" w:hAnsi="Times New Roman" w:cs="Times New Roman"/>
          <w:sz w:val="24"/>
          <w:szCs w:val="24"/>
        </w:rPr>
        <w:t xml:space="preserve">dependent on their development context, limiting their </w:t>
      </w:r>
      <w:ins w:id="82" w:author="Cavanaugh, Rob" w:date="2025-08-08T11:04:00Z" w16du:dateUtc="2025-08-08T15:04:00Z">
        <w:r>
          <w:rPr>
            <w:rFonts w:ascii="Times New Roman" w:hAnsi="Times New Roman" w:cs="Times New Roman"/>
            <w:sz w:val="24"/>
            <w:szCs w:val="24"/>
          </w:rPr>
          <w:t xml:space="preserve">international </w:t>
        </w:r>
      </w:ins>
      <w:r w:rsidR="009D565C" w:rsidRPr="00010F95">
        <w:rPr>
          <w:rFonts w:ascii="Times New Roman" w:hAnsi="Times New Roman" w:cs="Times New Roman"/>
          <w:sz w:val="24"/>
          <w:szCs w:val="24"/>
        </w:rPr>
        <w:t xml:space="preserve">external validity </w:t>
      </w:r>
      <w:del w:id="83" w:author="Cavanaugh, Rob" w:date="2025-08-08T11:04:00Z" w16du:dateUtc="2025-08-08T15:04:00Z">
        <w:r w:rsidR="009D565C" w:rsidRPr="00010F95" w:rsidDel="0033136B">
          <w:rPr>
            <w:rFonts w:ascii="Times New Roman" w:hAnsi="Times New Roman" w:cs="Times New Roman"/>
            <w:sz w:val="24"/>
            <w:szCs w:val="24"/>
          </w:rPr>
          <w:delText>internationally</w:delText>
        </w:r>
        <w:r w:rsidR="00A27B4A" w:rsidDel="0033136B">
          <w:rPr>
            <w:rFonts w:ascii="Times New Roman" w:hAnsi="Times New Roman" w:cs="Times New Roman"/>
            <w:sz w:val="24"/>
            <w:szCs w:val="24"/>
          </w:rPr>
          <w:delText xml:space="preserve"> </w:delText>
        </w:r>
      </w:del>
      <w:del w:id="84" w:author="Cavanaugh, Rob" w:date="2025-08-08T09:58:00Z" w16du:dateUtc="2025-08-08T13:58:00Z">
        <w:r w:rsidR="00A27B4A" w:rsidDel="0074045C">
          <w:rPr>
            <w:rFonts w:ascii="Times New Roman" w:hAnsi="Times New Roman" w:cs="Times New Roman"/>
            <w:sz w:val="24"/>
            <w:szCs w:val="24"/>
          </w:rPr>
          <w:delText xml:space="preserve">and </w:delText>
        </w:r>
      </w:del>
      <w:r w:rsidR="00A27B4A">
        <w:rPr>
          <w:rFonts w:ascii="Times New Roman" w:hAnsi="Times New Roman" w:cs="Times New Roman"/>
          <w:sz w:val="24"/>
          <w:szCs w:val="24"/>
        </w:rPr>
        <w:t xml:space="preserve">despite </w:t>
      </w:r>
      <w:ins w:id="85" w:author="Cavanaugh, Rob" w:date="2025-08-08T10:08:00Z" w16du:dateUtc="2025-08-08T14:08:00Z">
        <w:r w:rsidR="00F139F4">
          <w:rPr>
            <w:rFonts w:ascii="Times New Roman" w:hAnsi="Times New Roman" w:cs="Times New Roman"/>
            <w:sz w:val="24"/>
            <w:szCs w:val="24"/>
          </w:rPr>
          <w:t xml:space="preserve">CDM </w:t>
        </w:r>
      </w:ins>
      <w:del w:id="86" w:author="Cavanaugh, Rob" w:date="2025-08-08T09:58:00Z" w16du:dateUtc="2025-08-08T13:58:00Z">
        <w:r w:rsidR="00A27B4A" w:rsidDel="0074045C">
          <w:rPr>
            <w:rFonts w:ascii="Times New Roman" w:hAnsi="Times New Roman" w:cs="Times New Roman"/>
            <w:sz w:val="24"/>
            <w:szCs w:val="24"/>
          </w:rPr>
          <w:delText xml:space="preserve">the </w:delText>
        </w:r>
      </w:del>
      <w:r w:rsidR="00A27B4A">
        <w:rPr>
          <w:rFonts w:ascii="Times New Roman" w:hAnsi="Times New Roman" w:cs="Times New Roman"/>
          <w:sz w:val="24"/>
          <w:szCs w:val="24"/>
        </w:rPr>
        <w:t>harmonization</w:t>
      </w:r>
      <w:del w:id="87" w:author="Cavanaugh, Rob" w:date="2025-08-08T10:08:00Z" w16du:dateUtc="2025-08-08T14:08:00Z">
        <w:r w:rsidR="00A27B4A" w:rsidDel="00F139F4">
          <w:rPr>
            <w:rFonts w:ascii="Times New Roman" w:hAnsi="Times New Roman" w:cs="Times New Roman"/>
            <w:sz w:val="24"/>
            <w:szCs w:val="24"/>
          </w:rPr>
          <w:delText xml:space="preserve"> provided by CDMs</w:delText>
        </w:r>
      </w:del>
      <w:r w:rsidR="009D565C" w:rsidRPr="00010F95">
        <w:rPr>
          <w:rFonts w:ascii="Times New Roman" w:hAnsi="Times New Roman" w:cs="Times New Roman"/>
          <w:sz w:val="24"/>
          <w:szCs w:val="24"/>
        </w:rPr>
        <w:t xml:space="preserve">. </w:t>
      </w:r>
      <w:del w:id="88" w:author="Cavanaugh, Rob" w:date="2025-08-08T09:57:00Z" w16du:dateUtc="2025-08-08T13:57:00Z">
        <w:r w:rsidR="00B024FF" w:rsidDel="0074045C">
          <w:rPr>
            <w:rFonts w:ascii="Times New Roman" w:hAnsi="Times New Roman" w:cs="Times New Roman"/>
            <w:sz w:val="24"/>
            <w:szCs w:val="24"/>
          </w:rPr>
          <w:delText xml:space="preserve">However, </w:delText>
        </w:r>
        <w:r w:rsidR="00A27B4A" w:rsidDel="0074045C">
          <w:rPr>
            <w:rFonts w:ascii="Times New Roman" w:hAnsi="Times New Roman" w:cs="Times New Roman"/>
            <w:sz w:val="24"/>
            <w:szCs w:val="24"/>
          </w:rPr>
          <w:delText>further</w:delText>
        </w:r>
      </w:del>
      <w:ins w:id="89" w:author="Cavanaugh, Rob" w:date="2025-08-08T10:09:00Z" w16du:dateUtc="2025-08-08T14:09:00Z">
        <w:r w:rsidR="00F139F4">
          <w:rPr>
            <w:rFonts w:ascii="Times New Roman" w:hAnsi="Times New Roman" w:cs="Times New Roman"/>
            <w:sz w:val="24"/>
            <w:szCs w:val="24"/>
          </w:rPr>
          <w:t>We</w:t>
        </w:r>
      </w:ins>
      <w:ins w:id="90" w:author="Cavanaugh, Rob" w:date="2025-08-08T09:57:00Z" w16du:dateUtc="2025-08-08T13:57:00Z">
        <w:r w:rsidR="0074045C">
          <w:rPr>
            <w:rFonts w:ascii="Times New Roman" w:hAnsi="Times New Roman" w:cs="Times New Roman"/>
            <w:sz w:val="24"/>
            <w:szCs w:val="24"/>
          </w:rPr>
          <w:t xml:space="preserve"> </w:t>
        </w:r>
      </w:ins>
      <w:ins w:id="91" w:author="Cavanaugh, Rob" w:date="2025-08-08T10:09:00Z" w16du:dateUtc="2025-08-08T14:09:00Z">
        <w:r w:rsidR="00F139F4">
          <w:rPr>
            <w:rFonts w:ascii="Times New Roman" w:hAnsi="Times New Roman" w:cs="Times New Roman"/>
            <w:sz w:val="24"/>
            <w:szCs w:val="24"/>
          </w:rPr>
          <w:t>caution</w:t>
        </w:r>
      </w:ins>
      <w:ins w:id="92" w:author="Cavanaugh, Rob" w:date="2025-08-08T09:57:00Z" w16du:dateUtc="2025-08-08T13:57:00Z">
        <w:r w:rsidR="0074045C">
          <w:rPr>
            <w:rFonts w:ascii="Times New Roman" w:hAnsi="Times New Roman" w:cs="Times New Roman"/>
            <w:sz w:val="24"/>
            <w:szCs w:val="24"/>
          </w:rPr>
          <w:t xml:space="preserve"> </w:t>
        </w:r>
      </w:ins>
      <w:ins w:id="93" w:author="Cavanaugh, Rob" w:date="2025-08-08T09:58:00Z" w16du:dateUtc="2025-08-08T13:58:00Z">
        <w:r w:rsidR="0074045C">
          <w:rPr>
            <w:rFonts w:ascii="Times New Roman" w:hAnsi="Times New Roman" w:cs="Times New Roman"/>
            <w:sz w:val="24"/>
            <w:szCs w:val="24"/>
          </w:rPr>
          <w:t xml:space="preserve">international </w:t>
        </w:r>
      </w:ins>
      <w:ins w:id="94" w:author="Cavanaugh, Rob" w:date="2025-08-08T09:57:00Z" w16du:dateUtc="2025-08-08T13:57:00Z">
        <w:r w:rsidR="0074045C">
          <w:rPr>
            <w:rFonts w:ascii="Times New Roman" w:hAnsi="Times New Roman" w:cs="Times New Roman"/>
            <w:sz w:val="24"/>
            <w:szCs w:val="24"/>
          </w:rPr>
          <w:t>application of FIs and</w:t>
        </w:r>
      </w:ins>
      <w:r w:rsidR="00A27B4A">
        <w:rPr>
          <w:rFonts w:ascii="Times New Roman" w:hAnsi="Times New Roman" w:cs="Times New Roman"/>
          <w:sz w:val="24"/>
          <w:szCs w:val="24"/>
        </w:rPr>
        <w:t xml:space="preserve"> </w:t>
      </w:r>
      <w:ins w:id="95" w:author="Cavanaugh, Rob" w:date="2025-08-08T10:09:00Z" w16du:dateUtc="2025-08-08T14:09:00Z">
        <w:r w:rsidR="00F139F4">
          <w:rPr>
            <w:rFonts w:ascii="Times New Roman" w:hAnsi="Times New Roman" w:cs="Times New Roman"/>
            <w:sz w:val="24"/>
            <w:szCs w:val="24"/>
          </w:rPr>
          <w:t xml:space="preserve">recommend </w:t>
        </w:r>
      </w:ins>
      <w:ins w:id="96" w:author="Cavanaugh, Rob" w:date="2025-08-08T09:59:00Z" w16du:dateUtc="2025-08-08T13:59:00Z">
        <w:r w:rsidR="0074045C">
          <w:rPr>
            <w:rFonts w:ascii="Times New Roman" w:hAnsi="Times New Roman" w:cs="Times New Roman"/>
            <w:sz w:val="24"/>
            <w:szCs w:val="24"/>
          </w:rPr>
          <w:t xml:space="preserve">further </w:t>
        </w:r>
      </w:ins>
      <w:ins w:id="97" w:author="Cavanaugh, Rob" w:date="2025-08-08T10:09:00Z" w16du:dateUtc="2025-08-08T14:09:00Z">
        <w:r w:rsidR="00F139F4">
          <w:rPr>
            <w:rFonts w:ascii="Times New Roman" w:hAnsi="Times New Roman" w:cs="Times New Roman"/>
            <w:sz w:val="24"/>
            <w:szCs w:val="24"/>
          </w:rPr>
          <w:t xml:space="preserve">instrument </w:t>
        </w:r>
      </w:ins>
      <w:ins w:id="98" w:author="Cavanaugh, Rob" w:date="2025-08-08T09:59:00Z" w16du:dateUtc="2025-08-08T13:59:00Z">
        <w:r w:rsidR="0074045C">
          <w:rPr>
            <w:rFonts w:ascii="Times New Roman" w:hAnsi="Times New Roman" w:cs="Times New Roman"/>
            <w:sz w:val="24"/>
            <w:szCs w:val="24"/>
          </w:rPr>
          <w:t>development to support international use.</w:t>
        </w:r>
      </w:ins>
      <w:del w:id="99" w:author="Cavanaugh, Rob" w:date="2025-08-08T09:57:00Z" w16du:dateUtc="2025-08-08T13:57:00Z">
        <w:r w:rsidR="00A27B4A" w:rsidDel="0074045C">
          <w:rPr>
            <w:rFonts w:ascii="Times New Roman" w:hAnsi="Times New Roman" w:cs="Times New Roman"/>
            <w:sz w:val="24"/>
            <w:szCs w:val="24"/>
          </w:rPr>
          <w:delText>research is needed beyond</w:delText>
        </w:r>
      </w:del>
      <w:del w:id="100" w:author="Cavanaugh, Rob" w:date="2025-08-08T09:59:00Z" w16du:dateUtc="2025-08-08T13:59:00Z">
        <w:r w:rsidR="00A27B4A" w:rsidDel="0074045C">
          <w:rPr>
            <w:rFonts w:ascii="Times New Roman" w:hAnsi="Times New Roman" w:cs="Times New Roman"/>
            <w:sz w:val="24"/>
            <w:szCs w:val="24"/>
          </w:rPr>
          <w:delText xml:space="preserve"> two countries and two </w:delText>
        </w:r>
        <w:r w:rsidR="00A27B4A" w:rsidRPr="00010F95" w:rsidDel="0074045C">
          <w:rPr>
            <w:rFonts w:ascii="Times New Roman" w:hAnsi="Times New Roman" w:cs="Times New Roman"/>
            <w:sz w:val="24"/>
            <w:szCs w:val="24"/>
          </w:rPr>
          <w:delText>FIs</w:delText>
        </w:r>
        <w:r w:rsidR="009D565C" w:rsidRPr="00010F95" w:rsidDel="0074045C">
          <w:rPr>
            <w:rFonts w:ascii="Times New Roman" w:hAnsi="Times New Roman" w:cs="Times New Roman"/>
            <w:sz w:val="24"/>
            <w:szCs w:val="24"/>
          </w:rPr>
          <w:delText>.</w:delText>
        </w:r>
      </w:del>
    </w:p>
    <w:p w14:paraId="304AEAEF" w14:textId="77777777" w:rsidR="00413816" w:rsidRPr="00010F95" w:rsidRDefault="00413816" w:rsidP="009631A5">
      <w:pPr>
        <w:spacing w:after="0"/>
        <w:rPr>
          <w:rFonts w:ascii="Times New Roman" w:hAnsi="Times New Roman" w:cs="Times New Roman"/>
          <w:sz w:val="24"/>
          <w:szCs w:val="24"/>
        </w:rPr>
      </w:pPr>
    </w:p>
    <w:p w14:paraId="05925CB3" w14:textId="77777777" w:rsidR="00413816" w:rsidRPr="00010F95" w:rsidRDefault="00413816">
      <w:pPr>
        <w:rPr>
          <w:rFonts w:ascii="Times New Roman" w:eastAsiaTheme="majorEastAsia" w:hAnsi="Times New Roman" w:cs="Times New Roman"/>
          <w:sz w:val="24"/>
          <w:szCs w:val="24"/>
        </w:rPr>
      </w:pPr>
      <w:r w:rsidRPr="00010F95">
        <w:rPr>
          <w:rFonts w:ascii="Times New Roman" w:hAnsi="Times New Roman" w:cs="Times New Roman"/>
          <w:sz w:val="24"/>
          <w:szCs w:val="24"/>
        </w:rPr>
        <w:br w:type="page"/>
      </w:r>
    </w:p>
    <w:p w14:paraId="0000000E" w14:textId="4523B2E2" w:rsidR="009E3786" w:rsidRPr="00974CC1" w:rsidRDefault="006477FF" w:rsidP="009631A5">
      <w:pPr>
        <w:pStyle w:val="Heading1"/>
        <w:spacing w:before="0"/>
        <w:rPr>
          <w:rFonts w:ascii="Times New Roman" w:hAnsi="Times New Roman" w:cs="Times New Roman"/>
          <w:b/>
          <w:bCs/>
          <w:color w:val="auto"/>
          <w:sz w:val="24"/>
          <w:szCs w:val="24"/>
        </w:rPr>
      </w:pPr>
      <w:r w:rsidRPr="00974CC1">
        <w:rPr>
          <w:rFonts w:ascii="Times New Roman" w:hAnsi="Times New Roman" w:cs="Times New Roman"/>
          <w:b/>
          <w:bCs/>
          <w:color w:val="auto"/>
          <w:sz w:val="24"/>
          <w:szCs w:val="24"/>
        </w:rPr>
        <w:lastRenderedPageBreak/>
        <w:t xml:space="preserve">Introduction </w:t>
      </w:r>
    </w:p>
    <w:p w14:paraId="18B39D00" w14:textId="443EF97C" w:rsidR="009631A5" w:rsidRPr="00010F95" w:rsidRDefault="006477FF" w:rsidP="009631A5">
      <w:pPr>
        <w:spacing w:after="0"/>
        <w:rPr>
          <w:rFonts w:ascii="Times New Roman" w:hAnsi="Times New Roman" w:cs="Times New Roman"/>
          <w:sz w:val="24"/>
          <w:szCs w:val="24"/>
        </w:rPr>
      </w:pPr>
      <w:r w:rsidRPr="00010F95">
        <w:rPr>
          <w:rFonts w:ascii="Times New Roman" w:hAnsi="Times New Roman" w:cs="Times New Roman"/>
          <w:sz w:val="24"/>
          <w:szCs w:val="24"/>
        </w:rPr>
        <w:t xml:space="preserve">Frailty indices (FIs) </w:t>
      </w:r>
      <w:del w:id="101" w:author="Cavanaugh, Rob" w:date="2025-08-08T10:10:00Z" w16du:dateUtc="2025-08-08T14:10:00Z">
        <w:r w:rsidRPr="00010F95" w:rsidDel="00F139F4">
          <w:rPr>
            <w:rFonts w:ascii="Times New Roman" w:hAnsi="Times New Roman" w:cs="Times New Roman"/>
            <w:sz w:val="24"/>
            <w:szCs w:val="24"/>
          </w:rPr>
          <w:delText xml:space="preserve">are one way to </w:delText>
        </w:r>
      </w:del>
      <w:r w:rsidRPr="00010F95">
        <w:rPr>
          <w:rFonts w:ascii="Times New Roman" w:hAnsi="Times New Roman" w:cs="Times New Roman"/>
          <w:sz w:val="24"/>
          <w:szCs w:val="24"/>
        </w:rPr>
        <w:t xml:space="preserve">quantify the state of reduced physiologic reserve of older adults. </w:t>
      </w:r>
      <w:r w:rsidR="00786AC2">
        <w:rPr>
          <w:rFonts w:ascii="Times New Roman" w:hAnsi="Times New Roman" w:cs="Times New Roman"/>
          <w:sz w:val="24"/>
          <w:szCs w:val="24"/>
        </w:rPr>
        <w:t>T</w:t>
      </w:r>
      <w:r w:rsidR="00786AC2" w:rsidRPr="00010F95">
        <w:rPr>
          <w:rFonts w:ascii="Times New Roman" w:hAnsi="Times New Roman" w:cs="Times New Roman"/>
          <w:sz w:val="24"/>
          <w:szCs w:val="24"/>
        </w:rPr>
        <w:t xml:space="preserve">hey cover multiple domains of health across organ systems including cognition, comorbidity, physical function, and mental health, </w:t>
      </w:r>
      <w:r w:rsidR="00786AC2">
        <w:rPr>
          <w:rFonts w:ascii="Times New Roman" w:hAnsi="Times New Roman" w:cs="Times New Roman"/>
          <w:sz w:val="24"/>
          <w:szCs w:val="24"/>
        </w:rPr>
        <w:t>making them distinct from comorbidity indices</w:t>
      </w:r>
      <w:r w:rsidR="00161050">
        <w:rPr>
          <w:rFonts w:ascii="Times New Roman" w:hAnsi="Times New Roman" w:cs="Times New Roman"/>
          <w:sz w:val="24"/>
          <w:szCs w:val="24"/>
        </w:rPr>
        <w:t xml:space="preserve"> </w:t>
      </w:r>
      <w:r w:rsidR="00786AC2"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{"citationID":"qhJjRMM0","properties":{"formattedCitation":"(1)","plainCitation":"(1)","noteIndex":0},"citationItems":[{"id":154,"uris":["http://zotero.org/groups/4934829/items/SJ8C3DPP"],"itemData":{"id":154,"type":"article-journal","abstract":"Frailty can be measured in relation to the accumulation of deficits using a frailty index. A frailty index can be developed from most ageing databases. Our objective is to systematically describe a standard procedure for constructing a frailty index.","container-title":"BMC Geriatrics","DOI":"10.1186/1471-2318-8-24","ISSN":"1471-2318","issue":"1","journalAbbreviation":"BMC Geriatrics","note":"PMID: 18826625\nPMCID: PMC2573877","page":"24","source":"BioMed Central","title":"A standard procedure for creating a frailty index","volume":"8","author":[{"family":"Searle","given":"Samuel D."},{"family":"Mitnitski","given":"Arnold"},{"family":"Gahbauer","given":"Evelyne A."},{"family":"Gill","given":"Thomas M."},{"family":"Rockwood","given":"Kenneth"}],"issued":{"date-parts":[["2008",9,30]]}}}],"schema":"https://github.com/citation-style-language/schema/raw/master/csl-citation.json"} </w:instrText>
      </w:r>
      <w:r w:rsidR="00786AC2" w:rsidRPr="00010F95">
        <w:rPr>
          <w:rFonts w:ascii="Times New Roman" w:hAnsi="Times New Roman" w:cs="Times New Roman"/>
          <w:sz w:val="24"/>
          <w:szCs w:val="24"/>
        </w:rPr>
        <w:fldChar w:fldCharType="separate"/>
      </w:r>
      <w:r w:rsidR="005820A2">
        <w:rPr>
          <w:rFonts w:ascii="Times New Roman" w:hAnsi="Times New Roman" w:cs="Times New Roman"/>
          <w:sz w:val="24"/>
        </w:rPr>
        <w:t>(1)</w:t>
      </w:r>
      <w:r w:rsidR="00786AC2" w:rsidRPr="00010F95">
        <w:rPr>
          <w:rFonts w:ascii="Times New Roman" w:hAnsi="Times New Roman" w:cs="Times New Roman"/>
          <w:sz w:val="24"/>
          <w:szCs w:val="24"/>
        </w:rPr>
        <w:fldChar w:fldCharType="end"/>
      </w:r>
      <w:r w:rsidR="00161050">
        <w:rPr>
          <w:rFonts w:ascii="Times New Roman" w:hAnsi="Times New Roman" w:cs="Times New Roman"/>
          <w:sz w:val="24"/>
          <w:szCs w:val="24"/>
        </w:rPr>
        <w:t>.</w:t>
      </w:r>
      <w:r w:rsidR="00786AC2">
        <w:rPr>
          <w:rFonts w:ascii="Times New Roman" w:hAnsi="Times New Roman" w:cs="Times New Roman"/>
          <w:sz w:val="24"/>
          <w:szCs w:val="24"/>
        </w:rPr>
        <w:t xml:space="preserve"> </w:t>
      </w:r>
      <w:r w:rsidRPr="00010F95">
        <w:rPr>
          <w:rFonts w:ascii="Times New Roman" w:hAnsi="Times New Roman" w:cs="Times New Roman"/>
          <w:sz w:val="24"/>
          <w:szCs w:val="24"/>
        </w:rPr>
        <w:t xml:space="preserve">FIs are often guided by the deficit accumulation approach whereby each additional morbidity or deficit </w:t>
      </w:r>
      <w:r w:rsidR="00FD4C23">
        <w:rPr>
          <w:rFonts w:ascii="Times New Roman" w:hAnsi="Times New Roman" w:cs="Times New Roman"/>
          <w:sz w:val="24"/>
          <w:szCs w:val="24"/>
        </w:rPr>
        <w:t>within each</w:t>
      </w:r>
      <w:r w:rsidRPr="00010F95">
        <w:rPr>
          <w:rFonts w:ascii="Times New Roman" w:hAnsi="Times New Roman" w:cs="Times New Roman"/>
          <w:sz w:val="24"/>
          <w:szCs w:val="24"/>
        </w:rPr>
        <w:t xml:space="preserve"> health domain means a higher and worse frailty index score</w:t>
      </w:r>
      <w:r w:rsidR="00161050">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{"citationID":"hwrphgbG","properties":{"formattedCitation":"(1\\uc0\\u8211{}3)","plainCitation":"(1–3)","noteIndex":0},"citationItems":[{"id":146,"uris":["http://zotero.org/groups/4934829/items/MGVMG4X2"],"itemData":{"id":146,"type":"article-journal","abstract":"This review article summarizes how frailty can be considered in relation to deficit accumulation. Recalling that frailty is an age-associated, nonspecific vulnerability, we consider symptoms, signs, diseases, and disabilities as deficits, which are combined in a frailty index. An individual's frailty index score reflects the proportion of potential deficits present in that person, and indicates the likelihood that frailty is present. Although based on a simple count, the frailty index shows several interesting properties, including a characteristic rate of accumulation, a submaximal limit, and characteristic changes with age in its distribution. The frailty index, as a state variable, is able to quantitatively summarize vulnerability. Future studies include the application of network analyses and stochastic analytical techniques to the evaluation of the frailty index and the description of other state variables in relation to frailty.","container-title":"The Journals of Gerontology: Series A","DOI":"10.1093/gerona/62.7.722","ISSN":"1079-5006","issue":"7","journalAbbreviation":"The Journals of Gerontology: Series A","note":"PMID: 17634318","page":"722-727","title":"Frailty in Relation to the Accumulation of Deficits","volume":"62","author":[{"family":"Rockwood","given":"Kenneth"},{"family":"Mitnitski","given":"Arnold"}],"issued":{"date-parts":[["2007",7,1]]}}},{"id":154,"uris":["http://zotero.org/groups/4934829/items/SJ8C3DPP"],"itemData":{"id":154,"type":"article-journal","abstract":"Frailty can be measured in relation to the accumulation of deficits using a frailty index. A frailty index can be developed from most ageing databases. Our objective is to systematically describe a standard procedure for constructing a frailty index.","container-title":"BMC Geriatrics","DOI":"10.1186/1471-2318-8-24","ISSN":"1471-2318","issue":"1","journalAbbreviation":"BMC Geriatrics","note":"PMID: 18826625\nPMCID: PMC2573877","page":"24","source":"BioMed Central","title":"A standard procedure for creating a frailty index","volume":"8","author":[{"family":"Searle","given":"Samuel D."},{"family":"Mitnitski","given":"Arnold"},{"family":"Gahbauer","given":"Evelyne A."},{"family":"Gill","given":"Thomas M."},{"family":"Rockwood","given":"Kenneth"}],"issued":{"date-parts":[["2008",9,30]]}}},{"id":391,"uris":["http://zotero.org/users/11024131/items/F4RFS3IS"],"itemData":{"id":391,"type":"article-journal","abstract":"In a representative Canadian population survey (n=66 589) the proportion of accumulated deficits in a frailty index showed a linear relationship with mortality in a log–log plot, such that the mortality rate was a power-law function of the frailty index. Represented in this way, the frailty index readily summarizes individual differences in health status. The exponent and amplitude parameters of the power function are gender specific, reflecting that while, on average, women accumulate more deficits than men of the same age, their risk of mortality is lower. The dependence of the mortality rate on the frailty index points to the merit of the index as a simple and accessible tool for estimating individual risks of mortality.","container-title":"Mechanisms of Ageing and Development","DOI":"10.1016/S0047-6374(02)00082-9","ISSN":"0047-6374","issue":"11","journalAbbreviation":"Mechanisms of Ageing and Development","page":"1457-1460","title":"The mortality rate as a function of accumulated deficits in a frailty index","volume":"123","author":[{"family":"Mitnitski","given":"Arnold B"},{"family":"Mogilner","given":"Alexander J"},{"family":"MacKnight","given":"Chris"},{"family":"Rockwood","given":"Kenneth"}],"issued":{"date-parts":[["2002",9,1]]}}}],"schema":"https://github.com/citation-style-language/schema/raw/master/csl-citation.json"} </w:instrText>
      </w:r>
      <w:r w:rsidR="00B77C9D" w:rsidRPr="00010F95">
        <w:rPr>
          <w:rFonts w:ascii="Times New Roman" w:hAnsi="Times New Roman" w:cs="Times New Roman"/>
          <w:sz w:val="24"/>
          <w:szCs w:val="24"/>
        </w:rPr>
        <w:fldChar w:fldCharType="separate"/>
      </w:r>
      <w:r w:rsidR="005820A2" w:rsidRPr="005820A2">
        <w:rPr>
          <w:rFonts w:ascii="Times New Roman" w:hAnsi="Times New Roman" w:cs="Times New Roman"/>
          <w:sz w:val="24"/>
        </w:rPr>
        <w:t>(1–3)</w:t>
      </w:r>
      <w:r w:rsidR="00B77C9D" w:rsidRPr="00010F95">
        <w:rPr>
          <w:rFonts w:ascii="Times New Roman" w:hAnsi="Times New Roman" w:cs="Times New Roman"/>
          <w:sz w:val="24"/>
          <w:szCs w:val="24"/>
        </w:rPr>
        <w:fldChar w:fldCharType="end"/>
      </w:r>
      <w:r w:rsidR="00161050">
        <w:rPr>
          <w:rFonts w:ascii="Times New Roman" w:hAnsi="Times New Roman" w:cs="Times New Roman"/>
          <w:sz w:val="24"/>
          <w:szCs w:val="24"/>
        </w:rPr>
        <w:t>.</w:t>
      </w:r>
      <w:r w:rsidRPr="00010F95">
        <w:rPr>
          <w:rFonts w:ascii="Times New Roman" w:hAnsi="Times New Roman" w:cs="Times New Roman"/>
          <w:sz w:val="24"/>
          <w:szCs w:val="24"/>
        </w:rPr>
        <w:t xml:space="preserve"> </w:t>
      </w:r>
      <w:r w:rsidR="00786AC2">
        <w:rPr>
          <w:rFonts w:ascii="Times New Roman" w:hAnsi="Times New Roman" w:cs="Times New Roman"/>
          <w:sz w:val="24"/>
          <w:szCs w:val="24"/>
        </w:rPr>
        <w:t>M</w:t>
      </w:r>
      <w:r w:rsidRPr="00010F95">
        <w:rPr>
          <w:rFonts w:ascii="Times New Roman" w:hAnsi="Times New Roman" w:cs="Times New Roman"/>
          <w:sz w:val="24"/>
          <w:szCs w:val="24"/>
        </w:rPr>
        <w:t xml:space="preserve">ost often each deficit is counted equally, though </w:t>
      </w:r>
      <w:r w:rsidR="00786AC2">
        <w:rPr>
          <w:rFonts w:ascii="Times New Roman" w:hAnsi="Times New Roman" w:cs="Times New Roman"/>
          <w:sz w:val="24"/>
          <w:szCs w:val="24"/>
        </w:rPr>
        <w:t>select</w:t>
      </w:r>
      <w:r w:rsidRPr="00010F95">
        <w:rPr>
          <w:rFonts w:ascii="Times New Roman" w:hAnsi="Times New Roman" w:cs="Times New Roman"/>
          <w:sz w:val="24"/>
          <w:szCs w:val="24"/>
        </w:rPr>
        <w:t xml:space="preserve"> claims-based FIs weigh the contribution of each condition</w:t>
      </w:r>
      <w:r w:rsidR="002F2BE2">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{"citationID":"HwiMhgOH","properties":{"formattedCitation":"(4)","plainCitation":"(4)","noteIndex":0},"citationItems":[{"id":240,"uris":["http://zotero.org/users/11024131/items/PDKNHTCF"],"itemData":{"id":240,"type":"article-journal","abstract":"Background: Frailty is a key determinant of health status and outcomes of health care interventions in older adults that is not readily measured in Medicare data. This study aimed to develop and validate a claims-based frailty index (CFI).\nMethods: We used data from Medicare Current Beneficiary Survey 2006 (development sample: n = 5,593) and 2011 (validation sample: n = 4,424). A CFI was developed using the 2006 claims data to approximate a survey-based frailty index (SF!) calculated from the 2006 survey data as a reference standard. We compared CFI to combined comorbidity index (CCI) in the ability to predict death, disability, recurrent falls, and health care utilization in 2007. As validation, we calculated a CFI using the 2011 claims data to predict these outcomes in 2012.\nResults: The CFI was correlated with SFI (correlation coefficient: 0.60). In the development sample, CFI was similar to CCI in predicting mortality (C statistic: 0.77 vs. 0.78), but better than CCI for disability, mobility impairment, and recurrent falls (C statistic: 0.62-0.66 vs. 0.56-0.60). Although both indices similarly explained the variation in hospital days, CFI outperformed CCI in explaining the variation in skilled nursing facility days. Adding CFI to age, sex, and CCI improved prediction. In the validation sample, CFI and CCI performed similarly for mortality (C statistic: 0.71 vs. 0.72). Other results were comparable to those from the development sample.\nConclusion: A novel frailty index can measure the risk for adverse health outcomes that is not otherwise quantified using demographic characteristics and traditional comorbidity measures in Medicare data.","container-title":"The journals of gerontology. Series A, Biological sciences and medical sciences","DOI":"10.1093/gerona/glx229","ISSN":"1079-5006","issue":"7","journalAbbreviation":"J GERONTOL A-BIOL","note":"publisher-place: CARY\npublisher: Oxford Univ Press","page":"980-987","title":"Measuring Frailty in Medicare Data: Development and Validation of a Claims-Based Frailty Index","volume":"73","author":[{"family":"Kim","given":"Dae Hyun"},{"family":"Schneeweiss","given":"Sebastian"},{"family":"Glynn","given":"Robert J."},{"family":"Lipsitz","given":"Lewis A."},{"family":"Rockwood","given":"Kenneth"},{"family":"Avorn","given":"Jerry"}],"issued":{"date-parts":[["2018"]]}}}],"schema":"https://github.com/citation-style-language/schema/raw/master/csl-citation.json"} </w:instrText>
      </w:r>
      <w:r w:rsidR="00B77C9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(4)</w:t>
      </w:r>
      <w:r w:rsidR="00B77C9D" w:rsidRPr="00010F95">
        <w:rPr>
          <w:rFonts w:ascii="Times New Roman" w:hAnsi="Times New Roman" w:cs="Times New Roman"/>
          <w:sz w:val="24"/>
          <w:szCs w:val="24"/>
        </w:rPr>
        <w:fldChar w:fldCharType="end"/>
      </w:r>
      <w:r w:rsidR="002F2BE2">
        <w:rPr>
          <w:rFonts w:ascii="Times New Roman" w:hAnsi="Times New Roman" w:cs="Times New Roman"/>
          <w:sz w:val="24"/>
          <w:szCs w:val="24"/>
        </w:rPr>
        <w:t>.</w:t>
      </w:r>
      <w:r w:rsidRPr="00010F95">
        <w:rPr>
          <w:rFonts w:ascii="Times New Roman" w:hAnsi="Times New Roman" w:cs="Times New Roman"/>
          <w:sz w:val="24"/>
          <w:szCs w:val="24"/>
        </w:rPr>
        <w:t xml:space="preserve"> As such they are viewed as comprehensive measures of patient health and </w:t>
      </w:r>
      <w:commentRangeStart w:id="102"/>
      <w:r w:rsidRPr="00010F95">
        <w:rPr>
          <w:rFonts w:ascii="Times New Roman" w:hAnsi="Times New Roman" w:cs="Times New Roman"/>
          <w:sz w:val="24"/>
          <w:szCs w:val="24"/>
        </w:rPr>
        <w:t>often used to anticipate the ability to recover from a health insult such as illness or surgery</w:t>
      </w:r>
      <w:r w:rsidR="00593C97">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{"citationID":"4Z18uEO6","properties":{"formattedCitation":"(5,6)","plainCitation":"(5,6)","noteIndex":0},"citationItems":[{"id":715,"uris":["http://zotero.org/users/11024131/items/XKPQ3KTX"],"itemData":{"id":715,"type":"article-journal","container-title":"The New England Journal of Medicine","DOI":"10.1056/NEJMra2301292","ISSN":"1533-4406","issue":"6","journalAbbreviation":"N Engl J Med","language":"eng","note":"PMID: 39115063","page":"538-548","source":"PubMed","title":"Frailty in Older Adults","volume":"391","author":[{"family":"Kim","given":"Dae Hyun"},{"family":"Rockwood","given":"Kenneth"}],"issued":{"date-parts":[["2024",8,8]]}}},{"id":729,"uris":["http://zotero.org/users/11024131/items/9L2UFBBN"],"itemData":{"id":729,"type":"article-journal","abstract":"BACKGROUND: Older patients with non-small cell lung cancer (NSCLC) are a heterogeneous population with varying degrees of frailty. An electronic frailty index such as the Veterans Affairs Frailty Index (VA-FI) can potentially help identify vulnerable patients at high risk of poor outcomes.\nMETHODS: NSCLC patients ≥65 years old and diagnosed in 2002-2017 were identified using the VA Central Cancer Registry. The VA-FI was calculated using administrative codes from VA electronic health records data linked with Medicare and Medicaid data. We assessed associations between the VA-FI and times to mortality, hospitalization, and emergency room (ER) visit following diagnosis by Kaplan-Meier analysis and multivariable stratified Cox models. We also evaluated the change in discrimination and calibration of reference prognostic models after adding VA-FI.\nRESULTS: We identified a cohort of 42,204 older NSCLC VA patients, in which 55.5% were classified as frail (VA-FI &gt;0.2). After adjustment, there was a strong association between VA-FI and the risk of mortality (HR = 1.23 for an increase of four deficits or, equivalently, an increase of 0.129 on VA-FI, p &lt; 0.001), hospitalization (HR = 1.16 for four deficits, p &lt; 0.001), and ER visit (HR = 1.18 for four deficits, p &lt; 0.001). Adding VA-FI to baseline prognostic models led to statistically significant improvements in time-dependent area under curves and did not have a strong impact on calibration.\nCONCLUSION: Older NSCLC patients with higher VA-FI have significantly elevated risks of mortality, hospitalizations, and ER visits following diagnosis. An electronic frailty index can serve as an accessible tool to identify patients with vulnerabilities to inform clinical care and research.","container-title":"Cancer Medicine","DOI":"10.1002/cam4.4658","ISSN":"2045-7634","issue":"15","journalAbbreviation":"Cancer Med","language":"eng","note":"PMID: 35338613\nPMCID: PMC9359868","page":"3009-3022","source":"PubMed","title":"Prognostic value of the veterans affairs frailty index in older patients with non-small cell lung cancer","volume":"11","author":[{"family":"Cheng","given":"David"},{"family":"Dumontier","given":"Clark"},{"family":"Sheikh","given":"Ayesha R."},{"family":"La","given":"Jennifer"},{"family":"Brophy","given":"Mary T."},{"family":"Do","given":"Nhan V."},{"family":"Driver","given":"Jane A."},{"family":"Tuck","given":"David P."},{"family":"Fillmore","given":"Nathanael R."}],"issued":{"date-parts":[["2022",8]]}}}],"schema":"https://github.com/citation-style-language/schema/raw/master/csl-citation.json"} </w:instrText>
      </w:r>
      <w:r w:rsidR="00B77C9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(5,6)</w:t>
      </w:r>
      <w:r w:rsidR="00B77C9D" w:rsidRPr="00010F95">
        <w:rPr>
          <w:rFonts w:ascii="Times New Roman" w:hAnsi="Times New Roman" w:cs="Times New Roman"/>
          <w:sz w:val="24"/>
          <w:szCs w:val="24"/>
        </w:rPr>
        <w:fldChar w:fldCharType="end"/>
      </w:r>
      <w:r w:rsidR="00593C97">
        <w:rPr>
          <w:rFonts w:ascii="Times New Roman" w:hAnsi="Times New Roman" w:cs="Times New Roman"/>
          <w:sz w:val="24"/>
          <w:szCs w:val="24"/>
        </w:rPr>
        <w:t>.</w:t>
      </w:r>
      <w:commentRangeEnd w:id="102"/>
      <w:r w:rsidR="00F139F4">
        <w:rPr>
          <w:rStyle w:val="CommentReference"/>
        </w:rPr>
        <w:commentReference w:id="102"/>
      </w:r>
    </w:p>
    <w:p w14:paraId="641FC37F" w14:textId="20CE191E" w:rsidR="00A51C4A" w:rsidRPr="00010F95" w:rsidRDefault="006477FF" w:rsidP="007A5DD1">
      <w:pPr>
        <w:spacing w:after="0"/>
        <w:ind w:firstLine="720"/>
        <w:rPr>
          <w:rFonts w:ascii="Times New Roman" w:hAnsi="Times New Roman" w:cs="Times New Roman"/>
          <w:sz w:val="24"/>
          <w:szCs w:val="24"/>
        </w:rPr>
      </w:pPr>
      <w:commentRangeStart w:id="103"/>
      <w:r w:rsidRPr="00010F95">
        <w:rPr>
          <w:rFonts w:ascii="Times New Roman" w:hAnsi="Times New Roman" w:cs="Times New Roman"/>
          <w:sz w:val="24"/>
          <w:szCs w:val="24"/>
        </w:rPr>
        <w:t xml:space="preserve">Many </w:t>
      </w:r>
      <w:r w:rsidR="00786AC2">
        <w:rPr>
          <w:rFonts w:ascii="Times New Roman" w:hAnsi="Times New Roman" w:cs="Times New Roman"/>
          <w:sz w:val="24"/>
          <w:szCs w:val="24"/>
        </w:rPr>
        <w:t>FIs</w:t>
      </w:r>
      <w:r w:rsidRPr="00010F95">
        <w:rPr>
          <w:rFonts w:ascii="Times New Roman" w:hAnsi="Times New Roman" w:cs="Times New Roman"/>
          <w:sz w:val="24"/>
          <w:szCs w:val="24"/>
        </w:rPr>
        <w:t xml:space="preserve"> </w:t>
      </w:r>
      <w:commentRangeEnd w:id="103"/>
      <w:r w:rsidR="00F139F4">
        <w:rPr>
          <w:rStyle w:val="CommentReference"/>
        </w:rPr>
        <w:commentReference w:id="103"/>
      </w:r>
      <w:r w:rsidRPr="00010F95">
        <w:rPr>
          <w:rFonts w:ascii="Times New Roman" w:hAnsi="Times New Roman" w:cs="Times New Roman"/>
          <w:sz w:val="24"/>
          <w:szCs w:val="24"/>
        </w:rPr>
        <w:t>have been developed including but not limited to</w:t>
      </w:r>
      <w:r w:rsidR="00B77C9D" w:rsidRPr="00010F95">
        <w:rPr>
          <w:rFonts w:ascii="Times New Roman" w:hAnsi="Times New Roman" w:cs="Times New Roman"/>
          <w:sz w:val="24"/>
          <w:szCs w:val="24"/>
        </w:rPr>
        <w:t xml:space="preserve"> the</w:t>
      </w:r>
      <w:r w:rsidRPr="00010F95">
        <w:rPr>
          <w:rFonts w:ascii="Times New Roman" w:hAnsi="Times New Roman" w:cs="Times New Roman"/>
          <w:sz w:val="24"/>
          <w:szCs w:val="24"/>
        </w:rPr>
        <w:t xml:space="preserve"> </w:t>
      </w:r>
      <w:r w:rsidR="00B77C9D" w:rsidRPr="00010F95">
        <w:rPr>
          <w:rFonts w:ascii="Times New Roman" w:hAnsi="Times New Roman" w:cs="Times New Roman"/>
          <w:sz w:val="24"/>
          <w:szCs w:val="24"/>
        </w:rPr>
        <w:t>hospital frailty risk score (</w:t>
      </w:r>
      <w:r w:rsidRPr="00010F95">
        <w:rPr>
          <w:rFonts w:ascii="Times New Roman" w:hAnsi="Times New Roman" w:cs="Times New Roman"/>
          <w:sz w:val="24"/>
          <w:szCs w:val="24"/>
        </w:rPr>
        <w:t>HFRS</w:t>
      </w:r>
      <w:r w:rsidR="00B77C9D" w:rsidRPr="00010F95">
        <w:rPr>
          <w:rFonts w:ascii="Times New Roman" w:hAnsi="Times New Roman" w:cs="Times New Roman"/>
          <w:sz w:val="24"/>
          <w:szCs w:val="24"/>
        </w:rPr>
        <w:t>)</w:t>
      </w:r>
      <w:r w:rsidR="00593C97">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{"citationID":"i687iTgR","properties":{"formattedCitation":"(7)","plainCitation":"(7)","noteIndex":0},"citationItems":[{"id":727,"uris":["http://zotero.org/users/11024131/items/HH6ZYRUT"],"itemData":{"id":727,"type":"article-journal","abstract":"Background\nOlder people are increasing users of health care globally. We aimed to establish whether older people with characteristics of frailty and who are at risk of adverse health-care outcomes could be identified using routinely collected data.\n\nMethods\nA three-step approach was used to develop and validate a Hospital Frailty Risk Score from International Statistical Classification of Diseases and Related Health Problems, Tenth Revision (ICD-10) diagnostic codes. First, we carried out a cluster analysis to identify a group of older people (≥75 years) admitted to hospital who had high resource use and diagnoses associated with frailty. Second, we created a Hospital Frailty Risk Score based on ICD-10 codes that characterised this group. Third, in separate cohorts, we tested how well the score predicted adverse outcomes and whether it identified similar groups as other frailty tools.\n\nFindings\nIn the development cohort (n=22 139), older people with frailty diagnoses formed a distinct group and had higher non-elective hospital use (33·6 bed-days over 2 years compared with 23·0 bed-days for the group with the next highest number of bed-days). In the national validation cohort (n=1 013 590), compared with the 429 762 (42·4%) patients with the lowest risk scores, the 202 718 (20·0%) patients with the highest Hospital Frailty Risk Scores had increased odds of 30-day mortality (odds ratio 1·71, 95% CI 1·68–1·75), long hospital stay (6·03, 5·92–6·10), and 30-day readmission (1·48, 1·46–1·50). The c statistics (ie, model discrimination) between individuals for these three outcomes were 0·60, 0·68, and 0·56, respectively. The Hospital Frailty Risk Score showed fair overlap with dichotomised Fried and Rockwood scales (kappa scores 0·22, 95% CI 0·15–0·30 and 0·30, 0·22–0·38, respectively) and moderate agreement with the Rockwood Frailty Index (Pearson's correlation coefficient 0·41, 95% CI 0·38–0·47).\n\nInterpretation\nThe Hospital Frailty Risk Score provides hospitals and health systems with a low-cost, systematic way to screen for frailty and identify a group of patients who are at greater risk of adverse outcomes and for whom a frailty-attuned approach might be useful.\n\nFunding\nNational Institute for Health Research.","container-title":"Lancet (London, England)","DOI":"10.1016/S0140-6736(18)30668-8","ISSN":"0140-6736","issue":"10132","journalAbbreviation":"Lancet","note":"PMID: 29706364\nPMCID: PMC5946808","page":"1775-1782","source":"PubMed Central","title":"Development and validation of a Hospital Frailty Risk Score focusing on older people in acute care settings using electronic hospital records: an observational study","title-short":"Development and validation of a Hospital Frailty Risk Score focusing on older people in acute care settings using electronic hospital records","volume":"391","author":[{"family":"Gilbert","given":"Thomas"},{"family":"Neuburger","given":"Jenny"},{"family":"Kraindler","given":"Joshua"},{"family":"Keeble","given":"Eilis"},{"family":"Smith","given":"Paul"},{"family":"Ariti","given":"Cono"},{"family":"Arora","given":"Sandeepa"},{"family":"Street","given":"Andrew"},{"family":"Parker","given":"Stuart"},{"family":"Roberts","given":"Helen C"},{"family":"Bardsley","given":"Martin"},{"family":"Conroy","given":"Simon"}],"issued":{"date-parts":[["2018",5,5]]}}}],"schema":"https://github.com/citation-style-language/schema/raw/master/csl-citation.json"} </w:instrText>
      </w:r>
      <w:r w:rsidR="00B77C9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(7)</w:t>
      </w:r>
      <w:r w:rsidR="00B77C9D" w:rsidRPr="00010F95">
        <w:rPr>
          <w:rFonts w:ascii="Times New Roman" w:hAnsi="Times New Roman" w:cs="Times New Roman"/>
          <w:sz w:val="24"/>
          <w:szCs w:val="24"/>
        </w:rPr>
        <w:fldChar w:fldCharType="end"/>
      </w:r>
      <w:r w:rsidRPr="00010F95">
        <w:rPr>
          <w:rFonts w:ascii="Times New Roman" w:hAnsi="Times New Roman" w:cs="Times New Roman"/>
          <w:sz w:val="24"/>
          <w:szCs w:val="24"/>
        </w:rPr>
        <w:t xml:space="preserve">, </w:t>
      </w:r>
      <w:r w:rsidR="00B77C9D" w:rsidRPr="00010F95">
        <w:rPr>
          <w:rFonts w:ascii="Times New Roman" w:hAnsi="Times New Roman" w:cs="Times New Roman"/>
          <w:sz w:val="24"/>
          <w:szCs w:val="24"/>
        </w:rPr>
        <w:t>the claims-based frailty index (</w:t>
      </w:r>
      <w:r w:rsidRPr="00010F95">
        <w:rPr>
          <w:rFonts w:ascii="Times New Roman" w:hAnsi="Times New Roman" w:cs="Times New Roman"/>
          <w:sz w:val="24"/>
          <w:szCs w:val="24"/>
        </w:rPr>
        <w:t>CFI</w:t>
      </w:r>
      <w:r w:rsidR="00B77C9D" w:rsidRPr="00010F95">
        <w:rPr>
          <w:rFonts w:ascii="Times New Roman" w:hAnsi="Times New Roman" w:cs="Times New Roman"/>
          <w:sz w:val="24"/>
          <w:szCs w:val="24"/>
        </w:rPr>
        <w:t>)</w:t>
      </w:r>
      <w:r w:rsidR="00593C97">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{"citationID":"6coHYGyf","properties":{"formattedCitation":"(4)","plainCitation":"(4)","noteIndex":0},"citationItems":[{"id":240,"uris":["http://zotero.org/users/11024131/items/PDKNHTCF"],"itemData":{"id":240,"type":"article-journal","abstract":"Background: Frailty is a key determinant of health status and outcomes of health care interventions in older adults that is not readily measured in Medicare data. This study aimed to develop and validate a claims-based frailty index (CFI).\nMethods: We used data from Medicare Current Beneficiary Survey 2006 (development sample: n = 5,593) and 2011 (validation sample: n = 4,424). A CFI was developed using the 2006 claims data to approximate a survey-based frailty index (SF!) calculated from the 2006 survey data as a reference standard. We compared CFI to combined comorbidity index (CCI) in the ability to predict death, disability, recurrent falls, and health care utilization in 2007. As validation, we calculated a CFI using the 2011 claims data to predict these outcomes in 2012.\nResults: The CFI was correlated with SFI (correlation coefficient: 0.60). In the development sample, CFI was similar to CCI in predicting mortality (C statistic: 0.77 vs. 0.78), but better than CCI for disability, mobility impairment, and recurrent falls (C statistic: 0.62-0.66 vs. 0.56-0.60). Although both indices similarly explained the variation in hospital days, CFI outperformed CCI in explaining the variation in skilled nursing facility days. Adding CFI to age, sex, and CCI improved prediction. In the validation sample, CFI and CCI performed similarly for mortality (C statistic: 0.71 vs. 0.72). Other results were comparable to those from the development sample.\nConclusion: A novel frailty index can measure the risk for adverse health outcomes that is not otherwise quantified using demographic characteristics and traditional comorbidity measures in Medicare data.","container-title":"The journals of gerontology. Series A, Biological sciences and medical sciences","DOI":"10.1093/gerona/glx229","ISSN":"1079-5006","issue":"7","journalAbbreviation":"J GERONTOL A-BIOL","note":"publisher-place: CARY\npublisher: Oxford Univ Press","page":"980-987","title":"Measuring Frailty in Medicare Data: Development and Validation of a Claims-Based Frailty Index","volume":"73","author":[{"family":"Kim","given":"Dae Hyun"},{"family":"Schneeweiss","given":"Sebastian"},{"family":"Glynn","given":"Robert J."},{"family":"Lipsitz","given":"Lewis A."},{"family":"Rockwood","given":"Kenneth"},{"family":"Avorn","given":"Jerry"}],"issued":{"date-parts":[["2018"]]}}}],"schema":"https://github.com/citation-style-language/schema/raw/master/csl-citation.json"} </w:instrText>
      </w:r>
      <w:r w:rsidR="00B77C9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(4)</w:t>
      </w:r>
      <w:r w:rsidR="00B77C9D" w:rsidRPr="00010F95">
        <w:rPr>
          <w:rFonts w:ascii="Times New Roman" w:hAnsi="Times New Roman" w:cs="Times New Roman"/>
          <w:sz w:val="24"/>
          <w:szCs w:val="24"/>
        </w:rPr>
        <w:fldChar w:fldCharType="end"/>
      </w:r>
      <w:r w:rsidRPr="00010F95">
        <w:rPr>
          <w:rFonts w:ascii="Times New Roman" w:hAnsi="Times New Roman" w:cs="Times New Roman"/>
          <w:sz w:val="24"/>
          <w:szCs w:val="24"/>
        </w:rPr>
        <w:t>,</w:t>
      </w:r>
      <w:r w:rsidR="00B77C9D" w:rsidRPr="00010F95">
        <w:rPr>
          <w:rFonts w:ascii="Times New Roman" w:hAnsi="Times New Roman" w:cs="Times New Roman"/>
          <w:sz w:val="24"/>
          <w:szCs w:val="24"/>
        </w:rPr>
        <w:t xml:space="preserve"> </w:t>
      </w:r>
      <w:r w:rsidRPr="00010F95">
        <w:rPr>
          <w:rFonts w:ascii="Times New Roman" w:hAnsi="Times New Roman" w:cs="Times New Roman"/>
          <w:sz w:val="24"/>
          <w:szCs w:val="24"/>
        </w:rPr>
        <w:t xml:space="preserve">the </w:t>
      </w:r>
      <w:r w:rsidR="00B77C9D" w:rsidRPr="00010F95">
        <w:rPr>
          <w:rFonts w:ascii="Times New Roman" w:hAnsi="Times New Roman" w:cs="Times New Roman"/>
          <w:sz w:val="24"/>
          <w:szCs w:val="24"/>
        </w:rPr>
        <w:t>Veterans’ Affairs frailty index (</w:t>
      </w:r>
      <w:r w:rsidRPr="00010F95">
        <w:rPr>
          <w:rFonts w:ascii="Times New Roman" w:hAnsi="Times New Roman" w:cs="Times New Roman"/>
          <w:sz w:val="24"/>
          <w:szCs w:val="24"/>
        </w:rPr>
        <w:t>VAFI</w:t>
      </w:r>
      <w:r w:rsidR="00B77C9D" w:rsidRPr="00010F95">
        <w:rPr>
          <w:rFonts w:ascii="Times New Roman" w:hAnsi="Times New Roman" w:cs="Times New Roman"/>
          <w:sz w:val="24"/>
          <w:szCs w:val="24"/>
        </w:rPr>
        <w:t>)</w:t>
      </w:r>
      <w:r w:rsidR="00593C97">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{"citationID":"GjBk39kB","properties":{"formattedCitation":"(8)","plainCitation":"(8)","noteIndex":0},"citationItems":[{"id":350,"uris":["http://zotero.org/users/11024131/items/ILPRRXC6"],"itemData":{"id":350,"type":"article-journal","abstract":"Abstract\nBackground\nThe Veterans Affairs Frailty Index (VA-FI) is an electronic frailty index developed to measure frailty using administrative claims and electronic health records data in Veterans. An update to ICD-10 coding is needed to enable contemporary measurement of frailty.\nMethod\nInternational Classification of Diseases, ninth revision (ICD-9) codes from the original VA-FI were mapped to ICD-10 first using the Centers for Medicaid and Medicare Services (CMS) General Equivalence Mappings. The resulting ICD-10 codes were reviewed by 2 geriatricians. Using a national cohort of Veterans aged 65 years and older, the prevalence of deficits contributing to the VA-FI and associations between the VA-FI and mortality over years 2012–2018 were examined.\nResults\nThe updated VA-FI-10 includes 6422 codes representing 31 health deficits. Annual cohorts defined on October 1 of each year included 2 266 191 to 2 428 115 Veterans, for which the mean age was 76 years, 97%–98% were male, 78%–79% were White, and the mean VA-FI was 0.20–0.22. The VA-FI-10 deficits showed stability before and after the transition to ICD-10 in 2015, and maintained strong associations with mortality. Patients classified as frail (VA-FI &gt; 0.2) consistently had a hazard of death more than 2 times higher than nonfrail patients (VA-FI ≤ 0.1). Distributions of frailty and associations with mortality varied with and without linkage to CMS data and with different assessment periods for capturing deficits.\nConclusions\nThe updated VA-FI-10 maintains content validity, stability, and predictive validity for mortality in a contemporary cohort of Veterans aged 65 years and older, and may be applied to ICD-9 and ICD-10 claims data to measure frailty.","container-title":"The journals of gerontology. Series A, Biological sciences and medical sciences","DOI":"10.1093/gerona/glab071","ISSN":"1079-5006","issue":"7","journalAbbreviation":"J GERONTOL A-BIOL","note":"publisher-place: US\npublisher: Oxford University Press","page":"1318-1325","title":"Updating and Validating the U.S. Veterans Affairs Frailty Index: Transitioning From ICD-9 to ICD-10","volume":"76","author":[{"family":"Cheng","given":"David"},{"family":"DuMontier","given":"Clark"},{"family":"Yildirim","given":"Cenk"},{"family":"Charest","given":"Brian"},{"family":"Hawley","given":"Chelsea E"},{"family":"Zhuo","given":"Min"},{"family":"Paik","given":"Julie M"},{"family":"Yaksic","given":"Enzo"},{"family":"Gaziano","given":"J Michael"},{"family":"Do","given":"Nhan"},{"family":"Brophy","given":"Mary"},{"family":"Cho","given":"Kelly"},{"family":"Kim","given":"Dae H"},{"family":"Driver","given":"Jane A"},{"family":"Fillmore","given":"Nathanael R"},{"family":"Orkaby","given":"Ariela R"}],"issued":{"date-parts":[["2021"]]}}}],"schema":"https://github.com/citation-style-language/schema/raw/master/csl-citation.json"} </w:instrText>
      </w:r>
      <w:r w:rsidR="00B77C9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(8)</w:t>
      </w:r>
      <w:r w:rsidR="00B77C9D" w:rsidRPr="00010F95">
        <w:rPr>
          <w:rFonts w:ascii="Times New Roman" w:hAnsi="Times New Roman" w:cs="Times New Roman"/>
          <w:sz w:val="24"/>
          <w:szCs w:val="24"/>
        </w:rPr>
        <w:fldChar w:fldCharType="end"/>
      </w:r>
      <w:r w:rsidR="00B77C9D" w:rsidRPr="00010F95">
        <w:rPr>
          <w:rFonts w:ascii="Times New Roman" w:hAnsi="Times New Roman" w:cs="Times New Roman"/>
          <w:sz w:val="24"/>
          <w:szCs w:val="24"/>
        </w:rPr>
        <w:t>, and the electronic frailty index (</w:t>
      </w:r>
      <w:proofErr w:type="spellStart"/>
      <w:r w:rsidR="00B77C9D" w:rsidRPr="00010F95">
        <w:rPr>
          <w:rFonts w:ascii="Times New Roman" w:hAnsi="Times New Roman" w:cs="Times New Roman"/>
          <w:sz w:val="24"/>
          <w:szCs w:val="24"/>
        </w:rPr>
        <w:t>eFI</w:t>
      </w:r>
      <w:proofErr w:type="spellEnd"/>
      <w:r w:rsidR="00B77C9D" w:rsidRPr="00010F95">
        <w:rPr>
          <w:rFonts w:ascii="Times New Roman" w:hAnsi="Times New Roman" w:cs="Times New Roman"/>
          <w:sz w:val="24"/>
          <w:szCs w:val="24"/>
        </w:rPr>
        <w:t>)</w:t>
      </w:r>
      <w:r w:rsidR="00593C97">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{"citationID":"3wLsztF4","properties":{"formattedCitation":"(9)","plainCitation":"(9)","noteIndex":0},"citationItems":[{"id":241,"uris":["http://zotero.org/users/11024131/items/PHGEA9U6"],"itemData":{"id":241,"type":"article-journal","abstract":"Background: frailty is an especially problematic expression of population ageing. International guidelines recommend routine identification of frailty to provide evidence-based treatment, but currently available tools require additional resource.\nObjectives: to develop and validate an electronic frailty index (eFI) using routinely available primary care electronic health record data.\nStudy design and setting: retrospective cohort study. Development and internal validation cohorts were established using a randomly split sample of the ResearchOne primary care database. External validation cohort established using THIN database.\nParticipants: patients aged 65-95, registered with a ResearchOne or THIN practice on 14 October 2008.\nPredictors: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quartiles.\nOutcomes: outcomes were 1-, 3- and 5-year mortality, hospitalisation and nursing home admission.\nStatistical analysis: hazard ratios (HRs) were estimated using bivariate and multivariate Cox regression analyses. Discrimination was assessed using receiver operating characteristic (ROC) curves. Calibration was assessed using pseudo-R-2 estimates.\nResults: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1.86-2.01), 3.04 (95% CI 2.90-3.19) and 4.73 (95% CI 4.43-5.06) and for nursing home admission were 1.89 (95% CI 1.63-2.15), 3.19 (95% CI 2.73-3.73) and 4.76 (95% CI 3.92-5.77), with good to moderate discrimination but low calibration estimates.\nConclusions: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group.","collection-title":"Editor's choice","container-title":"Age and ageing","DOI":"10.1093/ageing/afw039","ISSN":"0002-0729","issue":"3","journalAbbreviation":"AGE AGEING","note":"publisher-place: OXFORD\npublisher: Oxford Univ Press","page":"353-360","title":"Development and validation of an electronic frailty index using routine primary care electronic health record data","volume":"45","author":[{"family":"Clegg","given":"Andrew"},{"family":"Bates","given":"Chris"},{"family":"Young","given":"John"},{"family":"Ryan","given":"Ronan"},{"family":"Nichols","given":"Linda"},{"family":"Teale","given":"Elizabeth Ann"},{"family":"Mohammed","given":"Mohammed A."},{"family":"Parry","given":"John"},{"family":"Marshall","given":"Tom"}],"issued":{"date-parts":[["2016"]]}}}],"schema":"https://github.com/citation-style-language/schema/raw/master/csl-citation.json"} </w:instrText>
      </w:r>
      <w:r w:rsidR="00B77C9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(9)</w:t>
      </w:r>
      <w:r w:rsidR="00B77C9D" w:rsidRPr="00010F95">
        <w:rPr>
          <w:rFonts w:ascii="Times New Roman" w:hAnsi="Times New Roman" w:cs="Times New Roman"/>
          <w:sz w:val="24"/>
          <w:szCs w:val="24"/>
        </w:rPr>
        <w:fldChar w:fldCharType="end"/>
      </w:r>
      <w:r w:rsidRPr="00010F95">
        <w:rPr>
          <w:rFonts w:ascii="Times New Roman" w:hAnsi="Times New Roman" w:cs="Times New Roman"/>
          <w:sz w:val="24"/>
          <w:szCs w:val="24"/>
        </w:rPr>
        <w:t xml:space="preserve">. Each was developed and validated in </w:t>
      </w:r>
      <w:r w:rsidR="00EB6B22">
        <w:rPr>
          <w:rFonts w:ascii="Times New Roman" w:hAnsi="Times New Roman" w:cs="Times New Roman"/>
          <w:sz w:val="24"/>
          <w:szCs w:val="24"/>
        </w:rPr>
        <w:t xml:space="preserve">healthcare </w:t>
      </w:r>
      <w:r w:rsidR="00786AC2">
        <w:rPr>
          <w:rFonts w:ascii="Times New Roman" w:hAnsi="Times New Roman" w:cs="Times New Roman"/>
          <w:sz w:val="24"/>
          <w:szCs w:val="24"/>
        </w:rPr>
        <w:t xml:space="preserve">data for </w:t>
      </w:r>
      <w:r w:rsidRPr="00010F95">
        <w:rPr>
          <w:rFonts w:ascii="Times New Roman" w:hAnsi="Times New Roman" w:cs="Times New Roman"/>
          <w:sz w:val="24"/>
          <w:szCs w:val="24"/>
        </w:rPr>
        <w:t xml:space="preserve">specific geographic or demographic populations. For example, the HFRS is only validated for hospitalized patients over 75 in the </w:t>
      </w:r>
      <w:r w:rsidR="00786AC2">
        <w:rPr>
          <w:rFonts w:ascii="Times New Roman" w:hAnsi="Times New Roman" w:cs="Times New Roman"/>
          <w:sz w:val="24"/>
          <w:szCs w:val="24"/>
        </w:rPr>
        <w:t>US</w:t>
      </w:r>
      <w:r w:rsidRPr="00010F95">
        <w:rPr>
          <w:rFonts w:ascii="Times New Roman" w:hAnsi="Times New Roman" w:cs="Times New Roman"/>
          <w:sz w:val="24"/>
          <w:szCs w:val="24"/>
        </w:rPr>
        <w:t xml:space="preserve">, the CFI was developed and validated for use in US Medicare claims data, the VAFI was developed and validated among US veterans using the VA healthcare system </w:t>
      </w:r>
      <w:r w:rsidR="007960BD">
        <w:rPr>
          <w:rFonts w:ascii="Times New Roman" w:hAnsi="Times New Roman" w:cs="Times New Roman"/>
          <w:sz w:val="24"/>
          <w:szCs w:val="24"/>
        </w:rPr>
        <w:t>electronic health records (</w:t>
      </w:r>
      <w:r w:rsidRPr="00010F95">
        <w:rPr>
          <w:rFonts w:ascii="Times New Roman" w:hAnsi="Times New Roman" w:cs="Times New Roman"/>
          <w:sz w:val="24"/>
          <w:szCs w:val="24"/>
        </w:rPr>
        <w:t>EHR</w:t>
      </w:r>
      <w:r w:rsidR="007960BD">
        <w:rPr>
          <w:rFonts w:ascii="Times New Roman" w:hAnsi="Times New Roman" w:cs="Times New Roman"/>
          <w:sz w:val="24"/>
          <w:szCs w:val="24"/>
        </w:rPr>
        <w:t>)</w:t>
      </w:r>
      <w:r w:rsidRPr="00010F95">
        <w:rPr>
          <w:rFonts w:ascii="Times New Roman" w:hAnsi="Times New Roman" w:cs="Times New Roman"/>
          <w:sz w:val="24"/>
          <w:szCs w:val="24"/>
        </w:rPr>
        <w:t>,</w:t>
      </w:r>
      <w:r w:rsidR="0053721F" w:rsidRPr="00010F95">
        <w:rPr>
          <w:rFonts w:ascii="Times New Roman" w:hAnsi="Times New Roman" w:cs="Times New Roman"/>
          <w:sz w:val="24"/>
          <w:szCs w:val="24"/>
        </w:rPr>
        <w:t xml:space="preserve"> and</w:t>
      </w:r>
      <w:r w:rsidRPr="00010F95">
        <w:rPr>
          <w:rFonts w:ascii="Times New Roman" w:hAnsi="Times New Roman" w:cs="Times New Roman"/>
          <w:sz w:val="24"/>
          <w:szCs w:val="24"/>
        </w:rPr>
        <w:t xml:space="preserve"> the </w:t>
      </w:r>
      <w:proofErr w:type="spellStart"/>
      <w:r w:rsidRPr="00010F95">
        <w:rPr>
          <w:rFonts w:ascii="Times New Roman" w:hAnsi="Times New Roman" w:cs="Times New Roman"/>
          <w:sz w:val="24"/>
          <w:szCs w:val="24"/>
        </w:rPr>
        <w:t>eFI</w:t>
      </w:r>
      <w:proofErr w:type="spellEnd"/>
      <w:r w:rsidRPr="00010F95">
        <w:rPr>
          <w:rFonts w:ascii="Times New Roman" w:hAnsi="Times New Roman" w:cs="Times New Roman"/>
          <w:sz w:val="24"/>
          <w:szCs w:val="24"/>
        </w:rPr>
        <w:t xml:space="preserve"> was developed and validated in the UK using </w:t>
      </w:r>
      <w:r w:rsidR="00CE7143">
        <w:rPr>
          <w:rFonts w:ascii="Times New Roman" w:hAnsi="Times New Roman" w:cs="Times New Roman"/>
          <w:sz w:val="24"/>
          <w:szCs w:val="24"/>
        </w:rPr>
        <w:t xml:space="preserve">primary care </w:t>
      </w:r>
      <w:r w:rsidRPr="00010F95">
        <w:rPr>
          <w:rFonts w:ascii="Times New Roman" w:hAnsi="Times New Roman" w:cs="Times New Roman"/>
          <w:sz w:val="24"/>
          <w:szCs w:val="24"/>
        </w:rPr>
        <w:t xml:space="preserve">EHR </w:t>
      </w:r>
      <w:r w:rsidR="009631A5" w:rsidRPr="00010F95">
        <w:rPr>
          <w:rFonts w:ascii="Times New Roman" w:hAnsi="Times New Roman" w:cs="Times New Roman"/>
          <w:sz w:val="24"/>
          <w:szCs w:val="24"/>
        </w:rPr>
        <w:t>data</w:t>
      </w:r>
      <w:r w:rsidRPr="00010F95">
        <w:rPr>
          <w:rFonts w:ascii="Times New Roman" w:hAnsi="Times New Roman" w:cs="Times New Roman"/>
          <w:sz w:val="24"/>
          <w:szCs w:val="24"/>
        </w:rPr>
        <w:t xml:space="preserve">. With </w:t>
      </w:r>
      <w:del w:id="104" w:author="Cavanaugh, Rob" w:date="2025-08-08T10:12:00Z" w16du:dateUtc="2025-08-08T14:12:00Z">
        <w:r w:rsidRPr="00010F95" w:rsidDel="00F139F4">
          <w:rPr>
            <w:rFonts w:ascii="Times New Roman" w:hAnsi="Times New Roman" w:cs="Times New Roman"/>
            <w:sz w:val="24"/>
            <w:szCs w:val="24"/>
          </w:rPr>
          <w:delText>so many ways to</w:delText>
        </w:r>
      </w:del>
      <w:ins w:id="105" w:author="Cavanaugh, Rob" w:date="2025-08-08T10:12:00Z" w16du:dateUtc="2025-08-08T14:12:00Z">
        <w:r w:rsidR="00F139F4">
          <w:rPr>
            <w:rFonts w:ascii="Times New Roman" w:hAnsi="Times New Roman" w:cs="Times New Roman"/>
            <w:sz w:val="24"/>
            <w:szCs w:val="24"/>
          </w:rPr>
          <w:t>many administrative frailty instruments</w:t>
        </w:r>
      </w:ins>
      <w:del w:id="106" w:author="Cavanaugh, Rob" w:date="2025-08-08T10:12:00Z" w16du:dateUtc="2025-08-08T14:12:00Z">
        <w:r w:rsidRPr="00010F95" w:rsidDel="00F139F4">
          <w:rPr>
            <w:rFonts w:ascii="Times New Roman" w:hAnsi="Times New Roman" w:cs="Times New Roman"/>
            <w:sz w:val="24"/>
            <w:szCs w:val="24"/>
          </w:rPr>
          <w:delText xml:space="preserve"> measure a frailty index</w:delText>
        </w:r>
      </w:del>
      <w:r w:rsidRPr="00010F95">
        <w:rPr>
          <w:rFonts w:ascii="Times New Roman" w:hAnsi="Times New Roman" w:cs="Times New Roman"/>
          <w:sz w:val="24"/>
          <w:szCs w:val="24"/>
        </w:rPr>
        <w:t xml:space="preserve">, the application of several FIs to one single database has been a growing trend in frailty research and </w:t>
      </w:r>
      <w:del w:id="107" w:author="Cavanaugh, Rob" w:date="2025-08-08T10:12:00Z" w16du:dateUtc="2025-08-08T14:12:00Z">
        <w:r w:rsidRPr="00010F95" w:rsidDel="00F139F4">
          <w:rPr>
            <w:rFonts w:ascii="Times New Roman" w:hAnsi="Times New Roman" w:cs="Times New Roman"/>
            <w:sz w:val="24"/>
            <w:szCs w:val="24"/>
          </w:rPr>
          <w:delText>has shown that frailty on one measure does not necessarily mean frailty on another</w:delText>
        </w:r>
      </w:del>
      <w:ins w:id="108" w:author="Cavanaugh, Rob" w:date="2025-08-08T10:12:00Z" w16du:dateUtc="2025-08-08T14:12:00Z">
        <w:r w:rsidR="00F139F4">
          <w:rPr>
            <w:rFonts w:ascii="Times New Roman" w:hAnsi="Times New Roman" w:cs="Times New Roman"/>
            <w:sz w:val="24"/>
            <w:szCs w:val="24"/>
          </w:rPr>
          <w:t>emerging evidence suggests [</w:t>
        </w:r>
        <w:r w:rsidR="00F139F4" w:rsidRPr="00F139F4">
          <w:rPr>
            <w:rFonts w:ascii="Times New Roman" w:hAnsi="Times New Roman" w:cs="Times New Roman"/>
            <w:sz w:val="24"/>
            <w:szCs w:val="24"/>
            <w:highlight w:val="yellow"/>
            <w:rPrChange w:id="109" w:author="Cavanaugh, Rob" w:date="2025-08-08T10:13:00Z" w16du:dateUtc="2025-08-08T14:13:00Z">
              <w:rPr>
                <w:rFonts w:ascii="Times New Roman" w:hAnsi="Times New Roman" w:cs="Times New Roman"/>
                <w:sz w:val="24"/>
                <w:szCs w:val="24"/>
              </w:rPr>
            </w:rPrChange>
          </w:rPr>
          <w:t>POOR? Only mo</w:t>
        </w:r>
      </w:ins>
      <w:ins w:id="110" w:author="Cavanaugh, Rob" w:date="2025-08-08T10:13:00Z" w16du:dateUtc="2025-08-08T14:13:00Z">
        <w:r w:rsidR="00F139F4" w:rsidRPr="00F139F4">
          <w:rPr>
            <w:rFonts w:ascii="Times New Roman" w:hAnsi="Times New Roman" w:cs="Times New Roman"/>
            <w:sz w:val="24"/>
            <w:szCs w:val="24"/>
            <w:highlight w:val="yellow"/>
            <w:rPrChange w:id="111" w:author="Cavanaugh, Rob" w:date="2025-08-08T10:13:00Z" w16du:dateUtc="2025-08-08T14:13:00Z">
              <w:rPr>
                <w:rFonts w:ascii="Times New Roman" w:hAnsi="Times New Roman" w:cs="Times New Roman"/>
                <w:sz w:val="24"/>
                <w:szCs w:val="24"/>
              </w:rPr>
            </w:rPrChange>
          </w:rPr>
          <w:t>dest?]</w:t>
        </w:r>
        <w:r w:rsidR="00F139F4">
          <w:rPr>
            <w:rFonts w:ascii="Times New Roman" w:hAnsi="Times New Roman" w:cs="Times New Roman"/>
            <w:sz w:val="24"/>
            <w:szCs w:val="24"/>
          </w:rPr>
          <w:t xml:space="preserve"> </w:t>
        </w:r>
        <w:commentRangeStart w:id="112"/>
        <w:r w:rsidR="00F139F4">
          <w:rPr>
            <w:rFonts w:ascii="Times New Roman" w:hAnsi="Times New Roman" w:cs="Times New Roman"/>
            <w:sz w:val="24"/>
            <w:szCs w:val="24"/>
          </w:rPr>
          <w:t xml:space="preserve">agreement </w:t>
        </w:r>
      </w:ins>
      <w:commentRangeEnd w:id="112"/>
      <w:ins w:id="113" w:author="Cavanaugh, Rob" w:date="2025-08-08T10:33:00Z" w16du:dateUtc="2025-08-08T14:33:00Z">
        <w:r w:rsidR="007A5DD1">
          <w:rPr>
            <w:rStyle w:val="CommentReference"/>
          </w:rPr>
          <w:commentReference w:id="112"/>
        </w:r>
      </w:ins>
      <w:ins w:id="114" w:author="Cavanaugh, Rob" w:date="2025-08-08T10:13:00Z" w16du:dateUtc="2025-08-08T14:13:00Z">
        <w:r w:rsidR="00F139F4">
          <w:rPr>
            <w:rFonts w:ascii="Times New Roman" w:hAnsi="Times New Roman" w:cs="Times New Roman"/>
            <w:sz w:val="24"/>
            <w:szCs w:val="24"/>
          </w:rPr>
          <w:t>among measures</w:t>
        </w:r>
      </w:ins>
      <w:r w:rsidR="00CE7143">
        <w:rPr>
          <w:rFonts w:ascii="Times New Roman" w:hAnsi="Times New Roman" w:cs="Times New Roman"/>
          <w:sz w:val="24"/>
          <w:szCs w:val="24"/>
        </w:rPr>
        <w:t xml:space="preserve"> </w:t>
      </w:r>
      <w:commentRangeStart w:id="115"/>
      <w:commentRangeStart w:id="116"/>
      <w:r w:rsidR="00AB1A3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{"citationID":"LOrBtn3c","properties":{"formattedCitation":"(10)","plainCitation":"(10)","noteIndex":0},"citationItems":[{"id":575,"uris":["http://zotero.org/users/11024131/items/QMUUGWQZ"],"itemData":{"id":575,"type":"article-journal","abstract":"BACKGROUND: Several validated scales have been developed to measure frailty, yet the direct relationship between these measures and their scores remains unknown. To bridge this gap, we created a crosswalk of the most commonly used frailty scales.\nMETHODS: We used data from 7070 community-dwelling older adults who participated in National Health and Aging Trends Study (NHATS) Round 5 to construct a crosswalk among frailty scales. We operationalized the Study of Osteoporotic Fracture Index (SOF), FRAIL Scale, Frailty Phenotype, Clinical Frailty Scale (CFS), Vulnerable Elder Survey-13 (VES-13), Tilburg Frailty Indictor (TFI), Groningen Frailty Indicator (GFI), Edmonton Frailty Scale (EFS), and 40-item Frailty Index (FI). A crosswalk between FI and the frailty scales was created using the equipercentile linking method, a statistical procedure that produces equivalent scoring between scales according to percentile distributions. To demonstrate its validity, we determined the 4-year mortality risk across all scales for low-risk (equivalent to FI &lt;0.20), moderate-risk (FI 0.20 to &lt;0.40), and high-risk (FI ≥0.40) categories.\nRESULTS: Using NHATS, the feasibility of calculating frailty scores was at least 90% for all nine scales, with the FI having the highest number of calculable scores. Participants considered frail on FI (cutpoint of 0.25) corresponded to the following scores on each frailty measure: SOF 1.3, FRAIL 1.7, Phenotype 1.7, CFS 5.3, VES-13 5.5, TFI 4.4, GFI 4.8, and EFS 5.8. Conversely, individuals considered frail according to the cutpoint of each frailty measure corresponded to the following FI scores: 0.37 for SOF, 0.40 for FRAIL, 0.42 for Phenotype, 0.21 for CFS, 0.16 for VES-13, 0.28 for TFI, 0.21 for GFI, and 0.37 for EFS. Across frailty scales, the 4-year mortality risks between the same categories were similar in magnitude.\nCONCLUSION: Our results provide clinicians and researchers with a useful tool to directly compare and interpret frailty scores across scales.","container-title":"Journal of the American Geriatrics Society","DOI":"10.1111/jgs.18453","ISSN":"1532-5415","issue":"10","journalAbbreviation":"J Am Geriatr Soc","language":"eng","note":"PMID: 37289180\nPMCID: PMC10592534","page":"3189-3198","source":"PubMed","title":"A crosswalk of commonly used frailty scales","volume":"71","author":[{"family":"Sison","given":"Stephanie Denise M."},{"family":"Shi","given":"Sandra M."},{"family":"Kim","given":"Kyung Moo"},{"family":"Steinberg","given":"Nessa"},{"family":"Jeong","given":"Sohyun"},{"family":"McCarthy","given":"Ellen P."},{"family":"Kim","given":"Dae Hyun"}],"issued":{"date-parts":[["2023",10]]}}}],"schema":"https://github.com/citation-style-language/schema/raw/master/csl-citation.json"} </w:instrText>
      </w:r>
      <w:r w:rsidR="00AB1A3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(10)</w:t>
      </w:r>
      <w:r w:rsidR="00AB1A3D" w:rsidRPr="00010F95">
        <w:rPr>
          <w:rFonts w:ascii="Times New Roman" w:hAnsi="Times New Roman" w:cs="Times New Roman"/>
          <w:sz w:val="24"/>
          <w:szCs w:val="24"/>
        </w:rPr>
        <w:fldChar w:fldCharType="end"/>
      </w:r>
      <w:r w:rsidR="00AB1A3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{"citationID":"yp03IuU5","properties":{"formattedCitation":"(11)","plainCitation":"(11)","noteIndex":0},"citationItems":[{"id":583,"uris":["http://zotero.org/users/11024131/items/DYJM86CN"],"itemData":{"id":583,"type":"article-journal","abstract":"BACKGROUND: As the population ages it is important to identify frailty, a powerful predictor of morbidity and mortality, and often an important unmeasured confounder. We sought to develop a frailty index in the Physician's Health Study (PHS) and estimate the association with mortality.\nMETHODS: Prospective cohort study. Annual questionnaire assessed mood, function and health status. Two frailty scores were compared - cumulative deficit frailty index (PHS FI) and modified Study of Osteoporotic Fracture (mSOF) frailty score. Endpoints committee confirmed mortality.\nRESULTS: 12,180 male physicians ≥60 years were analyzed. Mean(SD) follow-up was 10(3) years, 2168 deaths occurred. PHS FI identified 4412 (36%) physicians robust, 5305 (44%) pre-frail, and 2463 (20%) frail, while mSOF identified 7323 (61%) robust, 3505 (29%) pre-frail and 1215 (10%) frail. Age-standardized rate of death was lower among subjects identified as robust using the PHS FI, 11/1000 person-years (PY) (95% Confidence Interval (CI): 9.5-11.9) compared to 14/1000PY (95% CI: 13.5-15.4) using mSOF [P-difference &lt;0.001]. In the prefrail group, death rates were 16/1000PY in PHS FI and 21/1000PY in mSOF, [P-difference &lt;0.001]. There was no difference in age-adjusted mortality rates in the frail group according to each definition (35 vs 33/1000PY). Survival analysis showed an increased risk of mortality in each frailty category using either definition, (log-rank p&lt;0.001).\nCONCLUSION: The PHS FI outperformed mSOF in identifying risk of death particularly in robust and pre-frail categories. Similar indices can be created in existing datasets to identify frail individuals and where appropriate account for frailty, an often unmeasured confounder.","container-title":"Archives of Gerontology and Geriatrics","DOI":"10.1016/j.archger.2017.02.009","ISSN":"1872-6976","journalAbbreviation":"Arch Gerontol Geriatr","language":"eng","note":"PMID: 28242579\nPMCID: PMC5618108","page":"21-27","source":"PubMed","title":"Comparison of two frailty indices in the physicians' health study","volume":"71","author":[{"family":"Orkaby","given":"Ariela R."},{"family":"Hshieh","given":"Tammy T."},{"family":"Gaziano","given":"John M."},{"family":"Djousse","given":"Luc"},{"family":"Driver","given":"Jane A."}],"issued":{"date-parts":[["2017",7]]}}}],"schema":"https://github.com/citation-style-language/schema/raw/master/csl-citation.json"} </w:instrText>
      </w:r>
      <w:r w:rsidR="00AB1A3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(11)</w:t>
      </w:r>
      <w:r w:rsidR="00AB1A3D" w:rsidRPr="00010F95">
        <w:rPr>
          <w:rFonts w:ascii="Times New Roman" w:hAnsi="Times New Roman" w:cs="Times New Roman"/>
          <w:sz w:val="24"/>
          <w:szCs w:val="24"/>
        </w:rPr>
        <w:fldChar w:fldCharType="end"/>
      </w:r>
      <w:commentRangeEnd w:id="115"/>
      <w:r w:rsidR="009078BB">
        <w:rPr>
          <w:rStyle w:val="CommentReference"/>
        </w:rPr>
        <w:commentReference w:id="115"/>
      </w:r>
      <w:commentRangeEnd w:id="116"/>
      <w:r w:rsidR="00811104">
        <w:rPr>
          <w:rStyle w:val="CommentReference"/>
        </w:rPr>
        <w:commentReference w:id="116"/>
      </w:r>
      <w:r w:rsidR="009078BB">
        <w:rPr>
          <w:rFonts w:ascii="Times New Roman" w:hAnsi="Times New Roman" w:cs="Times New Roman"/>
          <w:sz w:val="24"/>
          <w:szCs w:val="24"/>
        </w:rPr>
        <w:t>.</w:t>
      </w:r>
      <w:r w:rsidRPr="00010F95">
        <w:rPr>
          <w:rFonts w:ascii="Times New Roman" w:hAnsi="Times New Roman" w:cs="Times New Roman"/>
          <w:sz w:val="24"/>
          <w:szCs w:val="24"/>
        </w:rPr>
        <w:t xml:space="preserve"> </w:t>
      </w:r>
      <w:ins w:id="117" w:author="Cavanaugh, Rob" w:date="2025-08-08T10:13:00Z" w16du:dateUtc="2025-08-08T14:13:00Z">
        <w:r w:rsidR="00F139F4">
          <w:rPr>
            <w:rFonts w:ascii="Times New Roman" w:hAnsi="Times New Roman" w:cs="Times New Roman"/>
            <w:sz w:val="24"/>
            <w:szCs w:val="24"/>
          </w:rPr>
          <w:t>[</w:t>
        </w:r>
        <w:r w:rsidR="00F139F4" w:rsidRPr="007A5DD1">
          <w:rPr>
            <w:rFonts w:ascii="Times New Roman" w:hAnsi="Times New Roman" w:cs="Times New Roman"/>
            <w:sz w:val="24"/>
            <w:szCs w:val="24"/>
            <w:highlight w:val="yellow"/>
            <w:rPrChange w:id="118" w:author="Cavanaugh, Rob" w:date="2025-08-08T10:32:00Z" w16du:dateUtc="2025-08-08T14:32:00Z">
              <w:rPr>
                <w:rFonts w:ascii="Times New Roman" w:hAnsi="Times New Roman" w:cs="Times New Roman"/>
                <w:sz w:val="24"/>
                <w:szCs w:val="24"/>
              </w:rPr>
            </w:rPrChange>
          </w:rPr>
          <w:t>AUTHORS AND COLLEAGUES]</w:t>
        </w:r>
        <w:r w:rsidR="00F139F4">
          <w:rPr>
            <w:rFonts w:ascii="Times New Roman" w:hAnsi="Times New Roman" w:cs="Times New Roman"/>
            <w:sz w:val="24"/>
            <w:szCs w:val="24"/>
          </w:rPr>
          <w:t xml:space="preserve"> </w:t>
        </w:r>
      </w:ins>
      <w:del w:id="119" w:author="Cavanaugh, Rob" w:date="2025-08-08T10:13:00Z" w16du:dateUtc="2025-08-08T14:13:00Z">
        <w:r w:rsidRPr="00010F95" w:rsidDel="00F139F4">
          <w:rPr>
            <w:rFonts w:ascii="Times New Roman" w:hAnsi="Times New Roman" w:cs="Times New Roman"/>
            <w:sz w:val="24"/>
            <w:szCs w:val="24"/>
          </w:rPr>
          <w:delText>One study even</w:delText>
        </w:r>
      </w:del>
      <w:r w:rsidRPr="00010F95">
        <w:rPr>
          <w:rFonts w:ascii="Times New Roman" w:hAnsi="Times New Roman" w:cs="Times New Roman"/>
          <w:sz w:val="24"/>
          <w:szCs w:val="24"/>
        </w:rPr>
        <w:t xml:space="preserve"> </w:t>
      </w:r>
      <w:del w:id="120" w:author="Cavanaugh, Rob" w:date="2025-08-08T10:13:00Z" w16du:dateUtc="2025-08-08T14:13:00Z">
        <w:r w:rsidRPr="00010F95" w:rsidDel="00F139F4">
          <w:rPr>
            <w:rFonts w:ascii="Times New Roman" w:hAnsi="Times New Roman" w:cs="Times New Roman"/>
            <w:sz w:val="24"/>
            <w:szCs w:val="24"/>
          </w:rPr>
          <w:delText xml:space="preserve">showed </w:delText>
        </w:r>
      </w:del>
      <w:ins w:id="121" w:author="Cavanaugh, Rob" w:date="2025-08-08T10:13:00Z" w16du:dateUtc="2025-08-08T14:13:00Z">
        <w:r w:rsidR="00F139F4">
          <w:rPr>
            <w:rFonts w:ascii="Times New Roman" w:hAnsi="Times New Roman" w:cs="Times New Roman"/>
            <w:sz w:val="24"/>
            <w:szCs w:val="24"/>
          </w:rPr>
          <w:t>demonstrated</w:t>
        </w:r>
        <w:r w:rsidR="00F139F4" w:rsidRPr="00010F95">
          <w:rPr>
            <w:rFonts w:ascii="Times New Roman" w:hAnsi="Times New Roman" w:cs="Times New Roman"/>
            <w:sz w:val="24"/>
            <w:szCs w:val="24"/>
          </w:rPr>
          <w:t xml:space="preserve"> </w:t>
        </w:r>
      </w:ins>
      <w:r w:rsidRPr="00010F95">
        <w:rPr>
          <w:rFonts w:ascii="Times New Roman" w:hAnsi="Times New Roman" w:cs="Times New Roman"/>
          <w:sz w:val="24"/>
          <w:szCs w:val="24"/>
        </w:rPr>
        <w:t xml:space="preserve">that an aggregate frailty measure based on the results of several FIs can be a useful approach to understanding frailty and the broader application of the variety of FIs </w:t>
      </w:r>
      <w:commentRangeStart w:id="122"/>
      <w:r w:rsidRPr="00010F95">
        <w:rPr>
          <w:rFonts w:ascii="Times New Roman" w:hAnsi="Times New Roman" w:cs="Times New Roman"/>
          <w:sz w:val="24"/>
          <w:szCs w:val="24"/>
        </w:rPr>
        <w:t>available</w:t>
      </w:r>
      <w:commentRangeEnd w:id="122"/>
      <w:r w:rsidRPr="00010F95">
        <w:rPr>
          <w:rFonts w:ascii="Times New Roman" w:hAnsi="Times New Roman" w:cs="Times New Roman"/>
          <w:sz w:val="24"/>
          <w:szCs w:val="24"/>
        </w:rPr>
        <w:commentReference w:id="122"/>
      </w:r>
      <w:r w:rsidRPr="00010F95">
        <w:rPr>
          <w:rFonts w:ascii="Times New Roman" w:hAnsi="Times New Roman" w:cs="Times New Roman"/>
          <w:sz w:val="24"/>
          <w:szCs w:val="24"/>
        </w:rPr>
        <w:t xml:space="preserve">. Moreover, </w:t>
      </w:r>
      <w:ins w:id="123" w:author="Cavanaugh, Rob" w:date="2025-08-08T10:13:00Z" w16du:dateUtc="2025-08-08T14:13:00Z">
        <w:r w:rsidR="00F139F4">
          <w:rPr>
            <w:rFonts w:ascii="Times New Roman" w:hAnsi="Times New Roman" w:cs="Times New Roman"/>
            <w:sz w:val="24"/>
            <w:szCs w:val="24"/>
          </w:rPr>
          <w:t>[</w:t>
        </w:r>
        <w:r w:rsidR="00F139F4" w:rsidRPr="007A5DD1">
          <w:rPr>
            <w:rFonts w:ascii="Times New Roman" w:hAnsi="Times New Roman" w:cs="Times New Roman"/>
            <w:sz w:val="24"/>
            <w:szCs w:val="24"/>
            <w:highlight w:val="yellow"/>
            <w:rPrChange w:id="124" w:author="Cavanaugh, Rob" w:date="2025-08-08T10:32:00Z" w16du:dateUtc="2025-08-08T14:32:00Z">
              <w:rPr>
                <w:rFonts w:ascii="Times New Roman" w:hAnsi="Times New Roman" w:cs="Times New Roman"/>
                <w:sz w:val="24"/>
                <w:szCs w:val="24"/>
              </w:rPr>
            </w:rPrChange>
          </w:rPr>
          <w:t>AUTHORS ET AL</w:t>
        </w:r>
        <w:r w:rsidR="00F139F4">
          <w:rPr>
            <w:rFonts w:ascii="Times New Roman" w:hAnsi="Times New Roman" w:cs="Times New Roman"/>
            <w:sz w:val="24"/>
            <w:szCs w:val="24"/>
          </w:rPr>
          <w:t xml:space="preserve">] </w:t>
        </w:r>
      </w:ins>
      <w:ins w:id="125" w:author="Cavanaugh, Rob" w:date="2025-08-08T10:14:00Z" w16du:dateUtc="2025-08-08T14:14:00Z">
        <w:r w:rsidR="00F139F4">
          <w:rPr>
            <w:rFonts w:ascii="Times New Roman" w:hAnsi="Times New Roman" w:cs="Times New Roman"/>
            <w:sz w:val="24"/>
            <w:szCs w:val="24"/>
          </w:rPr>
          <w:t xml:space="preserve">at Harvard University have </w:t>
        </w:r>
      </w:ins>
      <w:del w:id="126" w:author="Cavanaugh, Rob" w:date="2025-08-08T10:13:00Z" w16du:dateUtc="2025-08-08T14:13:00Z">
        <w:r w:rsidRPr="00010F95" w:rsidDel="00F139F4">
          <w:rPr>
            <w:rFonts w:ascii="Times New Roman" w:hAnsi="Times New Roman" w:cs="Times New Roman"/>
            <w:sz w:val="24"/>
            <w:szCs w:val="24"/>
          </w:rPr>
          <w:delText xml:space="preserve">a group at </w:delText>
        </w:r>
        <w:r w:rsidR="00AB1A3D" w:rsidRPr="00010F95" w:rsidDel="00F139F4">
          <w:rPr>
            <w:rFonts w:ascii="Times New Roman" w:hAnsi="Times New Roman" w:cs="Times New Roman"/>
            <w:sz w:val="24"/>
            <w:szCs w:val="24"/>
          </w:rPr>
          <w:delText>H</w:delText>
        </w:r>
        <w:r w:rsidRPr="00010F95" w:rsidDel="00F139F4">
          <w:rPr>
            <w:rFonts w:ascii="Times New Roman" w:hAnsi="Times New Roman" w:cs="Times New Roman"/>
            <w:sz w:val="24"/>
            <w:szCs w:val="24"/>
          </w:rPr>
          <w:delText xml:space="preserve">arvard has </w:delText>
        </w:r>
      </w:del>
      <w:r w:rsidRPr="00010F95">
        <w:rPr>
          <w:rFonts w:ascii="Times New Roman" w:hAnsi="Times New Roman" w:cs="Times New Roman"/>
          <w:sz w:val="24"/>
          <w:szCs w:val="24"/>
        </w:rPr>
        <w:t xml:space="preserve">developed a tool for understanding </w:t>
      </w:r>
      <w:del w:id="127" w:author="Cavanaugh, Rob" w:date="2025-08-08T10:14:00Z" w16du:dateUtc="2025-08-08T14:14:00Z">
        <w:r w:rsidR="009631A5" w:rsidRPr="00010F95" w:rsidDel="00F139F4">
          <w:rPr>
            <w:rFonts w:ascii="Times New Roman" w:hAnsi="Times New Roman" w:cs="Times New Roman"/>
            <w:sz w:val="24"/>
            <w:szCs w:val="24"/>
          </w:rPr>
          <w:delText>a myriad</w:delText>
        </w:r>
        <w:r w:rsidRPr="00010F95" w:rsidDel="00F139F4">
          <w:rPr>
            <w:rFonts w:ascii="Times New Roman" w:hAnsi="Times New Roman" w:cs="Times New Roman"/>
            <w:sz w:val="24"/>
            <w:szCs w:val="24"/>
          </w:rPr>
          <w:delText xml:space="preserve"> frailty indices</w:delText>
        </w:r>
      </w:del>
      <w:ins w:id="128" w:author="Cavanaugh, Rob" w:date="2025-08-08T10:14:00Z" w16du:dateUtc="2025-08-08T14:14:00Z">
        <w:r w:rsidR="00F139F4">
          <w:rPr>
            <w:rFonts w:ascii="Times New Roman" w:hAnsi="Times New Roman" w:cs="Times New Roman"/>
            <w:sz w:val="24"/>
            <w:szCs w:val="24"/>
          </w:rPr>
          <w:t>differences in FIs and selecting appropriate FIs in</w:t>
        </w:r>
      </w:ins>
      <w:r w:rsidRPr="00010F95">
        <w:rPr>
          <w:rFonts w:ascii="Times New Roman" w:hAnsi="Times New Roman" w:cs="Times New Roman"/>
          <w:sz w:val="24"/>
          <w:szCs w:val="24"/>
        </w:rPr>
        <w:t xml:space="preserve"> </w:t>
      </w:r>
      <w:del w:id="129" w:author="Cavanaugh, Rob" w:date="2025-08-08T10:14:00Z" w16du:dateUtc="2025-08-08T14:14:00Z">
        <w:r w:rsidRPr="00010F95" w:rsidDel="00F139F4">
          <w:rPr>
            <w:rFonts w:ascii="Times New Roman" w:hAnsi="Times New Roman" w:cs="Times New Roman"/>
            <w:sz w:val="24"/>
            <w:szCs w:val="24"/>
          </w:rPr>
          <w:delText xml:space="preserve">and when in a </w:delText>
        </w:r>
      </w:del>
      <w:r w:rsidRPr="00010F95">
        <w:rPr>
          <w:rFonts w:ascii="Times New Roman" w:hAnsi="Times New Roman" w:cs="Times New Roman"/>
          <w:sz w:val="24"/>
          <w:szCs w:val="24"/>
        </w:rPr>
        <w:t>clinical setting</w:t>
      </w:r>
      <w:ins w:id="130" w:author="Cavanaugh, Rob" w:date="2025-08-08T10:14:00Z" w16du:dateUtc="2025-08-08T14:14:00Z">
        <w:r w:rsidR="00F139F4">
          <w:rPr>
            <w:rFonts w:ascii="Times New Roman" w:hAnsi="Times New Roman" w:cs="Times New Roman"/>
            <w:sz w:val="24"/>
            <w:szCs w:val="24"/>
          </w:rPr>
          <w:t xml:space="preserve">s </w:t>
        </w:r>
      </w:ins>
      <w:del w:id="131" w:author="Cavanaugh, Rob" w:date="2025-08-08T10:14:00Z" w16du:dateUtc="2025-08-08T14:14:00Z">
        <w:r w:rsidRPr="00010F95" w:rsidDel="00F139F4">
          <w:rPr>
            <w:rFonts w:ascii="Times New Roman" w:hAnsi="Times New Roman" w:cs="Times New Roman"/>
            <w:sz w:val="24"/>
            <w:szCs w:val="24"/>
          </w:rPr>
          <w:delText xml:space="preserve"> each measure might be used</w:delText>
        </w:r>
        <w:r w:rsidR="00EB7430" w:rsidDel="00F139F4">
          <w:rPr>
            <w:rFonts w:ascii="Times New Roman" w:hAnsi="Times New Roman" w:cs="Times New Roman"/>
            <w:sz w:val="24"/>
            <w:szCs w:val="24"/>
          </w:rPr>
          <w:delText xml:space="preserve"> </w:delText>
        </w:r>
      </w:del>
      <w:r w:rsidR="00AB1A3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{"citationID":"YPVxXLWN","properties":{"formattedCitation":"(12)","plainCitation":"(12)","noteIndex":0},"citationItems":[{"id":725,"uris":["http://zotero.org/users/11024131/items/QZYUY4TZ"],"itemData":{"id":725,"type":"article-journal","container-title":"Journal of the American Geriatrics Society","DOI":"10.1111/jgs.19138","ISSN":"1532-5415","journalAbbreviation":"J Am Geriatr Soc","language":"eng","note":"PMID: 39134464","source":"PubMed","title":"eFrailty: Making frailty assessment accessible to clinicians and researchers","title-short":"eFrailty","author":[{"family":"Kim","given":"Dae Hyun"},{"family":"Cheslock","given":"Megan"},{"family":"Sison","given":"Stephanie M."},{"family":"Orkaby","given":"Ariela R."},{"family":"Schwartz","given":"Andrea Wershof"}],"issued":{"date-parts":[["2024",8,12]]}}}],"schema":"https://github.com/citation-style-language/schema/raw/master/csl-citation.json"} </w:instrText>
      </w:r>
      <w:r w:rsidR="00AB1A3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(12)</w:t>
      </w:r>
      <w:r w:rsidR="00AB1A3D" w:rsidRPr="00010F95">
        <w:rPr>
          <w:rFonts w:ascii="Times New Roman" w:hAnsi="Times New Roman" w:cs="Times New Roman"/>
          <w:sz w:val="24"/>
          <w:szCs w:val="24"/>
        </w:rPr>
        <w:fldChar w:fldCharType="end"/>
      </w:r>
      <w:r w:rsidR="00EB7430">
        <w:rPr>
          <w:rFonts w:ascii="Times New Roman" w:hAnsi="Times New Roman" w:cs="Times New Roman"/>
          <w:sz w:val="24"/>
          <w:szCs w:val="24"/>
        </w:rPr>
        <w:t>.</w:t>
      </w:r>
      <w:r w:rsidRPr="00010F95">
        <w:rPr>
          <w:rFonts w:ascii="Times New Roman" w:hAnsi="Times New Roman" w:cs="Times New Roman"/>
          <w:sz w:val="24"/>
          <w:szCs w:val="24"/>
        </w:rPr>
        <w:t xml:space="preserve"> </w:t>
      </w:r>
      <w:r w:rsidR="00786AC2">
        <w:rPr>
          <w:rFonts w:ascii="Times New Roman" w:hAnsi="Times New Roman" w:cs="Times New Roman"/>
          <w:sz w:val="24"/>
          <w:szCs w:val="24"/>
        </w:rPr>
        <w:t>The variety of measures speaks to the complexity of frailty a</w:t>
      </w:r>
      <w:r w:rsidRPr="00010F95">
        <w:rPr>
          <w:rFonts w:ascii="Times New Roman" w:hAnsi="Times New Roman" w:cs="Times New Roman"/>
          <w:sz w:val="24"/>
          <w:szCs w:val="24"/>
        </w:rPr>
        <w:t>nd each measure, though valid</w:t>
      </w:r>
      <w:ins w:id="132" w:author="Cavanaugh, Rob" w:date="2025-08-08T10:14:00Z" w16du:dateUtc="2025-08-08T14:14:00Z">
        <w:r w:rsidR="00F139F4">
          <w:rPr>
            <w:rFonts w:ascii="Times New Roman" w:hAnsi="Times New Roman" w:cs="Times New Roman"/>
            <w:sz w:val="24"/>
            <w:szCs w:val="24"/>
          </w:rPr>
          <w:t xml:space="preserve"> in its own context</w:t>
        </w:r>
      </w:ins>
      <w:r w:rsidRPr="00010F95">
        <w:rPr>
          <w:rFonts w:ascii="Times New Roman" w:hAnsi="Times New Roman" w:cs="Times New Roman"/>
          <w:sz w:val="24"/>
          <w:szCs w:val="24"/>
        </w:rPr>
        <w:t xml:space="preserve">, has an appropriate use in time and clinical space. </w:t>
      </w:r>
    </w:p>
    <w:p w14:paraId="3B6F695E" w14:textId="42872F76" w:rsidR="00A51C4A" w:rsidRDefault="009631A5" w:rsidP="00A51C4A">
      <w:pPr>
        <w:spacing w:after="0"/>
        <w:ind w:firstLine="720"/>
        <w:rPr>
          <w:ins w:id="133" w:author="Cavanaugh, Rob" w:date="2025-08-08T10:23:00Z" w16du:dateUtc="2025-08-08T14:23:00Z"/>
          <w:rFonts w:ascii="Times New Roman" w:hAnsi="Times New Roman" w:cs="Times New Roman"/>
          <w:sz w:val="24"/>
          <w:szCs w:val="24"/>
        </w:rPr>
      </w:pPr>
      <w:commentRangeStart w:id="134"/>
      <w:del w:id="135" w:author="Cavanaugh, Rob" w:date="2025-08-08T10:22:00Z" w16du:dateUtc="2025-08-08T14:22:00Z">
        <w:r w:rsidRPr="00010F95" w:rsidDel="00A51C4A">
          <w:rPr>
            <w:rFonts w:ascii="Times New Roman" w:hAnsi="Times New Roman" w:cs="Times New Roman"/>
            <w:sz w:val="24"/>
            <w:szCs w:val="24"/>
          </w:rPr>
          <w:delText>It follows then, that</w:delText>
        </w:r>
      </w:del>
      <w:ins w:id="136" w:author="Cavanaugh, Rob" w:date="2025-08-08T10:22:00Z" w16du:dateUtc="2025-08-08T14:22:00Z">
        <w:r w:rsidR="00A51C4A">
          <w:rPr>
            <w:rFonts w:ascii="Times New Roman" w:hAnsi="Times New Roman" w:cs="Times New Roman"/>
            <w:sz w:val="24"/>
            <w:szCs w:val="24"/>
          </w:rPr>
          <w:t>To date,</w:t>
        </w:r>
      </w:ins>
      <w:r w:rsidRPr="00010F95">
        <w:rPr>
          <w:rFonts w:ascii="Times New Roman" w:hAnsi="Times New Roman" w:cs="Times New Roman"/>
          <w:sz w:val="24"/>
          <w:szCs w:val="24"/>
        </w:rPr>
        <w:t xml:space="preserve"> </w:t>
      </w:r>
      <w:commentRangeEnd w:id="134"/>
      <w:r w:rsidR="00A51C4A">
        <w:rPr>
          <w:rStyle w:val="CommentReference"/>
        </w:rPr>
        <w:commentReference w:id="134"/>
      </w:r>
      <w:r w:rsidRPr="00010F95">
        <w:rPr>
          <w:rFonts w:ascii="Times New Roman" w:hAnsi="Times New Roman" w:cs="Times New Roman"/>
          <w:sz w:val="24"/>
          <w:szCs w:val="24"/>
        </w:rPr>
        <w:t xml:space="preserve">few studies have compared frailty across international clinical settings. </w:t>
      </w:r>
      <w:moveToRangeStart w:id="137" w:author="Cavanaugh, Rob" w:date="2025-08-08T10:23:00Z" w:name="move205541003"/>
      <w:moveTo w:id="138" w:author="Cavanaugh, Rob" w:date="2025-08-08T10:23:00Z" w16du:dateUtc="2025-08-08T14:23:00Z">
        <w:r w:rsidR="00A51C4A" w:rsidRPr="00010F95">
          <w:rPr>
            <w:rFonts w:ascii="Times New Roman" w:hAnsi="Times New Roman" w:cs="Times New Roman"/>
            <w:sz w:val="24"/>
            <w:szCs w:val="24"/>
          </w:rPr>
          <w:t xml:space="preserve">It is critical to understand how FIs might be applied across international settings because of the </w:t>
        </w:r>
        <w:commentRangeStart w:id="139"/>
        <w:r w:rsidR="00A51C4A" w:rsidRPr="00010F95">
          <w:rPr>
            <w:rFonts w:ascii="Times New Roman" w:hAnsi="Times New Roman" w:cs="Times New Roman"/>
            <w:sz w:val="24"/>
            <w:szCs w:val="24"/>
          </w:rPr>
          <w:t>importance of frailty as a prognostic and predictive tool for</w:t>
        </w:r>
      </w:moveTo>
      <w:ins w:id="140" w:author="Cavanaugh, Rob" w:date="2025-08-08T10:23:00Z" w16du:dateUtc="2025-08-08T14:23:00Z">
        <w:r w:rsidR="00A51C4A">
          <w:rPr>
            <w:rFonts w:ascii="Times New Roman" w:hAnsi="Times New Roman" w:cs="Times New Roman"/>
            <w:sz w:val="24"/>
            <w:szCs w:val="24"/>
          </w:rPr>
          <w:t xml:space="preserve"> examining</w:t>
        </w:r>
      </w:ins>
      <w:moveTo w:id="141" w:author="Cavanaugh, Rob" w:date="2025-08-08T10:23:00Z" w16du:dateUtc="2025-08-08T14:23:00Z">
        <w:r w:rsidR="00A51C4A" w:rsidRPr="00010F95">
          <w:rPr>
            <w:rFonts w:ascii="Times New Roman" w:hAnsi="Times New Roman" w:cs="Times New Roman"/>
            <w:sz w:val="24"/>
            <w:szCs w:val="24"/>
          </w:rPr>
          <w:t xml:space="preserve"> </w:t>
        </w:r>
      </w:moveTo>
      <w:ins w:id="142" w:author="Cavanaugh, Rob" w:date="2025-08-08T10:23:00Z" w16du:dateUtc="2025-08-08T14:23:00Z">
        <w:r w:rsidR="00A51C4A">
          <w:rPr>
            <w:rFonts w:ascii="Times New Roman" w:hAnsi="Times New Roman" w:cs="Times New Roman"/>
            <w:sz w:val="24"/>
            <w:szCs w:val="24"/>
          </w:rPr>
          <w:t xml:space="preserve">population-level </w:t>
        </w:r>
      </w:ins>
      <w:moveTo w:id="143" w:author="Cavanaugh, Rob" w:date="2025-08-08T10:23:00Z" w16du:dateUtc="2025-08-08T14:23:00Z">
        <w:r w:rsidR="00A51C4A" w:rsidRPr="00010F95">
          <w:rPr>
            <w:rFonts w:ascii="Times New Roman" w:hAnsi="Times New Roman" w:cs="Times New Roman"/>
            <w:sz w:val="24"/>
            <w:szCs w:val="24"/>
          </w:rPr>
          <w:t xml:space="preserve">health outcomes and healthcare utilization. </w:t>
        </w:r>
        <w:commentRangeEnd w:id="139"/>
        <w:r w:rsidR="00A51C4A">
          <w:rPr>
            <w:rStyle w:val="CommentReference"/>
          </w:rPr>
          <w:commentReference w:id="139"/>
        </w:r>
      </w:moveTo>
      <w:moveToRangeEnd w:id="137"/>
      <w:del w:id="144" w:author="Cavanaugh, Rob" w:date="2025-08-08T10:23:00Z" w16du:dateUtc="2025-08-08T14:23:00Z">
        <w:r w:rsidRPr="00010F95" w:rsidDel="00A51C4A">
          <w:rPr>
            <w:rFonts w:ascii="Times New Roman" w:hAnsi="Times New Roman" w:cs="Times New Roman"/>
            <w:sz w:val="24"/>
            <w:szCs w:val="24"/>
          </w:rPr>
          <w:delText xml:space="preserve">And the </w:delText>
        </w:r>
      </w:del>
      <w:ins w:id="145" w:author="Cavanaugh, Rob" w:date="2025-08-08T10:23:00Z" w16du:dateUtc="2025-08-08T14:23:00Z">
        <w:r w:rsidR="00A51C4A">
          <w:rPr>
            <w:rFonts w:ascii="Times New Roman" w:hAnsi="Times New Roman" w:cs="Times New Roman"/>
            <w:sz w:val="24"/>
            <w:szCs w:val="24"/>
          </w:rPr>
          <w:t>S</w:t>
        </w:r>
      </w:ins>
      <w:del w:id="146" w:author="Cavanaugh, Rob" w:date="2025-08-08T10:23:00Z" w16du:dateUtc="2025-08-08T14:23:00Z">
        <w:r w:rsidRPr="00010F95" w:rsidDel="00A51C4A">
          <w:rPr>
            <w:rFonts w:ascii="Times New Roman" w:hAnsi="Times New Roman" w:cs="Times New Roman"/>
            <w:sz w:val="24"/>
            <w:szCs w:val="24"/>
          </w:rPr>
          <w:delText>s</w:delText>
        </w:r>
      </w:del>
      <w:r w:rsidRPr="00010F95">
        <w:rPr>
          <w:rFonts w:ascii="Times New Roman" w:hAnsi="Times New Roman" w:cs="Times New Roman"/>
          <w:sz w:val="24"/>
          <w:szCs w:val="24"/>
        </w:rPr>
        <w:t xml:space="preserve">tudies that do manage </w:t>
      </w:r>
      <w:r w:rsidR="00413816" w:rsidRPr="00010F95">
        <w:rPr>
          <w:rFonts w:ascii="Times New Roman" w:hAnsi="Times New Roman" w:cs="Times New Roman"/>
          <w:sz w:val="24"/>
          <w:szCs w:val="24"/>
        </w:rPr>
        <w:t xml:space="preserve">such </w:t>
      </w:r>
      <w:r w:rsidRPr="00010F95">
        <w:rPr>
          <w:rFonts w:ascii="Times New Roman" w:hAnsi="Times New Roman" w:cs="Times New Roman"/>
          <w:sz w:val="24"/>
          <w:szCs w:val="24"/>
        </w:rPr>
        <w:t xml:space="preserve">a comparison are limited to multi-site primary data collection </w:t>
      </w:r>
      <w:r w:rsidR="00786AC2">
        <w:rPr>
          <w:rFonts w:ascii="Times New Roman" w:hAnsi="Times New Roman" w:cs="Times New Roman"/>
          <w:sz w:val="24"/>
          <w:szCs w:val="24"/>
        </w:rPr>
        <w:t xml:space="preserve">using a prefabricated harmonized data collection method </w:t>
      </w:r>
      <w:r w:rsidRPr="00010F95">
        <w:rPr>
          <w:rFonts w:ascii="Times New Roman" w:hAnsi="Times New Roman" w:cs="Times New Roman"/>
          <w:sz w:val="24"/>
          <w:szCs w:val="24"/>
        </w:rPr>
        <w:t>that ensures all documentation across clinical domains are uniform</w:t>
      </w:r>
      <w:r w:rsidR="00C3449A">
        <w:rPr>
          <w:rFonts w:ascii="Times New Roman" w:hAnsi="Times New Roman" w:cs="Times New Roman"/>
          <w:sz w:val="24"/>
          <w:szCs w:val="24"/>
        </w:rPr>
        <w:t xml:space="preserve"> </w:t>
      </w:r>
      <w:r w:rsidR="00AB1A3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{"citationID":"uD25NLaZ","properties":{"formattedCitation":"(13)","plainCitation":"(13)","noteIndex":0},"citationItems":[{"id":724,"uris":["http://zotero.org/users/11024131/items/TKC9V3ZV"],"itemData":{"id":724,"type":"article-journal","abstract":"BACKGROUND: Frailty is an indicator of health status in old age. Its frequency has been described mainly for North America; comparable data from other countries are lacking. Here we report on the prevalence of frailty in 10 European countries included in a population-based survey.\nMETHODS: Cross-sectional analysis of 18,227 randomly selected community-dwelling individuals 50 years of age and older, enrolled in the Survey of Health, Aging and Retirement in Europe (SHARE) in 2004. Complete data for assessing a frailty phenotype (exhaustion, shrinking, weakness, slowness, and low physical activity) were available for 16,584 participants. Prevalences of frailty and prefrailty were estimated for individuals 50-64 years and 65 years of age and older from each country. The latter group was analyzed further after excluding disabled individuals. We estimated country effects in this subset using multivariate logistic regression models, controlling first for age, gender, and then demographics and education.\nRESULTS: The proportion of frailty (three to five criteria) or prefrailty (one to two criteria) was higher in southern than in northern Europe. International differences in the prevalences of frailty and prefrailty for 65 years and older group persisted after excluding the disabled. Demographic characteristics did not account for international differences; however, education was associated with frailty. Controlling for education, age and gender diminished the effects of residing in Italy and Spain.\nCONCLUSIONS: A higher prevalence of frailty in southern countries is consistent with previous findings of a north-south gradient for other health indicators in SHARE. Our data suggest that socioeconomic factors like education contribute to these differences in frailty and prefrailty.","container-title":"The Journals of Gerontology. Series A, Biological Sciences and Medical Sciences","DOI":"10.1093/gerona/glp012","ISSN":"1758-535X","issue":"6","journalAbbreviation":"J Gerontol A Biol Sci Med Sci","language":"eng","note":"PMID: 19276189\nPMCID: PMC2800805","page":"675-681","source":"PubMed","title":"Prevalence of frailty in middle-aged and older community-dwelling Europeans living in 10 countries","volume":"64","author":[{"family":"Santos-Eggimann","given":"Brigitte"},{"family":"Cuénoud","given":"Patrick"},{"family":"Spagnoli","given":"Jacques"},{"family":"Junod","given":"Julien"}],"issued":{"date-parts":[["2009",6]]}}}],"schema":"https://github.com/citation-style-language/schema/raw/master/csl-citation.json"} </w:instrText>
      </w:r>
      <w:r w:rsidR="00AB1A3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(13)</w:t>
      </w:r>
      <w:r w:rsidR="00AB1A3D" w:rsidRPr="00010F95">
        <w:rPr>
          <w:rFonts w:ascii="Times New Roman" w:hAnsi="Times New Roman" w:cs="Times New Roman"/>
          <w:sz w:val="24"/>
          <w:szCs w:val="24"/>
        </w:rPr>
        <w:fldChar w:fldCharType="end"/>
      </w:r>
      <w:r w:rsidR="00C3449A">
        <w:rPr>
          <w:rFonts w:ascii="Times New Roman" w:hAnsi="Times New Roman" w:cs="Times New Roman"/>
          <w:sz w:val="24"/>
          <w:szCs w:val="24"/>
        </w:rPr>
        <w:t>.</w:t>
      </w:r>
      <w:r w:rsidRPr="00010F95">
        <w:rPr>
          <w:rFonts w:ascii="Times New Roman" w:hAnsi="Times New Roman" w:cs="Times New Roman"/>
          <w:sz w:val="24"/>
          <w:szCs w:val="24"/>
        </w:rPr>
        <w:t xml:space="preserve"> </w:t>
      </w:r>
      <w:r w:rsidR="00DF61DF" w:rsidRPr="00010F95">
        <w:rPr>
          <w:rFonts w:ascii="Times New Roman" w:hAnsi="Times New Roman" w:cs="Times New Roman"/>
          <w:sz w:val="24"/>
          <w:szCs w:val="24"/>
        </w:rPr>
        <w:t xml:space="preserve">Alternatively, literature reviews or meta analyses have also </w:t>
      </w:r>
      <w:r w:rsidR="0053721F" w:rsidRPr="00010F95">
        <w:rPr>
          <w:rFonts w:ascii="Times New Roman" w:hAnsi="Times New Roman" w:cs="Times New Roman"/>
          <w:sz w:val="24"/>
          <w:szCs w:val="24"/>
        </w:rPr>
        <w:t>compared</w:t>
      </w:r>
      <w:r w:rsidR="00DF61DF" w:rsidRPr="00010F95">
        <w:rPr>
          <w:rFonts w:ascii="Times New Roman" w:hAnsi="Times New Roman" w:cs="Times New Roman"/>
          <w:sz w:val="24"/>
          <w:szCs w:val="24"/>
        </w:rPr>
        <w:t xml:space="preserve"> frailty across international populations</w:t>
      </w:r>
      <w:r w:rsidR="0053721F" w:rsidRPr="00010F95">
        <w:rPr>
          <w:rFonts w:ascii="Times New Roman" w:hAnsi="Times New Roman" w:cs="Times New Roman"/>
          <w:sz w:val="24"/>
          <w:szCs w:val="24"/>
        </w:rPr>
        <w:t>, but seem to focus more on phenotypic frailty</w:t>
      </w:r>
      <w:r w:rsidR="00786AC2">
        <w:rPr>
          <w:rFonts w:ascii="Times New Roman" w:hAnsi="Times New Roman" w:cs="Times New Roman"/>
          <w:sz w:val="24"/>
          <w:szCs w:val="24"/>
        </w:rPr>
        <w:t>, frailty measured as a function of physical strength in extremities</w:t>
      </w:r>
      <w:r w:rsidR="005034AE">
        <w:rPr>
          <w:rFonts w:ascii="Times New Roman" w:hAnsi="Times New Roman" w:cs="Times New Roman"/>
          <w:sz w:val="24"/>
          <w:szCs w:val="24"/>
        </w:rPr>
        <w:t xml:space="preserve"> </w:t>
      </w:r>
      <w:r w:rsidR="00AB1A3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{"citationID":"dz7NvLyv","properties":{"formattedCitation":"(14,15)","plainCitation":"(14,15)","noteIndex":0},"citationItems":[{"id":722,"uris":["http://zotero.org/users/11024131/items/KQVFXWSA"],"itemData":{"id":722,"type":"article-journal","abstract":"Frailty is a common geriatric syndrome of significant public health importance, yet there is limited understanding of the risk of frailty development at a population level.To estimate the global incidence of frailty and prefrailty among community-dwelling adults 60 years or older.MEDLINE, Embase, PsycINFO, Web of Science, CINAHL Plus, and AMED (Allied and Complementary Medicine Database) were searched from inception to January 2019 without language restrictions using combinations of the keywords frailty, older adults, and incidence. The reference lists of eligible studies were hand searched.In the systematic review, 2 authors undertook the search, article screening, and study selection. Cohort studies that reported or had sufficient data to compute incidence of frailty or prefrailty among community-dwelling adults 60 years or older at baseline were eligible.The methodological quality of included studies was assessed using The Joanna Briggs Institute’s Critical Appraisal Checklist for Prevalence and Incidence Studies. Meta-analysis was conducted using a random-effects (DerSimonian and Laird) model.Incidence of frailty (defined as new cases of frailty among robust or prefrail individuals) and incidence of prefrailty (defined as new cases of prefrailty among robust individuals), both over a specified duration.Of 15 176 retrieved references, 46 observational studies involving 120 805 nonfrail (robust or prefrail) participants from 28 countries were included in this systematic review. Among the nonfrail individuals who survived a median follow-up of 3.0 (range, 1.0-11.7) years, 13.6% (13 678 of 100 313) became frail, with the pooled incidence rate being 43.4 (95% CI, 37.3-50.4; I2 = 98.5%) cases per 1000 person-years. The incidence of frailty was significantly higher in prefrail individuals than robust individuals (pooled incidence rates, 62.7 [95% CI, 49.2-79.8; I2 = 97.8%] vs 12.0 [95% CI, 8.2-17.5; I2 = 94.9%] cases per 1000 person-years, respectively; P for difference &amp;lt; .001). Among robust individuals in 21 studies who survived a median follow-up of 2.5 (range, 1.0-10.0) years, 30.9% (9974 of 32 268) became prefrail, with the pooled incidence rate being 150.6 (95% CI, 123.3-184.1; I2 = 98.9%) cases per 1000 person-years. The frailty and prefrailty incidence rates were significantly higher in women than men (frailty: 44.8 [95% CI, 36.7-61.3; I2 = 97.9%] vs 24.3 [95% CI, 19.6-30.1; I2 = 8.94%] cases per 1000 person-years; prefrailty: 173.2 [95% CI, 87.9-341.2; I2 = 99.1%] vs 129.0 [95% CI, 73.8-225.0; I2 = 98.5%] cases per 1000 person-years). The incidence rates varied by diagnostic criteria and country income level. The frailty and prefrailty incidence rates were significantly reduced when accounting for the risk of death.Results of this study suggest that community-dwelling older adults are prone to developing frailty. Increased awareness of the factors that confer high risk of frailty in this population subgroup is vital to inform the design of interventions to prevent frailty and to minimize its consequences.","container-title":"JAMA Network Open","DOI":"10.1001/jamanetworkopen.2019.8398","ISSN":"2574-3805","issue":"8","journalAbbreviation":"JAMA Network Open","page":"e198398","source":"Silverchair","title":"Global Incidence of Frailty and Prefrailty Among Community-Dwelling Older Adults: A Systematic Review and Meta-analysis","title-short":"Global Incidence of Frailty and Prefrailty Among Community-Dwelling Older Adults","volume":"2","author":[{"family":"Ofori-Asenso","given":"Richard"},{"family":"Chin","given":"Ken L."},{"family":"Mazidi","given":"Mohsen"},{"family":"Zomer","given":"Ella"},{"family":"Ilomaki","given":"Jenni"},{"family":"Zullo","given":"Andrew R."},{"family":"Gasevic","given":"Danijela"},{"family":"Ademi","given":"Zanfina"},{"family":"Korhonen","given":"Maarit J."},{"family":"LoGiudice","given":"Dina"},{"family":"Bell","given":"J. Simon"},{"family":"Liew","given":"Danny"}],"issued":{"date-parts":[["2019",8,2]]}}},{"id":723,"uris":["http://zotero.org/users/11024131/items/4P7QCSBI"],"itemData":{"id":723,"type":"article-journal","abstract":"Background\nAs the population ages, the prevalence and clinical importance of frailty are increasing. There have been few published studies about frailty in developing world. This study aims to review the evidence from developing countries on the prevalence of frailty, definition of frailty and factors associated with frailty.\nMethod\nA literature search was conducted via MEDLINE and EMBASE. Keywords included “frail”, “frailty”, “prevalence”, “criteria”, “definition”, “risk factors”, “outcomes”, “developing country”, “developing world”, and names of low and middle income countries according to the classification of the World Bank.\nResult\nA total of 14 articles were reviewed from Brazil (n=6), China (n=3), Mexico (n=2), and one each from Russia, India, and Peru. There were 9 articles from community-based studies and 5 articles from hospital-based studies. Fried's phenotype for frailty was used to define frailty in the majority of studies. The prevalence of frailty in community-dwelling older people was 17%–31% in Brazil, 15% in Mexico, 5%–31% in China, and 21%–44% in Russia. The prevalence of frailty was 49% in institutionalized older patients in Brazil and 32% in hospitalized older patients in India. The prevalence of frailty in outpatient clinics was 55%–71% in Brazil and 28% in Peru. Frailty was associated with increased mortality and comorbidities, decreased physical and cognitive function, and poor perceptions of health.\nConclusion\nThe limited studies available suggest that frailty occurs frequently in older people in the developing world and it appears to be associated with adverse outcomes. This has implications for policy and health care provision for these ageing populations.","container-title":"The Journal of nutrition, health and aging","DOI":"10.1007/s12603-015-0503-2","ISSN":"1279-7707","issue":"9","journalAbbreviation":"The Journal of nutrition, health and aging","page":"941-946","source":"ScienceDirect","title":"A review of frailty in developing countries","volume":"19","author":[{"family":"Nguyen","given":"Tu"},{"family":"Cumming","given":"R. G."},{"family":"Hilmer","given":"S. N."}],"issued":{"date-parts":[["2015",11,1]]}}}],"schema":"https://github.com/citation-style-language/schema/raw/master/csl-citation.json"} </w:instrText>
      </w:r>
      <w:r w:rsidR="00AB1A3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(14,15)</w:t>
      </w:r>
      <w:r w:rsidR="00AB1A3D" w:rsidRPr="00010F95">
        <w:rPr>
          <w:rFonts w:ascii="Times New Roman" w:hAnsi="Times New Roman" w:cs="Times New Roman"/>
          <w:sz w:val="24"/>
          <w:szCs w:val="24"/>
        </w:rPr>
        <w:fldChar w:fldCharType="end"/>
      </w:r>
      <w:r w:rsidR="00DF61DF" w:rsidRPr="00010F95">
        <w:rPr>
          <w:rFonts w:ascii="Times New Roman" w:hAnsi="Times New Roman" w:cs="Times New Roman"/>
          <w:sz w:val="24"/>
          <w:szCs w:val="24"/>
        </w:rPr>
        <w:t>.</w:t>
      </w:r>
      <w:r w:rsidR="0053721F" w:rsidRPr="00010F95">
        <w:rPr>
          <w:rFonts w:ascii="Times New Roman" w:hAnsi="Times New Roman" w:cs="Times New Roman"/>
          <w:sz w:val="24"/>
          <w:szCs w:val="24"/>
        </w:rPr>
        <w:t xml:space="preserve"> </w:t>
      </w:r>
    </w:p>
    <w:p w14:paraId="32074707" w14:textId="302F1DAA" w:rsidR="00A51C4A" w:rsidRDefault="00A51C4A" w:rsidP="00A51C4A">
      <w:pPr>
        <w:spacing w:after="0"/>
        <w:ind w:firstLine="720"/>
        <w:rPr>
          <w:ins w:id="147" w:author="Cavanaugh, Rob" w:date="2025-08-08T10:23:00Z" w16du:dateUtc="2025-08-08T14:23:00Z"/>
          <w:rFonts w:ascii="Times New Roman" w:hAnsi="Times New Roman" w:cs="Times New Roman"/>
          <w:sz w:val="24"/>
          <w:szCs w:val="24"/>
        </w:rPr>
      </w:pPr>
      <w:moveToRangeStart w:id="148" w:author="Cavanaugh, Rob" w:date="2025-08-08T10:24:00Z" w:name="move205541091"/>
      <w:moveTo w:id="149" w:author="Cavanaugh, Rob" w:date="2025-08-08T10:24:00Z" w16du:dateUtc="2025-08-08T14:24:00Z">
        <w:r w:rsidRPr="00010F95">
          <w:rPr>
            <w:rFonts w:ascii="Times New Roman" w:hAnsi="Times New Roman" w:cs="Times New Roman"/>
            <w:sz w:val="24"/>
            <w:szCs w:val="24"/>
          </w:rPr>
          <w:t xml:space="preserve">The growing use of common data models (CDMs) such as the Observational Medical Outcomes Partnership (OMOP) CDM facilitate the concurrent analysis of data </w:t>
        </w:r>
        <w:del w:id="150" w:author="Cavanaugh, Rob" w:date="2025-08-08T10:27:00Z" w16du:dateUtc="2025-08-08T14:27:00Z">
          <w:r w:rsidRPr="00010F95" w:rsidDel="007A5DD1">
            <w:rPr>
              <w:rFonts w:ascii="Times New Roman" w:hAnsi="Times New Roman" w:cs="Times New Roman"/>
              <w:sz w:val="24"/>
              <w:szCs w:val="24"/>
            </w:rPr>
            <w:delText>from various institutions</w:delText>
          </w:r>
        </w:del>
      </w:moveTo>
      <w:ins w:id="151" w:author="Cavanaugh, Rob" w:date="2025-08-08T10:27:00Z" w16du:dateUtc="2025-08-08T14:27:00Z">
        <w:r w:rsidR="007A5DD1">
          <w:rPr>
            <w:rFonts w:ascii="Times New Roman" w:hAnsi="Times New Roman" w:cs="Times New Roman"/>
            <w:sz w:val="24"/>
            <w:szCs w:val="24"/>
          </w:rPr>
          <w:t xml:space="preserve">across institutions </w:t>
        </w:r>
      </w:ins>
      <w:ins w:id="152" w:author="Cavanaugh, Rob" w:date="2025-08-08T10:26:00Z" w16du:dateUtc="2025-08-08T14:26:00Z">
        <w:r>
          <w:rPr>
            <w:rFonts w:ascii="Times New Roman" w:hAnsi="Times New Roman" w:cs="Times New Roman"/>
            <w:sz w:val="24"/>
            <w:szCs w:val="24"/>
          </w:rPr>
          <w:t xml:space="preserve">and </w:t>
        </w:r>
      </w:ins>
      <w:ins w:id="153" w:author="Cavanaugh, Rob" w:date="2025-08-08T10:27:00Z" w16du:dateUtc="2025-08-08T14:27:00Z">
        <w:r w:rsidR="007A5DD1">
          <w:rPr>
            <w:rFonts w:ascii="Times New Roman" w:hAnsi="Times New Roman" w:cs="Times New Roman"/>
            <w:sz w:val="24"/>
            <w:szCs w:val="24"/>
          </w:rPr>
          <w:t xml:space="preserve">specifically </w:t>
        </w:r>
      </w:ins>
      <w:ins w:id="154" w:author="Cavanaugh, Rob" w:date="2025-08-08T10:26:00Z" w16du:dateUtc="2025-08-08T14:26:00Z">
        <w:r>
          <w:rPr>
            <w:rFonts w:ascii="Times New Roman" w:hAnsi="Times New Roman" w:cs="Times New Roman"/>
            <w:sz w:val="24"/>
            <w:szCs w:val="24"/>
          </w:rPr>
          <w:t>provide the infrastructure necessary to c</w:t>
        </w:r>
      </w:ins>
      <w:ins w:id="155" w:author="Cavanaugh, Rob" w:date="2025-08-08T10:27:00Z" w16du:dateUtc="2025-08-08T14:27:00Z">
        <w:r>
          <w:rPr>
            <w:rFonts w:ascii="Times New Roman" w:hAnsi="Times New Roman" w:cs="Times New Roman"/>
            <w:sz w:val="24"/>
            <w:szCs w:val="24"/>
          </w:rPr>
          <w:t>alculate and compare FIs across international databases</w:t>
        </w:r>
      </w:ins>
      <w:moveTo w:id="156" w:author="Cavanaugh, Rob" w:date="2025-08-08T10:24:00Z" w16du:dateUtc="2025-08-08T14:24:00Z">
        <w:r>
          <w:rPr>
            <w:rFonts w:ascii="Times New Roman" w:hAnsi="Times New Roman" w:cs="Times New Roman"/>
            <w:sz w:val="24"/>
            <w:szCs w:val="24"/>
          </w:rPr>
          <w:t>. By loading multi-site, multi-source data into harmonized data structures, researchers are able</w:t>
        </w:r>
        <w:r w:rsidRPr="00010F95">
          <w:rPr>
            <w:rFonts w:ascii="Times New Roman" w:hAnsi="Times New Roman" w:cs="Times New Roman"/>
            <w:sz w:val="24"/>
            <w:szCs w:val="24"/>
          </w:rPr>
          <w:t xml:space="preserve"> to conduct multi-institutional, international studies with structural consistency</w:t>
        </w:r>
        <w:r>
          <w:rPr>
            <w:rFonts w:ascii="Times New Roman" w:hAnsi="Times New Roman" w:cs="Times New Roman"/>
            <w:sz w:val="24"/>
            <w:szCs w:val="24"/>
          </w:rPr>
          <w:t xml:space="preserve"> </w:t>
        </w:r>
        <w:r w:rsidRPr="00010F95">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{"citationID":"lkcMTD2i","properties":{"formattedCitation":"(17)","plainCitation":"(17)","noteIndex":0},"citationItems":[{"id":720,"uris":["http://zotero.org/users/11024131/items/DE8WSGSY"],"itemData":{"id":720,"type":"article-journal","abstract":"Objectives To evaluate the utility of applying the Observational Medical Outcomes Partnership (OMOP) Common Data Model (CDM) across multiple observational databases within an organization and to apply standardized analytics tools for conducting observational research.Materials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Association","DOI":"10.1093/jamia/ocu023","ISSN":"1067-5027","issue":"3","journalAbbreviation":"Journal of the American Medical Informatics Association","page":"553-564","source":"Silverchair","title":"Feasibility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B"}],"issued":{"date-parts":[["2015",3,1]]}}}],"schema":"https://github.com/citation-style-language/schema/raw/master/csl-citation.json"} </w:instrText>
        </w:r>
        <w:r w:rsidRPr="00010F95">
          <w:rPr>
            <w:rFonts w:ascii="Times New Roman" w:hAnsi="Times New Roman" w:cs="Times New Roman"/>
            <w:sz w:val="24"/>
            <w:szCs w:val="24"/>
          </w:rPr>
          <w:fldChar w:fldCharType="separate"/>
        </w:r>
        <w:r>
          <w:rPr>
            <w:rFonts w:ascii="Times New Roman" w:hAnsi="Times New Roman" w:cs="Times New Roman"/>
            <w:noProof/>
            <w:sz w:val="24"/>
            <w:szCs w:val="24"/>
          </w:rPr>
          <w:t>(17)</w:t>
        </w:r>
        <w:r w:rsidRPr="00010F95">
          <w:rPr>
            <w:rFonts w:ascii="Times New Roman" w:hAnsi="Times New Roman" w:cs="Times New Roman"/>
            <w:sz w:val="24"/>
            <w:szCs w:val="24"/>
          </w:rPr>
          <w:fldChar w:fldCharType="end"/>
        </w:r>
        <w:r>
          <w:rPr>
            <w:rFonts w:ascii="Times New Roman" w:hAnsi="Times New Roman" w:cs="Times New Roman"/>
            <w:sz w:val="24"/>
            <w:szCs w:val="24"/>
          </w:rPr>
          <w:t>.</w:t>
        </w:r>
        <w:r w:rsidRPr="00010F95">
          <w:rPr>
            <w:rFonts w:ascii="Times New Roman" w:hAnsi="Times New Roman" w:cs="Times New Roman"/>
            <w:sz w:val="24"/>
            <w:szCs w:val="24"/>
          </w:rPr>
          <w:t xml:space="preserve"> As a result, CDMs overcome challenges associated with </w:t>
        </w:r>
      </w:moveTo>
      <w:ins w:id="157" w:author="Cavanaugh, Rob" w:date="2025-08-08T10:28:00Z" w16du:dateUtc="2025-08-08T14:28:00Z">
        <w:r w:rsidR="007A5DD1">
          <w:rPr>
            <w:rFonts w:ascii="Times New Roman" w:hAnsi="Times New Roman" w:cs="Times New Roman"/>
            <w:sz w:val="24"/>
            <w:szCs w:val="24"/>
          </w:rPr>
          <w:t xml:space="preserve">international comparisons of frailty to date: </w:t>
        </w:r>
      </w:ins>
      <w:moveTo w:id="158" w:author="Cavanaugh, Rob" w:date="2025-08-08T10:24:00Z" w16du:dateUtc="2025-08-08T14:24:00Z">
        <w:r w:rsidRPr="00010F95">
          <w:rPr>
            <w:rFonts w:ascii="Times New Roman" w:hAnsi="Times New Roman" w:cs="Times New Roman"/>
            <w:sz w:val="24"/>
            <w:szCs w:val="24"/>
          </w:rPr>
          <w:t xml:space="preserve">data heterogeneity and </w:t>
        </w:r>
        <w:r>
          <w:rPr>
            <w:rFonts w:ascii="Times New Roman" w:hAnsi="Times New Roman" w:cs="Times New Roman"/>
            <w:sz w:val="24"/>
            <w:szCs w:val="24"/>
          </w:rPr>
          <w:t>inconsistencies in how data are captured</w:t>
        </w:r>
      </w:moveTo>
      <w:ins w:id="159" w:author="Cavanaugh, Rob" w:date="2025-08-08T10:28:00Z" w16du:dateUtc="2025-08-08T14:28:00Z">
        <w:r w:rsidR="007A5DD1">
          <w:rPr>
            <w:rFonts w:ascii="Times New Roman" w:hAnsi="Times New Roman" w:cs="Times New Roman"/>
            <w:sz w:val="24"/>
            <w:szCs w:val="24"/>
          </w:rPr>
          <w:t xml:space="preserve">. This </w:t>
        </w:r>
      </w:ins>
      <w:moveTo w:id="160" w:author="Cavanaugh, Rob" w:date="2025-08-08T10:24:00Z" w16du:dateUtc="2025-08-08T14:24:00Z">
        <w:del w:id="161" w:author="Cavanaugh, Rob" w:date="2025-08-08T10:28:00Z" w16du:dateUtc="2025-08-08T14:28:00Z">
          <w:r w:rsidRPr="00010F95" w:rsidDel="007A5DD1">
            <w:rPr>
              <w:rFonts w:ascii="Times New Roman" w:hAnsi="Times New Roman" w:cs="Times New Roman"/>
              <w:sz w:val="24"/>
              <w:szCs w:val="24"/>
            </w:rPr>
            <w:delText xml:space="preserve">, </w:delText>
          </w:r>
        </w:del>
        <w:r w:rsidRPr="00010F95">
          <w:rPr>
            <w:rFonts w:ascii="Times New Roman" w:hAnsi="Times New Roman" w:cs="Times New Roman"/>
            <w:sz w:val="24"/>
            <w:szCs w:val="24"/>
          </w:rPr>
          <w:t>allow</w:t>
        </w:r>
      </w:moveTo>
      <w:ins w:id="162" w:author="Cavanaugh, Rob" w:date="2025-08-08T10:28:00Z" w16du:dateUtc="2025-08-08T14:28:00Z">
        <w:r w:rsidR="007A5DD1">
          <w:rPr>
            <w:rFonts w:ascii="Times New Roman" w:hAnsi="Times New Roman" w:cs="Times New Roman"/>
            <w:sz w:val="24"/>
            <w:szCs w:val="24"/>
          </w:rPr>
          <w:t>s</w:t>
        </w:r>
      </w:ins>
      <w:moveTo w:id="163" w:author="Cavanaugh, Rob" w:date="2025-08-08T10:24:00Z" w16du:dateUtc="2025-08-08T14:24:00Z">
        <w:del w:id="164" w:author="Cavanaugh, Rob" w:date="2025-08-08T10:28:00Z" w16du:dateUtc="2025-08-08T14:28:00Z">
          <w:r w:rsidRPr="00010F95" w:rsidDel="007A5DD1">
            <w:rPr>
              <w:rFonts w:ascii="Times New Roman" w:hAnsi="Times New Roman" w:cs="Times New Roman"/>
              <w:sz w:val="24"/>
              <w:szCs w:val="24"/>
            </w:rPr>
            <w:delText>ing</w:delText>
          </w:r>
        </w:del>
        <w:r w:rsidRPr="00010F95">
          <w:rPr>
            <w:rFonts w:ascii="Times New Roman" w:hAnsi="Times New Roman" w:cs="Times New Roman"/>
            <w:sz w:val="24"/>
            <w:szCs w:val="24"/>
          </w:rPr>
          <w:t xml:space="preserve"> for more robust analyses, data interoperability, facilitating data and query sharing across multiple organizations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{"citationID":"1jzjDGB5","properties":{"formattedCitation":"(18)","plainCitation":"(18)","noteIndex":0},"citationItems":[{"id":1541,"uris":["http://zotero.org/users/11024131/items/DAHH2X38"],"itemData":{"id":1541,"type":"article-journal","abstract":"OBJECTIVE: To review the methods and dimensions of data quality assessment in the context of electronic health record (EHR) data reuse for research.\nMATERIALS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used.\nRESULTS: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presence.\nDISCUSSION: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assessment.\nCONCLUSION: There is currently little consistency or potential generalizability in the methods used to assess EHR data quality. If the reuse of EHR data for clinical research is to become accepted, researchers should adopt validated, systematic methods of EHR data quality assessment.","container-title":"Journal of the American Medical Informatics Association: JAMIA","DOI":"10.1136/amiajnl-2011-000681","ISSN":"1527-974X","issue":"1","journalAbbreviation":"J Am Med Inform Assoc","language":"eng","note":"PMID: 22733976\nPMCID: PMC3555312","page":"144-151","source":"PubMed","title":"Methods and dimensions of electronic health record data quality assessment: enabling reuse for clinical research","title-short":"Methods and dimensions of electronic health record data quality assessment","volume":"20","author":[{"family":"Weiskopf","given":"Nicole Gray"},{"family":"Weng","given":"Chunhua"}],"issued":{"date-parts":[["2013",1,1]]}}}],"schema":"https://github.com/citation-style-language/schema/raw/master/csl-citation.json"}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w:t>
        </w:r>
        <w:del w:id="165" w:author="Cavanaugh, Rob" w:date="2025-08-08T10:25:00Z" w16du:dateUtc="2025-08-08T14:25:00Z">
          <w:r w:rsidRPr="00010F95" w:rsidDel="00A51C4A">
            <w:rPr>
              <w:rFonts w:ascii="Times New Roman" w:hAnsi="Times New Roman" w:cs="Times New Roman"/>
              <w:sz w:val="24"/>
              <w:szCs w:val="24"/>
            </w:rPr>
            <w:delText>The utility of t</w:delText>
          </w:r>
        </w:del>
        <w:del w:id="166" w:author="Cavanaugh, Rob" w:date="2025-08-08T10:27:00Z" w16du:dateUtc="2025-08-08T14:27:00Z">
          <w:r w:rsidRPr="00010F95" w:rsidDel="00A51C4A">
            <w:rPr>
              <w:rFonts w:ascii="Times New Roman" w:hAnsi="Times New Roman" w:cs="Times New Roman"/>
              <w:sz w:val="24"/>
              <w:szCs w:val="24"/>
            </w:rPr>
            <w:delText xml:space="preserve">his type of data structure in the frailty research </w:delText>
          </w:r>
        </w:del>
        <w:del w:id="167" w:author="Cavanaugh, Rob" w:date="2025-08-08T10:25:00Z" w16du:dateUtc="2025-08-08T14:25:00Z">
          <w:r w:rsidRPr="00010F95" w:rsidDel="00A51C4A">
            <w:rPr>
              <w:rFonts w:ascii="Times New Roman" w:hAnsi="Times New Roman" w:cs="Times New Roman"/>
              <w:sz w:val="24"/>
              <w:szCs w:val="24"/>
            </w:rPr>
            <w:delText>arena is</w:delText>
          </w:r>
        </w:del>
        <w:del w:id="168" w:author="Cavanaugh, Rob" w:date="2025-08-08T10:27:00Z" w16du:dateUtc="2025-08-08T14:27:00Z">
          <w:r w:rsidRPr="00010F95" w:rsidDel="00A51C4A">
            <w:rPr>
              <w:rFonts w:ascii="Times New Roman" w:hAnsi="Times New Roman" w:cs="Times New Roman"/>
              <w:sz w:val="24"/>
              <w:szCs w:val="24"/>
            </w:rPr>
            <w:delText xml:space="preserve"> </w:delText>
          </w:r>
        </w:del>
        <w:del w:id="169" w:author="Cavanaugh, Rob" w:date="2025-08-08T10:26:00Z" w16du:dateUtc="2025-08-08T14:26:00Z">
          <w:r w:rsidDel="00A51C4A">
            <w:rPr>
              <w:rFonts w:ascii="Times New Roman" w:hAnsi="Times New Roman" w:cs="Times New Roman"/>
              <w:sz w:val="24"/>
              <w:szCs w:val="24"/>
            </w:rPr>
            <w:delText xml:space="preserve">in </w:delText>
          </w:r>
          <w:r w:rsidRPr="00010F95" w:rsidDel="00A51C4A">
            <w:rPr>
              <w:rFonts w:ascii="Times New Roman" w:hAnsi="Times New Roman" w:cs="Times New Roman"/>
              <w:sz w:val="24"/>
              <w:szCs w:val="24"/>
            </w:rPr>
            <w:delText>the</w:delText>
          </w:r>
        </w:del>
        <w:del w:id="170" w:author="Cavanaugh, Rob" w:date="2025-08-08T10:27:00Z" w16du:dateUtc="2025-08-08T14:27:00Z">
          <w:r w:rsidRPr="00010F95" w:rsidDel="00A51C4A">
            <w:rPr>
              <w:rFonts w:ascii="Times New Roman" w:hAnsi="Times New Roman" w:cs="Times New Roman"/>
              <w:sz w:val="24"/>
              <w:szCs w:val="24"/>
            </w:rPr>
            <w:delText xml:space="preserve"> </w:delText>
          </w:r>
        </w:del>
        <w:del w:id="171" w:author="Cavanaugh, Rob" w:date="2025-08-08T10:26:00Z" w16du:dateUtc="2025-08-08T14:26:00Z">
          <w:r w:rsidRPr="00010F95" w:rsidDel="00A51C4A">
            <w:rPr>
              <w:rFonts w:ascii="Times New Roman" w:hAnsi="Times New Roman" w:cs="Times New Roman"/>
              <w:sz w:val="24"/>
              <w:szCs w:val="24"/>
            </w:rPr>
            <w:delText xml:space="preserve">ability </w:delText>
          </w:r>
        </w:del>
        <w:del w:id="172" w:author="Cavanaugh, Rob" w:date="2025-08-08T10:27:00Z" w16du:dateUtc="2025-08-08T14:27:00Z">
          <w:r w:rsidRPr="00010F95" w:rsidDel="00A51C4A">
            <w:rPr>
              <w:rFonts w:ascii="Times New Roman" w:hAnsi="Times New Roman" w:cs="Times New Roman"/>
              <w:sz w:val="24"/>
              <w:szCs w:val="24"/>
            </w:rPr>
            <w:delText xml:space="preserve">to calculate and explore </w:delText>
          </w:r>
          <w:r w:rsidDel="00A51C4A">
            <w:rPr>
              <w:rFonts w:ascii="Times New Roman" w:hAnsi="Times New Roman" w:cs="Times New Roman"/>
              <w:sz w:val="24"/>
              <w:szCs w:val="24"/>
            </w:rPr>
            <w:delText>FI</w:delText>
          </w:r>
          <w:r w:rsidRPr="00010F95" w:rsidDel="00A51C4A">
            <w:rPr>
              <w:rFonts w:ascii="Times New Roman" w:hAnsi="Times New Roman" w:cs="Times New Roman"/>
              <w:sz w:val="24"/>
              <w:szCs w:val="24"/>
            </w:rPr>
            <w:delText xml:space="preserve">s across international </w:delText>
          </w:r>
        </w:del>
        <w:del w:id="173" w:author="Cavanaugh, Rob" w:date="2025-08-08T10:26:00Z" w16du:dateUtc="2025-08-08T14:26:00Z">
          <w:r w:rsidRPr="00010F95" w:rsidDel="00A51C4A">
            <w:rPr>
              <w:rFonts w:ascii="Times New Roman" w:hAnsi="Times New Roman" w:cs="Times New Roman"/>
              <w:sz w:val="24"/>
              <w:szCs w:val="24"/>
            </w:rPr>
            <w:delText>EHRs.</w:delText>
          </w:r>
        </w:del>
      </w:moveTo>
      <w:moveToRangeEnd w:id="148"/>
    </w:p>
    <w:p w14:paraId="728D653D" w14:textId="1BBEA1D0" w:rsidR="00F139F4" w:rsidRPr="00010F95" w:rsidDel="007A5DD1" w:rsidRDefault="007A5DD1" w:rsidP="007A5DD1">
      <w:pPr>
        <w:spacing w:after="0"/>
        <w:ind w:firstLine="720"/>
        <w:rPr>
          <w:del w:id="174" w:author="Cavanaugh, Rob" w:date="2025-08-08T10:31:00Z" w16du:dateUtc="2025-08-08T14:31:00Z"/>
          <w:rFonts w:ascii="Times New Roman" w:hAnsi="Times New Roman" w:cs="Times New Roman"/>
          <w:sz w:val="24"/>
          <w:szCs w:val="24"/>
        </w:rPr>
        <w:pPrChange w:id="175" w:author="Cavanaugh, Rob" w:date="2025-08-08T10:31:00Z" w16du:dateUtc="2025-08-08T14:31:00Z">
          <w:pPr>
            <w:spacing w:after="0"/>
            <w:ind w:firstLine="720"/>
          </w:pPr>
        </w:pPrChange>
      </w:pPr>
      <w:ins w:id="176" w:author="Cavanaugh, Rob" w:date="2025-08-08T10:29:00Z" w16du:dateUtc="2025-08-08T14:29:00Z">
        <w:r>
          <w:rPr>
            <w:rFonts w:ascii="Times New Roman" w:hAnsi="Times New Roman" w:cs="Times New Roman"/>
            <w:sz w:val="24"/>
            <w:szCs w:val="24"/>
          </w:rPr>
          <w:lastRenderedPageBreak/>
          <w:t xml:space="preserve">However, while CDMs enable calculation of frailty across international databases, they do not ensure that the tools </w:t>
        </w:r>
      </w:ins>
      <w:ins w:id="177" w:author="Cavanaugh, Rob" w:date="2025-08-08T10:30:00Z" w16du:dateUtc="2025-08-08T14:30:00Z">
        <w:r>
          <w:rPr>
            <w:rFonts w:ascii="Times New Roman" w:hAnsi="Times New Roman" w:cs="Times New Roman"/>
            <w:sz w:val="24"/>
            <w:szCs w:val="24"/>
          </w:rPr>
          <w:t xml:space="preserve">used to calculate frailty (FIs) are valid outside of the contexts in which they were developed. </w:t>
        </w:r>
      </w:ins>
      <w:r w:rsidR="0053721F" w:rsidRPr="00010F95">
        <w:rPr>
          <w:rFonts w:ascii="Times New Roman" w:hAnsi="Times New Roman" w:cs="Times New Roman"/>
          <w:sz w:val="24"/>
          <w:szCs w:val="24"/>
        </w:rPr>
        <w:t xml:space="preserve">Without a frailty measure that is valid for international </w:t>
      </w:r>
      <w:r w:rsidR="00786AC2">
        <w:rPr>
          <w:rFonts w:ascii="Times New Roman" w:hAnsi="Times New Roman" w:cs="Times New Roman"/>
          <w:sz w:val="24"/>
          <w:szCs w:val="24"/>
        </w:rPr>
        <w:t>comparisons</w:t>
      </w:r>
      <w:r w:rsidR="0053721F" w:rsidRPr="00010F95">
        <w:rPr>
          <w:rFonts w:ascii="Times New Roman" w:hAnsi="Times New Roman" w:cs="Times New Roman"/>
          <w:sz w:val="24"/>
          <w:szCs w:val="24"/>
        </w:rPr>
        <w:t xml:space="preserve">, </w:t>
      </w:r>
      <w:commentRangeStart w:id="178"/>
      <w:r w:rsidR="0053721F" w:rsidRPr="00010F95">
        <w:rPr>
          <w:rFonts w:ascii="Times New Roman" w:hAnsi="Times New Roman" w:cs="Times New Roman"/>
          <w:sz w:val="24"/>
          <w:szCs w:val="24"/>
        </w:rPr>
        <w:t xml:space="preserve">research is showing adaptations of existing measures such as </w:t>
      </w:r>
      <w:r w:rsidR="00786AC2">
        <w:rPr>
          <w:rFonts w:ascii="Times New Roman" w:hAnsi="Times New Roman" w:cs="Times New Roman"/>
          <w:sz w:val="24"/>
          <w:szCs w:val="24"/>
        </w:rPr>
        <w:t>FIs</w:t>
      </w:r>
      <w:r w:rsidR="0053721F" w:rsidRPr="00010F95">
        <w:rPr>
          <w:rFonts w:ascii="Times New Roman" w:hAnsi="Times New Roman" w:cs="Times New Roman"/>
          <w:sz w:val="24"/>
          <w:szCs w:val="24"/>
        </w:rPr>
        <w:t xml:space="preserve"> that are based on the </w:t>
      </w:r>
      <w:r w:rsidR="00786AC2">
        <w:rPr>
          <w:rFonts w:ascii="Times New Roman" w:hAnsi="Times New Roman" w:cs="Times New Roman"/>
          <w:sz w:val="24"/>
          <w:szCs w:val="24"/>
        </w:rPr>
        <w:t xml:space="preserve">deficit </w:t>
      </w:r>
      <w:r w:rsidR="0053721F" w:rsidRPr="00010F95">
        <w:rPr>
          <w:rFonts w:ascii="Times New Roman" w:hAnsi="Times New Roman" w:cs="Times New Roman"/>
          <w:sz w:val="24"/>
          <w:szCs w:val="24"/>
        </w:rPr>
        <w:t>accumulat</w:t>
      </w:r>
      <w:r w:rsidR="00786AC2">
        <w:rPr>
          <w:rFonts w:ascii="Times New Roman" w:hAnsi="Times New Roman" w:cs="Times New Roman"/>
          <w:sz w:val="24"/>
          <w:szCs w:val="24"/>
        </w:rPr>
        <w:t>ion</w:t>
      </w:r>
      <w:r w:rsidR="0053721F" w:rsidRPr="00010F95">
        <w:rPr>
          <w:rFonts w:ascii="Times New Roman" w:hAnsi="Times New Roman" w:cs="Times New Roman"/>
          <w:sz w:val="24"/>
          <w:szCs w:val="24"/>
        </w:rPr>
        <w:t xml:space="preserve"> theory. </w:t>
      </w:r>
      <w:commentRangeEnd w:id="178"/>
      <w:r>
        <w:rPr>
          <w:rStyle w:val="CommentReference"/>
        </w:rPr>
        <w:commentReference w:id="178"/>
      </w:r>
      <w:r w:rsidR="0053721F" w:rsidRPr="00010F95">
        <w:rPr>
          <w:rFonts w:ascii="Times New Roman" w:hAnsi="Times New Roman" w:cs="Times New Roman"/>
          <w:sz w:val="24"/>
          <w:szCs w:val="24"/>
        </w:rPr>
        <w:t xml:space="preserve">For example, </w:t>
      </w:r>
      <w:proofErr w:type="spellStart"/>
      <w:r w:rsidR="0053721F" w:rsidRPr="00010F95">
        <w:rPr>
          <w:rFonts w:ascii="Times New Roman" w:hAnsi="Times New Roman" w:cs="Times New Roman"/>
          <w:sz w:val="24"/>
          <w:szCs w:val="24"/>
        </w:rPr>
        <w:t>eFRAGICAP</w:t>
      </w:r>
      <w:proofErr w:type="spellEnd"/>
      <w:r w:rsidR="0053721F" w:rsidRPr="00010F95">
        <w:rPr>
          <w:rFonts w:ascii="Times New Roman" w:hAnsi="Times New Roman" w:cs="Times New Roman"/>
          <w:sz w:val="24"/>
          <w:szCs w:val="24"/>
        </w:rPr>
        <w:t xml:space="preserve"> is an adaptation of the </w:t>
      </w:r>
      <w:r w:rsidR="00CC0365">
        <w:rPr>
          <w:rFonts w:ascii="Times New Roman" w:hAnsi="Times New Roman" w:cs="Times New Roman"/>
          <w:sz w:val="24"/>
          <w:szCs w:val="24"/>
        </w:rPr>
        <w:t>UK</w:t>
      </w:r>
      <w:r w:rsidR="00786AC2">
        <w:rPr>
          <w:rFonts w:ascii="Times New Roman" w:hAnsi="Times New Roman" w:cs="Times New Roman"/>
          <w:sz w:val="24"/>
          <w:szCs w:val="24"/>
        </w:rPr>
        <w:t xml:space="preserve">-based </w:t>
      </w:r>
      <w:proofErr w:type="spellStart"/>
      <w:r w:rsidR="0053721F" w:rsidRPr="00010F95">
        <w:rPr>
          <w:rFonts w:ascii="Times New Roman" w:hAnsi="Times New Roman" w:cs="Times New Roman"/>
          <w:sz w:val="24"/>
          <w:szCs w:val="24"/>
        </w:rPr>
        <w:t>eFI</w:t>
      </w:r>
      <w:proofErr w:type="spellEnd"/>
      <w:r w:rsidR="0053721F" w:rsidRPr="00010F95">
        <w:rPr>
          <w:rFonts w:ascii="Times New Roman" w:hAnsi="Times New Roman" w:cs="Times New Roman"/>
          <w:sz w:val="24"/>
          <w:szCs w:val="24"/>
        </w:rPr>
        <w:t xml:space="preserve"> in the context of primary healthcare centers in Barcelona</w:t>
      </w:r>
      <w:r w:rsidR="00E61BED">
        <w:rPr>
          <w:rFonts w:ascii="Times New Roman" w:hAnsi="Times New Roman" w:cs="Times New Roman"/>
          <w:sz w:val="24"/>
          <w:szCs w:val="24"/>
        </w:rPr>
        <w:t xml:space="preserve"> </w:t>
      </w:r>
      <w:r w:rsidR="00AB1A3D"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{"citationID":"T5LFQcJn","properties":{"formattedCitation":"(16)","plainCitation":"(16)","noteIndex":0},"citationItems":[{"id":75,"uris":["http://zotero.org/groups/4934829/items/KG7AVMWC"],"itemData":{"id":75,"type":"article-journal","abstract":"To create an electronic frailty index (eFRAGICAP) using electronic health records (EHR) in Catalunya (Spain) and assess its predictive validity with a two-year follow-up of the outcomes: homecare need, institutionalization and mortality in the elderly. Additionally, to assess its concurrent validity compared to other standardized measures: the Clinical Frailty Scale (CFS) and the Risk Instrument for Screening in the Community (RISC).","container-title":"BMC Geriatrics","DOI":"10.1186/s12877-022-03090-8","ISSN":"1471-2318","issue":"1","journalAbbreviation":"BMC Geriatrics","note":"PMID: 35525922\nPMCID: PMC9080132","page":"404","source":"BioMed Central","title":"Validation of an electronic frailty index with electronic health records: eFRAGICAP index","title-short":"Validation of an electronic frailty index with electronic health records","volume":"22","author":[{"family":"Orfila","given":"Francesc"},{"family":"Carrasco-Ribelles","given":"Lucía A."},{"family":"Abellana","given":"Rosa"},{"family":"Roso-Llorach","given":"Albert"},{"family":"Cegri","given":"Francisco"},{"family":"Reyes","given":"Carlen"},{"family":"Violán","given":"Concepción"}],"issued":{"date-parts":[["2022",5,7]]}}}],"schema":"https://github.com/citation-style-language/schema/raw/master/csl-citation.json"} </w:instrText>
      </w:r>
      <w:r w:rsidR="00AB1A3D" w:rsidRPr="00010F95">
        <w:rPr>
          <w:rFonts w:ascii="Times New Roman" w:hAnsi="Times New Roman" w:cs="Times New Roman"/>
          <w:sz w:val="24"/>
          <w:szCs w:val="24"/>
        </w:rPr>
        <w:fldChar w:fldCharType="separate"/>
      </w:r>
      <w:r w:rsidR="005820A2">
        <w:rPr>
          <w:rFonts w:ascii="Times New Roman" w:hAnsi="Times New Roman" w:cs="Times New Roman"/>
          <w:noProof/>
          <w:sz w:val="24"/>
          <w:szCs w:val="24"/>
        </w:rPr>
        <w:t>(16)</w:t>
      </w:r>
      <w:r w:rsidR="00AB1A3D" w:rsidRPr="00010F95">
        <w:rPr>
          <w:rFonts w:ascii="Times New Roman" w:hAnsi="Times New Roman" w:cs="Times New Roman"/>
          <w:sz w:val="24"/>
          <w:szCs w:val="24"/>
        </w:rPr>
        <w:fldChar w:fldCharType="end"/>
      </w:r>
      <w:r w:rsidR="00E61BED">
        <w:rPr>
          <w:rFonts w:ascii="Times New Roman" w:hAnsi="Times New Roman" w:cs="Times New Roman"/>
          <w:sz w:val="24"/>
          <w:szCs w:val="24"/>
        </w:rPr>
        <w:t>.</w:t>
      </w:r>
      <w:r w:rsidR="00DF61DF" w:rsidRPr="00010F95">
        <w:rPr>
          <w:rFonts w:ascii="Times New Roman" w:hAnsi="Times New Roman" w:cs="Times New Roman"/>
          <w:sz w:val="24"/>
          <w:szCs w:val="24"/>
        </w:rPr>
        <w:t xml:space="preserve"> </w:t>
      </w:r>
      <w:r w:rsidR="0053721F" w:rsidRPr="00010F95">
        <w:rPr>
          <w:rFonts w:ascii="Times New Roman" w:hAnsi="Times New Roman" w:cs="Times New Roman"/>
          <w:sz w:val="24"/>
          <w:szCs w:val="24"/>
        </w:rPr>
        <w:t xml:space="preserve">However, adaptations and applications outside of the original setting run the risk of misclassification. </w:t>
      </w:r>
      <w:ins w:id="179" w:author="Cavanaugh, Rob" w:date="2025-08-08T10:31:00Z" w16du:dateUtc="2025-08-08T14:31:00Z">
        <w:r>
          <w:rPr>
            <w:rFonts w:ascii="Times New Roman" w:hAnsi="Times New Roman" w:cs="Times New Roman"/>
            <w:sz w:val="24"/>
            <w:szCs w:val="24"/>
          </w:rPr>
          <w:t xml:space="preserve"> </w:t>
        </w:r>
        <w:r>
          <w:rPr>
            <w:rFonts w:ascii="Times New Roman" w:hAnsi="Times New Roman" w:cs="Times New Roman"/>
            <w:sz w:val="24"/>
            <w:szCs w:val="24"/>
          </w:rPr>
          <w:tab/>
        </w:r>
      </w:ins>
    </w:p>
    <w:p w14:paraId="74568903" w14:textId="5374790B" w:rsidR="00236E00" w:rsidRPr="007A5DD1" w:rsidRDefault="0053721F" w:rsidP="00236E00">
      <w:pPr>
        <w:spacing w:after="0"/>
        <w:ind w:firstLine="720"/>
        <w:rPr>
          <w:ins w:id="180" w:author="Cavanaugh, Rob" w:date="2025-08-08T10:31:00Z"/>
          <w:rFonts w:ascii="Times New Roman" w:hAnsi="Times New Roman" w:cs="Times New Roman"/>
          <w:sz w:val="24"/>
          <w:szCs w:val="24"/>
        </w:rPr>
      </w:pPr>
      <w:moveFromRangeStart w:id="181" w:author="Cavanaugh, Rob" w:date="2025-08-08T10:23:00Z" w:name="move205541003"/>
      <w:moveFrom w:id="182" w:author="Cavanaugh, Rob" w:date="2025-08-08T10:23:00Z" w16du:dateUtc="2025-08-08T14:23:00Z">
        <w:del w:id="183" w:author="Cavanaugh, Rob" w:date="2025-08-08T10:31:00Z" w16du:dateUtc="2025-08-08T14:31:00Z">
          <w:r w:rsidRPr="00010F95" w:rsidDel="007A5DD1">
            <w:rPr>
              <w:rFonts w:ascii="Times New Roman" w:hAnsi="Times New Roman" w:cs="Times New Roman"/>
              <w:sz w:val="24"/>
              <w:szCs w:val="24"/>
            </w:rPr>
            <w:delText xml:space="preserve">It is critical to understand how FIs might be applied across international settings because of the </w:delText>
          </w:r>
          <w:commentRangeStart w:id="184"/>
          <w:r w:rsidRPr="00010F95" w:rsidDel="007A5DD1">
            <w:rPr>
              <w:rFonts w:ascii="Times New Roman" w:hAnsi="Times New Roman" w:cs="Times New Roman"/>
              <w:sz w:val="24"/>
              <w:szCs w:val="24"/>
            </w:rPr>
            <w:delText>importance of frailty as a prognostic and predictive tool for health outcomes</w:delText>
          </w:r>
          <w:r w:rsidR="009A42F9" w:rsidRPr="00010F95" w:rsidDel="007A5DD1">
            <w:rPr>
              <w:rFonts w:ascii="Times New Roman" w:hAnsi="Times New Roman" w:cs="Times New Roman"/>
              <w:sz w:val="24"/>
              <w:szCs w:val="24"/>
            </w:rPr>
            <w:delText xml:space="preserve"> and healthcare utilization. </w:delText>
          </w:r>
          <w:commentRangeEnd w:id="184"/>
          <w:r w:rsidR="00A51C4A" w:rsidDel="007A5DD1">
            <w:rPr>
              <w:rStyle w:val="CommentReference"/>
            </w:rPr>
            <w:commentReference w:id="184"/>
          </w:r>
        </w:del>
      </w:moveFrom>
      <w:moveFromRangeStart w:id="185" w:author="Cavanaugh, Rob" w:date="2025-08-08T10:24:00Z" w:name="move205541091"/>
      <w:moveFromRangeEnd w:id="181"/>
      <w:moveFrom w:id="186" w:author="Cavanaugh, Rob" w:date="2025-08-08T10:24:00Z" w16du:dateUtc="2025-08-08T14:24:00Z">
        <w:del w:id="187" w:author="Cavanaugh, Rob" w:date="2025-08-08T10:31:00Z" w16du:dateUtc="2025-08-08T14:31:00Z">
          <w:r w:rsidRPr="00010F95" w:rsidDel="007A5DD1">
            <w:rPr>
              <w:rFonts w:ascii="Times New Roman" w:hAnsi="Times New Roman" w:cs="Times New Roman"/>
              <w:sz w:val="24"/>
              <w:szCs w:val="24"/>
            </w:rPr>
            <w:delText>The growing use of common data models (CDMs) such as the Observational Medical Outcomes Partnership (OMOP) CDM facilitate the concurrent analysis of data from various institutions</w:delText>
          </w:r>
          <w:r w:rsidR="00786AC2" w:rsidDel="007A5DD1">
            <w:rPr>
              <w:rFonts w:ascii="Times New Roman" w:hAnsi="Times New Roman" w:cs="Times New Roman"/>
              <w:sz w:val="24"/>
              <w:szCs w:val="24"/>
            </w:rPr>
            <w:delText>. By loading multi-site, multi-source data into harmonized data structures, researchers are able</w:delText>
          </w:r>
          <w:r w:rsidRPr="00010F95" w:rsidDel="007A5DD1">
            <w:rPr>
              <w:rFonts w:ascii="Times New Roman" w:hAnsi="Times New Roman" w:cs="Times New Roman"/>
              <w:sz w:val="24"/>
              <w:szCs w:val="24"/>
            </w:rPr>
            <w:delText xml:space="preserve"> to conduct multi-institutional, international studies with structural consistency</w:delText>
          </w:r>
          <w:r w:rsidR="007D2E89" w:rsidDel="007A5DD1">
            <w:rPr>
              <w:rFonts w:ascii="Times New Roman" w:hAnsi="Times New Roman" w:cs="Times New Roman"/>
              <w:sz w:val="24"/>
              <w:szCs w:val="24"/>
            </w:rPr>
            <w:delText xml:space="preserve"> </w:delText>
          </w:r>
          <w:r w:rsidR="008D27F9" w:rsidRPr="00010F95" w:rsidDel="007A5DD1">
            <w:rPr>
              <w:rFonts w:ascii="Times New Roman" w:hAnsi="Times New Roman" w:cs="Times New Roman"/>
              <w:sz w:val="24"/>
              <w:szCs w:val="24"/>
            </w:rPr>
            <w:fldChar w:fldCharType="begin"/>
          </w:r>
          <w:r w:rsidR="009921DC" w:rsidDel="007A5DD1">
            <w:rPr>
              <w:rFonts w:ascii="Times New Roman" w:hAnsi="Times New Roman" w:cs="Times New Roman"/>
              <w:sz w:val="24"/>
              <w:szCs w:val="24"/>
            </w:rPr>
            <w:delInstrText xml:space="preserve"> ADDIN ZOTERO_ITEM CSL_CITATION {"citationID":"lkcMTD2i","properties":{"formattedCitation":"(17)","plainCitation":"(17)","noteIndex":0},"citationItems":[{"id":720,"uris":["http://zotero.org/users/11024131/items/DE8WSGSY"],"itemData":{"id":720,"type":"article-journal","abstract":"Objectives To evaluate the utility of applying the Observational Medical Outcomes Partnership (OMOP) Common Data Model (CDM) across multiple observational databases within an organization and to apply standardized analytics tools for conducting observational research.Materials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Association","DOI":"10.1093/jamia/ocu023","ISSN":"1067-5027","issue":"3","journalAbbreviation":"Journal of the American Medical Informatics Association","page":"553-564","source":"Silverchair","title":"Feasibility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B"}],"issued":{"date-parts":[["2015",3,1]]}}}],"schema":"https://github.com/citation-style-language/schema/raw/master/csl-citation.json"} </w:delInstrText>
          </w:r>
          <w:r w:rsidR="008D27F9" w:rsidRPr="00010F95" w:rsidDel="007A5DD1">
            <w:rPr>
              <w:rFonts w:ascii="Times New Roman" w:hAnsi="Times New Roman" w:cs="Times New Roman"/>
              <w:sz w:val="24"/>
              <w:szCs w:val="24"/>
            </w:rPr>
            <w:fldChar w:fldCharType="separate"/>
          </w:r>
          <w:r w:rsidR="005820A2" w:rsidDel="007A5DD1">
            <w:rPr>
              <w:rFonts w:ascii="Times New Roman" w:hAnsi="Times New Roman" w:cs="Times New Roman"/>
              <w:noProof/>
              <w:sz w:val="24"/>
              <w:szCs w:val="24"/>
            </w:rPr>
            <w:delText>(17)</w:delText>
          </w:r>
          <w:r w:rsidR="008D27F9" w:rsidRPr="00010F95" w:rsidDel="007A5DD1">
            <w:rPr>
              <w:rFonts w:ascii="Times New Roman" w:hAnsi="Times New Roman" w:cs="Times New Roman"/>
              <w:sz w:val="24"/>
              <w:szCs w:val="24"/>
            </w:rPr>
            <w:fldChar w:fldCharType="end"/>
          </w:r>
          <w:r w:rsidR="007D2E89" w:rsidDel="007A5DD1">
            <w:rPr>
              <w:rFonts w:ascii="Times New Roman" w:hAnsi="Times New Roman" w:cs="Times New Roman"/>
              <w:sz w:val="24"/>
              <w:szCs w:val="24"/>
            </w:rPr>
            <w:delText>.</w:delText>
          </w:r>
          <w:r w:rsidRPr="00010F95" w:rsidDel="007A5DD1">
            <w:rPr>
              <w:rFonts w:ascii="Times New Roman" w:hAnsi="Times New Roman" w:cs="Times New Roman"/>
              <w:sz w:val="24"/>
              <w:szCs w:val="24"/>
            </w:rPr>
            <w:delText xml:space="preserve"> As a result, CDMs overcome challenges associated with data heterogeneity and </w:delText>
          </w:r>
          <w:r w:rsidR="00786AC2" w:rsidDel="007A5DD1">
            <w:rPr>
              <w:rFonts w:ascii="Times New Roman" w:hAnsi="Times New Roman" w:cs="Times New Roman"/>
              <w:sz w:val="24"/>
              <w:szCs w:val="24"/>
            </w:rPr>
            <w:delText>inconsistencies in how data are captured</w:delText>
          </w:r>
          <w:r w:rsidRPr="00010F95" w:rsidDel="007A5DD1">
            <w:rPr>
              <w:rFonts w:ascii="Times New Roman" w:hAnsi="Times New Roman" w:cs="Times New Roman"/>
              <w:sz w:val="24"/>
              <w:szCs w:val="24"/>
            </w:rPr>
            <w:delText>, allowing for more robust analyses, data interoperability, facilitating data and query sharing across multiple organizations</w:delText>
          </w:r>
          <w:r w:rsidR="005C5A5A" w:rsidDel="007A5DD1">
            <w:rPr>
              <w:rFonts w:ascii="Times New Roman" w:hAnsi="Times New Roman" w:cs="Times New Roman"/>
              <w:sz w:val="24"/>
              <w:szCs w:val="24"/>
            </w:rPr>
            <w:delText xml:space="preserve"> </w:delText>
          </w:r>
          <w:r w:rsidR="002C34F6" w:rsidDel="007A5DD1">
            <w:rPr>
              <w:rFonts w:ascii="Times New Roman" w:hAnsi="Times New Roman" w:cs="Times New Roman"/>
              <w:sz w:val="24"/>
              <w:szCs w:val="24"/>
            </w:rPr>
            <w:fldChar w:fldCharType="begin"/>
          </w:r>
          <w:r w:rsidR="009921DC" w:rsidDel="007A5DD1">
            <w:rPr>
              <w:rFonts w:ascii="Times New Roman" w:hAnsi="Times New Roman" w:cs="Times New Roman"/>
              <w:sz w:val="24"/>
              <w:szCs w:val="24"/>
            </w:rPr>
            <w:delInstrText xml:space="preserve"> ADDIN ZOTERO_ITEM CSL_CITATION {"citationID":"1jzjDGB5","properties":{"formattedCitation":"(18)","plainCitation":"(18)","noteIndex":0},"citationItems":[{"id":1541,"uris":["http://zotero.org/users/11024131/items/DAHH2X38"],"itemData":{"id":1541,"type":"article-journal","abstract":"OBJECTIVE: To review the methods and dimensions of data quality assessment in the context of electronic health record (EHR) data reuse for research.\nMATERIALS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used.\nRESULTS: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presence.\nDISCUSSION: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assessment.\nCONCLUSION: There is currently little consistency or potential generalizability in the methods used to assess EHR data quality. If the reuse of EHR data for clinical research is to become accepted, researchers should adopt validated, systematic methods of EHR data quality assessment.","container-title":"Journal of the American Medical Informatics Association: JAMIA","DOI":"10.1136/amiajnl-2011-000681","ISSN":"1527-974X","issue":"1","journalAbbreviation":"J Am Med Inform Assoc","language":"eng","note":"PMID: 22733976\nPMCID: PMC3555312","page":"144-151","source":"PubMed","title":"Methods and dimensions of electronic health record data quality assessment: enabling reuse for clinical research","title-short":"Methods and dimensions of electronic health record data quality assessment","volume":"20","author":[{"family":"Weiskopf","given":"Nicole Gray"},{"family":"Weng","given":"Chunhua"}],"issued":{"date-parts":[["2013",1,1]]}}}],"schema":"https://github.com/citation-style-language/schema/raw/master/csl-citation.json"} </w:delInstrText>
          </w:r>
          <w:r w:rsidR="002C34F6" w:rsidDel="007A5DD1">
            <w:rPr>
              <w:rFonts w:ascii="Times New Roman" w:hAnsi="Times New Roman" w:cs="Times New Roman"/>
              <w:sz w:val="24"/>
              <w:szCs w:val="24"/>
            </w:rPr>
            <w:fldChar w:fldCharType="separate"/>
          </w:r>
          <w:r w:rsidR="005820A2" w:rsidDel="007A5DD1">
            <w:rPr>
              <w:rFonts w:ascii="Times New Roman" w:hAnsi="Times New Roman" w:cs="Times New Roman"/>
              <w:sz w:val="24"/>
            </w:rPr>
            <w:delText>(18)</w:delText>
          </w:r>
          <w:r w:rsidR="002C34F6" w:rsidDel="007A5DD1">
            <w:rPr>
              <w:rFonts w:ascii="Times New Roman" w:hAnsi="Times New Roman" w:cs="Times New Roman"/>
              <w:sz w:val="24"/>
              <w:szCs w:val="24"/>
            </w:rPr>
            <w:fldChar w:fldCharType="end"/>
          </w:r>
          <w:r w:rsidR="005C5A5A" w:rsidDel="007A5DD1">
            <w:rPr>
              <w:rFonts w:ascii="Times New Roman" w:hAnsi="Times New Roman" w:cs="Times New Roman"/>
              <w:sz w:val="24"/>
              <w:szCs w:val="24"/>
            </w:rPr>
            <w:delText>.</w:delText>
          </w:r>
          <w:r w:rsidR="00D20737" w:rsidDel="007A5DD1">
            <w:rPr>
              <w:rFonts w:ascii="Times New Roman" w:hAnsi="Times New Roman" w:cs="Times New Roman"/>
              <w:sz w:val="24"/>
              <w:szCs w:val="24"/>
            </w:rPr>
            <w:delText xml:space="preserve"> </w:delText>
          </w:r>
          <w:r w:rsidRPr="00010F95" w:rsidDel="007A5DD1">
            <w:rPr>
              <w:rFonts w:ascii="Times New Roman" w:hAnsi="Times New Roman" w:cs="Times New Roman"/>
              <w:sz w:val="24"/>
              <w:szCs w:val="24"/>
            </w:rPr>
            <w:delText xml:space="preserve">The utility of this type of data structure in the frailty research arena is </w:delText>
          </w:r>
          <w:r w:rsidR="00786AC2" w:rsidDel="007A5DD1">
            <w:rPr>
              <w:rFonts w:ascii="Times New Roman" w:hAnsi="Times New Roman" w:cs="Times New Roman"/>
              <w:sz w:val="24"/>
              <w:szCs w:val="24"/>
            </w:rPr>
            <w:delText xml:space="preserve">in </w:delText>
          </w:r>
          <w:r w:rsidRPr="00010F95" w:rsidDel="007A5DD1">
            <w:rPr>
              <w:rFonts w:ascii="Times New Roman" w:hAnsi="Times New Roman" w:cs="Times New Roman"/>
              <w:sz w:val="24"/>
              <w:szCs w:val="24"/>
            </w:rPr>
            <w:delText xml:space="preserve">the ability to calculate and explore </w:delText>
          </w:r>
          <w:r w:rsidR="00786AC2" w:rsidDel="007A5DD1">
            <w:rPr>
              <w:rFonts w:ascii="Times New Roman" w:hAnsi="Times New Roman" w:cs="Times New Roman"/>
              <w:sz w:val="24"/>
              <w:szCs w:val="24"/>
            </w:rPr>
            <w:delText>FI</w:delText>
          </w:r>
          <w:r w:rsidRPr="00010F95" w:rsidDel="007A5DD1">
            <w:rPr>
              <w:rFonts w:ascii="Times New Roman" w:hAnsi="Times New Roman" w:cs="Times New Roman"/>
              <w:sz w:val="24"/>
              <w:szCs w:val="24"/>
            </w:rPr>
            <w:delText>s across international EHRs.</w:delText>
          </w:r>
        </w:del>
      </w:moveFrom>
      <w:moveFromRangeEnd w:id="185"/>
      <w:del w:id="188" w:author="Cavanaugh, Rob" w:date="2025-08-08T10:31:00Z" w16du:dateUtc="2025-08-08T14:31:00Z">
        <w:r w:rsidRPr="00010F95" w:rsidDel="007A5DD1">
          <w:rPr>
            <w:rFonts w:ascii="Times New Roman" w:hAnsi="Times New Roman" w:cs="Times New Roman"/>
            <w:sz w:val="24"/>
            <w:szCs w:val="24"/>
          </w:rPr>
          <w:delText xml:space="preserve"> Yet, there have been no international demonstrations of FIs applied to multiple international databases </w:delText>
        </w:r>
        <w:r w:rsidR="00786AC2" w:rsidDel="007A5DD1">
          <w:rPr>
            <w:rFonts w:ascii="Times New Roman" w:hAnsi="Times New Roman" w:cs="Times New Roman"/>
            <w:sz w:val="24"/>
            <w:szCs w:val="24"/>
          </w:rPr>
          <w:delText xml:space="preserve">which </w:delText>
        </w:r>
        <w:r w:rsidRPr="00010F95" w:rsidDel="007A5DD1">
          <w:rPr>
            <w:rFonts w:ascii="Times New Roman" w:hAnsi="Times New Roman" w:cs="Times New Roman"/>
            <w:sz w:val="24"/>
            <w:szCs w:val="24"/>
          </w:rPr>
          <w:delText>us</w:delText>
        </w:r>
        <w:r w:rsidR="00786AC2" w:rsidDel="007A5DD1">
          <w:rPr>
            <w:rFonts w:ascii="Times New Roman" w:hAnsi="Times New Roman" w:cs="Times New Roman"/>
            <w:sz w:val="24"/>
            <w:szCs w:val="24"/>
          </w:rPr>
          <w:delText xml:space="preserve">e </w:delText>
        </w:r>
        <w:r w:rsidRPr="00010F95" w:rsidDel="007A5DD1">
          <w:rPr>
            <w:rFonts w:ascii="Times New Roman" w:hAnsi="Times New Roman" w:cs="Times New Roman"/>
            <w:sz w:val="24"/>
            <w:szCs w:val="24"/>
          </w:rPr>
          <w:delText xml:space="preserve">the same CDM. </w:delText>
        </w:r>
      </w:del>
      <w:r w:rsidRPr="00010F95">
        <w:rPr>
          <w:rFonts w:ascii="Times New Roman" w:hAnsi="Times New Roman" w:cs="Times New Roman"/>
          <w:sz w:val="24"/>
          <w:szCs w:val="24"/>
        </w:rPr>
        <w:t>As such, we sought to examine</w:t>
      </w:r>
      <w:r w:rsidR="00010F95" w:rsidRPr="00010F95">
        <w:rPr>
          <w:rFonts w:ascii="Times New Roman" w:hAnsi="Times New Roman" w:cs="Times New Roman"/>
          <w:sz w:val="24"/>
          <w:szCs w:val="24"/>
        </w:rPr>
        <w:t xml:space="preserve">, first, the differences in frailty prevalence </w:t>
      </w:r>
      <w:r w:rsidR="00351D97">
        <w:rPr>
          <w:rFonts w:ascii="Times New Roman" w:hAnsi="Times New Roman" w:cs="Times New Roman"/>
          <w:sz w:val="24"/>
          <w:szCs w:val="24"/>
        </w:rPr>
        <w:t>for</w:t>
      </w:r>
      <w:r w:rsidRPr="00010F95">
        <w:rPr>
          <w:rFonts w:ascii="Times New Roman" w:hAnsi="Times New Roman" w:cs="Times New Roman"/>
          <w:sz w:val="24"/>
          <w:szCs w:val="24"/>
        </w:rPr>
        <w:t xml:space="preserve"> two FIs across two US and three UK EHR databases</w:t>
      </w:r>
      <w:r w:rsidR="00010F95" w:rsidRPr="00010F95">
        <w:rPr>
          <w:rFonts w:ascii="Times New Roman" w:hAnsi="Times New Roman" w:cs="Times New Roman"/>
          <w:sz w:val="24"/>
          <w:szCs w:val="24"/>
        </w:rPr>
        <w:t xml:space="preserve"> formatted for the OMOP CDM and, second,</w:t>
      </w:r>
      <w:r w:rsidRPr="00010F95">
        <w:rPr>
          <w:rFonts w:ascii="Times New Roman" w:hAnsi="Times New Roman" w:cs="Times New Roman"/>
          <w:sz w:val="24"/>
          <w:szCs w:val="24"/>
        </w:rPr>
        <w:t xml:space="preserve"> to demonstrate fidelity of the FIs </w:t>
      </w:r>
      <w:r w:rsidR="009A42F9" w:rsidRPr="00010F95">
        <w:rPr>
          <w:rFonts w:ascii="Times New Roman" w:hAnsi="Times New Roman" w:cs="Times New Roman"/>
          <w:sz w:val="24"/>
          <w:szCs w:val="24"/>
        </w:rPr>
        <w:t xml:space="preserve">within </w:t>
      </w:r>
      <w:r w:rsidR="00010F95" w:rsidRPr="00010F95">
        <w:rPr>
          <w:rFonts w:ascii="Times New Roman" w:hAnsi="Times New Roman" w:cs="Times New Roman"/>
          <w:sz w:val="24"/>
          <w:szCs w:val="24"/>
        </w:rPr>
        <w:t>these databases</w:t>
      </w:r>
      <w:r w:rsidRPr="00010F95">
        <w:rPr>
          <w:rFonts w:ascii="Times New Roman" w:hAnsi="Times New Roman" w:cs="Times New Roman"/>
          <w:sz w:val="24"/>
          <w:szCs w:val="24"/>
        </w:rPr>
        <w:t>. Our hypothesis was that UK patients would have lower frailty because of the universal healthcare access and known better health outcomes than the US population</w:t>
      </w:r>
      <w:r w:rsidR="0025740E">
        <w:rPr>
          <w:rFonts w:ascii="Times New Roman" w:hAnsi="Times New Roman" w:cs="Times New Roman"/>
          <w:sz w:val="24"/>
          <w:szCs w:val="24"/>
        </w:rPr>
        <w:t xml:space="preserve"> </w:t>
      </w:r>
      <w:r w:rsidR="00786AC2">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{"citationID":"Zcyl549y","properties":{"formattedCitation":"(19)","plainCitation":"(19)","noteIndex":0},"citationItems":[{"id":1574,"uris":["http://zotero.org/users/11024131/items/9YMX6FBP"],"itemData":{"id":1574,"type":"article-journal","abstract":"Summary\nDespite the historic significance of the healthcare reform bill that was passed into law by President Obama in March 2010, the debate still rages. The UK National Health Service (NHS) has featured prominently in the current American debate on healthcare reform, with critics calling attention to its perceived shortcomings. Some of these, such as the existence of ‘death panels’, can easily be dismissed, but others, such as the cancer survival deficit, cannot. This paper reviews the evidence on outcomes from cancer and other chronic non-communicable diseases, the two leading causes of death in both countries. The headline figures showing better cancer survival in the USA are exaggerated by methodological issues, but a gap remains, due in large part to better outcomes among older people. Outcomes among younger people with chronic disease are, however, much worse in the USA. Paradoxically, given the nature of the debate in the USA so far, those parts of the US health system that get the best results, such as the Veterans' Administration, or the elderly on Medicare, are those that most closely resemble the British NHS – but which are funded somewhat more generously.","container-title":"Journal of the Royal Society of Medicine","DOI":"10.1258/jrsm.2010.100126","ISSN":"0141-0768","issue":"7","journalAbbreviation":"J R Soc Med","note":"PMID: 20595532\nPMCID: PMC2895526","page":"283-287","source":"PubMed Central","title":"Two countries divided by a common language: health systems in the UK and USA","title-short":"Two countries divided by a common language","volume":"103","author":[{"family":"Desai","given":"Monica"},{"family":"Rachet","given":"Bernard"},{"family":"Coleman","given":"Michel P"},{"family":"McKee","given":"Martin"}],"issued":{"date-parts":[["2010",7,1]]}}}],"schema":"https://github.com/citation-style-language/schema/raw/master/csl-citation.json"} </w:instrText>
      </w:r>
      <w:r w:rsidR="00786AC2">
        <w:rPr>
          <w:rFonts w:ascii="Times New Roman" w:hAnsi="Times New Roman" w:cs="Times New Roman"/>
          <w:sz w:val="24"/>
          <w:szCs w:val="24"/>
        </w:rPr>
        <w:fldChar w:fldCharType="separate"/>
      </w:r>
      <w:r w:rsidR="005820A2">
        <w:rPr>
          <w:rFonts w:ascii="Times New Roman" w:hAnsi="Times New Roman" w:cs="Times New Roman"/>
          <w:sz w:val="24"/>
        </w:rPr>
        <w:t>(19)</w:t>
      </w:r>
      <w:r w:rsidR="00786AC2">
        <w:rPr>
          <w:rFonts w:ascii="Times New Roman" w:hAnsi="Times New Roman" w:cs="Times New Roman"/>
          <w:sz w:val="24"/>
          <w:szCs w:val="24"/>
        </w:rPr>
        <w:fldChar w:fldCharType="end"/>
      </w:r>
      <w:r w:rsidR="0025740E">
        <w:rPr>
          <w:rFonts w:ascii="Times New Roman" w:hAnsi="Times New Roman" w:cs="Times New Roman"/>
          <w:sz w:val="24"/>
          <w:szCs w:val="24"/>
        </w:rPr>
        <w:t>.</w:t>
      </w:r>
      <w:r w:rsidRPr="00010F95">
        <w:rPr>
          <w:rFonts w:ascii="Times New Roman" w:hAnsi="Times New Roman" w:cs="Times New Roman"/>
          <w:sz w:val="24"/>
          <w:szCs w:val="24"/>
        </w:rPr>
        <w:t xml:space="preserve"> </w:t>
      </w:r>
      <w:ins w:id="189" w:author="Cavanaugh, Rob" w:date="2025-08-08T10:32:00Z" w16du:dateUtc="2025-08-08T14:32:00Z">
        <w:r w:rsidR="007A5DD1">
          <w:rPr>
            <w:rFonts w:ascii="Times New Roman" w:hAnsi="Times New Roman" w:cs="Times New Roman"/>
            <w:sz w:val="24"/>
            <w:szCs w:val="24"/>
          </w:rPr>
          <w:t xml:space="preserve">Additionally, </w:t>
        </w:r>
      </w:ins>
      <w:del w:id="190" w:author="Cavanaugh, Rob" w:date="2025-08-08T10:32:00Z" w16du:dateUtc="2025-08-08T14:32:00Z">
        <w:r w:rsidRPr="00010F95" w:rsidDel="007A5DD1">
          <w:rPr>
            <w:rFonts w:ascii="Times New Roman" w:hAnsi="Times New Roman" w:cs="Times New Roman"/>
            <w:sz w:val="24"/>
            <w:szCs w:val="24"/>
          </w:rPr>
          <w:delText xml:space="preserve">   </w:delText>
        </w:r>
      </w:del>
      <w:ins w:id="191" w:author="Cavanaugh, Rob" w:date="2025-08-08T11:09:00Z" w16du:dateUtc="2025-08-08T15:09:00Z">
        <w:r w:rsidR="00236E00">
          <w:rPr>
            <w:rFonts w:ascii="Times New Roman" w:hAnsi="Times New Roman" w:cs="Times New Roman"/>
            <w:sz w:val="24"/>
            <w:szCs w:val="24"/>
          </w:rPr>
          <w:t>v</w:t>
        </w:r>
        <w:r w:rsidR="00236E00">
          <w:rPr>
            <w:rFonts w:ascii="Times New Roman" w:hAnsi="Times New Roman" w:cs="Times New Roman"/>
            <w:sz w:val="24"/>
            <w:szCs w:val="24"/>
          </w:rPr>
          <w:t xml:space="preserve">alid FIs </w:t>
        </w:r>
        <w:r w:rsidR="00236E00">
          <w:rPr>
            <w:rFonts w:ascii="Times New Roman" w:hAnsi="Times New Roman" w:cs="Times New Roman"/>
            <w:sz w:val="24"/>
            <w:szCs w:val="24"/>
          </w:rPr>
          <w:t>should</w:t>
        </w:r>
        <w:r w:rsidR="00236E00">
          <w:rPr>
            <w:rFonts w:ascii="Times New Roman" w:hAnsi="Times New Roman" w:cs="Times New Roman"/>
            <w:sz w:val="24"/>
            <w:szCs w:val="24"/>
          </w:rPr>
          <w:t xml:space="preserve"> show similar distributions of frailty within each FI and systematic bias between FIs across databases.</w:t>
        </w:r>
      </w:ins>
    </w:p>
    <w:p w14:paraId="27F3008E" w14:textId="17E2F4EF" w:rsidR="003262AD" w:rsidRPr="00010F95" w:rsidRDefault="003262AD" w:rsidP="007A5DD1">
      <w:pPr>
        <w:spacing w:after="0"/>
        <w:rPr>
          <w:rFonts w:ascii="Times New Roman" w:hAnsi="Times New Roman" w:cs="Times New Roman"/>
          <w:sz w:val="24"/>
          <w:szCs w:val="24"/>
        </w:rPr>
        <w:pPrChange w:id="192" w:author="Cavanaugh, Rob" w:date="2025-08-08T10:34:00Z" w16du:dateUtc="2025-08-08T14:34:00Z">
          <w:pPr>
            <w:spacing w:after="0"/>
            <w:ind w:firstLine="720"/>
          </w:pPr>
        </w:pPrChange>
      </w:pPr>
    </w:p>
    <w:p w14:paraId="3B6792B7" w14:textId="77777777" w:rsidR="00010F95" w:rsidRPr="00010F95" w:rsidRDefault="00010F95" w:rsidP="00010F95">
      <w:pPr>
        <w:spacing w:after="0"/>
        <w:ind w:firstLine="720"/>
        <w:rPr>
          <w:rFonts w:ascii="Times New Roman" w:hAnsi="Times New Roman" w:cs="Times New Roman"/>
          <w:sz w:val="24"/>
          <w:szCs w:val="24"/>
        </w:rPr>
      </w:pPr>
    </w:p>
    <w:p w14:paraId="00000013" w14:textId="569AEE29" w:rsidR="009E3786" w:rsidRPr="00010F95" w:rsidRDefault="006477FF" w:rsidP="009631A5">
      <w:pPr>
        <w:pStyle w:val="Heading1"/>
        <w:spacing w:before="0"/>
        <w:rPr>
          <w:rFonts w:ascii="Times New Roman" w:hAnsi="Times New Roman" w:cs="Times New Roman"/>
          <w:b/>
          <w:bCs/>
          <w:color w:val="auto"/>
          <w:sz w:val="24"/>
          <w:szCs w:val="24"/>
        </w:rPr>
      </w:pPr>
      <w:r w:rsidRPr="00010F95">
        <w:rPr>
          <w:rFonts w:ascii="Times New Roman" w:hAnsi="Times New Roman" w:cs="Times New Roman"/>
          <w:b/>
          <w:bCs/>
          <w:color w:val="auto"/>
          <w:sz w:val="24"/>
          <w:szCs w:val="24"/>
        </w:rPr>
        <w:t>Methods</w:t>
      </w:r>
    </w:p>
    <w:p w14:paraId="00000014" w14:textId="77777777" w:rsidR="009E3786" w:rsidRPr="00010F95" w:rsidRDefault="006477FF" w:rsidP="009631A5">
      <w:pPr>
        <w:pStyle w:val="Heading2"/>
        <w:spacing w:before="0"/>
        <w:rPr>
          <w:rFonts w:ascii="Times New Roman" w:hAnsi="Times New Roman" w:cs="Times New Roman"/>
          <w:i/>
          <w:iCs/>
          <w:color w:val="auto"/>
          <w:sz w:val="24"/>
          <w:szCs w:val="24"/>
        </w:rPr>
      </w:pPr>
      <w:bookmarkStart w:id="193" w:name="_heading=h.ertwnd82stoo" w:colFirst="0" w:colLast="0"/>
      <w:bookmarkEnd w:id="193"/>
      <w:r w:rsidRPr="00010F95">
        <w:rPr>
          <w:rFonts w:ascii="Times New Roman" w:hAnsi="Times New Roman" w:cs="Times New Roman"/>
          <w:i/>
          <w:iCs/>
          <w:color w:val="auto"/>
          <w:sz w:val="24"/>
          <w:szCs w:val="24"/>
        </w:rPr>
        <w:t>Study design</w:t>
      </w:r>
    </w:p>
    <w:p w14:paraId="00000015" w14:textId="292D82D4" w:rsidR="009E3786" w:rsidRPr="00010F95" w:rsidRDefault="00A25B55" w:rsidP="00A25B55">
      <w:pPr>
        <w:spacing w:after="0"/>
        <w:rPr>
          <w:rFonts w:ascii="Times New Roman" w:hAnsi="Times New Roman" w:cs="Times New Roman"/>
          <w:sz w:val="24"/>
          <w:szCs w:val="24"/>
        </w:rPr>
      </w:pPr>
      <w:r w:rsidRPr="00010F95">
        <w:rPr>
          <w:rFonts w:ascii="Times New Roman" w:hAnsi="Times New Roman" w:cs="Times New Roman"/>
          <w:sz w:val="24"/>
          <w:szCs w:val="24"/>
        </w:rPr>
        <w:t>This was a multinational retrospective cohort study using routinely collected healthcare data</w:t>
      </w:r>
      <w:r w:rsidR="00404DFE">
        <w:rPr>
          <w:rFonts w:ascii="Times New Roman" w:hAnsi="Times New Roman" w:cs="Times New Roman"/>
          <w:sz w:val="24"/>
          <w:szCs w:val="24"/>
        </w:rPr>
        <w:t xml:space="preserve"> from both the US and UK</w:t>
      </w:r>
      <w:r w:rsidRPr="00010F95">
        <w:rPr>
          <w:rFonts w:ascii="Times New Roman" w:hAnsi="Times New Roman" w:cs="Times New Roman"/>
          <w:sz w:val="24"/>
          <w:szCs w:val="24"/>
        </w:rPr>
        <w:t>, standardized to the OMOP</w:t>
      </w:r>
      <w:r w:rsidR="00BA17EF">
        <w:rPr>
          <w:rFonts w:ascii="Times New Roman" w:hAnsi="Times New Roman" w:cs="Times New Roman"/>
          <w:sz w:val="24"/>
          <w:szCs w:val="24"/>
        </w:rPr>
        <w:t xml:space="preserve"> </w:t>
      </w:r>
      <w:r w:rsidRPr="00B34DD2">
        <w:rPr>
          <w:rFonts w:ascii="Times New Roman" w:hAnsi="Times New Roman" w:cs="Times New Roman"/>
          <w:sz w:val="24"/>
          <w:szCs w:val="24"/>
        </w:rPr>
        <w:t>CDM</w:t>
      </w:r>
      <w:r w:rsidR="00DD45ED" w:rsidRPr="00B34DD2">
        <w:rPr>
          <w:rFonts w:ascii="Times New Roman" w:hAnsi="Times New Roman" w:cs="Times New Roman"/>
          <w:sz w:val="24"/>
          <w:szCs w:val="24"/>
        </w:rPr>
        <w:t xml:space="preserve"> </w:t>
      </w:r>
      <w:r w:rsidR="00EA6100" w:rsidRPr="00B34DD2">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POpCAvAk","properties":{"formattedCitation":"(20)","plainCitation":"(20)","noteIndex":0},"citationItems":[{"id":"eRolnzTK/iu09VXLL","uris":["http://zotero.org/users/2379748/items/7BFVQQE6"],"itemData":{"id":3159,"type":"book","ISBN":"978-1-08-885519-5","publisher":"OHDSI","title":"The Book of OHDSI: Observational Health Data Sciences and Informatics","URL":"https://books.google.co.il/books?id=JxpnzQEACAAJ","author":[{"literal":"OHDSI"}],"issued":{"date-parts":[["2019"]]}}}],"schema":"https://github.com/citation-style-language/schema/raw/master/csl-citation.json"} </w:instrText>
      </w:r>
      <w:r w:rsidR="00EA6100" w:rsidRPr="00B34DD2">
        <w:rPr>
          <w:rFonts w:ascii="Times New Roman" w:hAnsi="Times New Roman" w:cs="Times New Roman"/>
          <w:sz w:val="24"/>
          <w:szCs w:val="24"/>
        </w:rPr>
        <w:fldChar w:fldCharType="separate"/>
      </w:r>
      <w:r w:rsidR="00DD45ED" w:rsidRPr="00B34DD2">
        <w:rPr>
          <w:rFonts w:ascii="Times New Roman" w:hAnsi="Times New Roman" w:cs="Times New Roman"/>
          <w:noProof/>
          <w:sz w:val="24"/>
          <w:szCs w:val="24"/>
        </w:rPr>
        <w:t>(20)</w:t>
      </w:r>
      <w:r w:rsidR="00EA6100" w:rsidRPr="00B34DD2">
        <w:rPr>
          <w:rFonts w:ascii="Times New Roman" w:hAnsi="Times New Roman" w:cs="Times New Roman"/>
          <w:sz w:val="24"/>
          <w:szCs w:val="24"/>
        </w:rPr>
        <w:fldChar w:fldCharType="end"/>
      </w:r>
      <w:r w:rsidRPr="00B34DD2">
        <w:rPr>
          <w:rFonts w:ascii="Times New Roman" w:hAnsi="Times New Roman" w:cs="Times New Roman"/>
          <w:sz w:val="24"/>
          <w:szCs w:val="24"/>
        </w:rPr>
        <w:t>.</w:t>
      </w:r>
    </w:p>
    <w:p w14:paraId="46ABD746" w14:textId="77777777" w:rsidR="00A25B55" w:rsidRPr="00010F95" w:rsidRDefault="00A25B55" w:rsidP="009631A5">
      <w:pPr>
        <w:pStyle w:val="Heading2"/>
        <w:spacing w:before="0"/>
        <w:rPr>
          <w:rFonts w:ascii="Times New Roman" w:hAnsi="Times New Roman" w:cs="Times New Roman"/>
          <w:color w:val="auto"/>
          <w:sz w:val="24"/>
          <w:szCs w:val="24"/>
        </w:rPr>
      </w:pPr>
      <w:bookmarkStart w:id="194" w:name="_heading=h.ezkq93puj1t9" w:colFirst="0" w:colLast="0"/>
      <w:bookmarkEnd w:id="194"/>
    </w:p>
    <w:p w14:paraId="00000016" w14:textId="7C223082" w:rsidR="009E3786" w:rsidRPr="00BA17EF" w:rsidRDefault="006477FF" w:rsidP="009631A5">
      <w:pPr>
        <w:pStyle w:val="Heading2"/>
        <w:spacing w:before="0"/>
        <w:rPr>
          <w:rFonts w:ascii="Times New Roman" w:hAnsi="Times New Roman" w:cs="Times New Roman"/>
          <w:i/>
          <w:iCs/>
          <w:color w:val="auto"/>
          <w:sz w:val="24"/>
          <w:szCs w:val="24"/>
        </w:rPr>
      </w:pPr>
      <w:r w:rsidRPr="00BA17EF">
        <w:rPr>
          <w:rFonts w:ascii="Times New Roman" w:hAnsi="Times New Roman" w:cs="Times New Roman"/>
          <w:i/>
          <w:iCs/>
          <w:color w:val="auto"/>
          <w:sz w:val="24"/>
          <w:szCs w:val="24"/>
        </w:rPr>
        <w:t>Data sources</w:t>
      </w:r>
    </w:p>
    <w:p w14:paraId="27A1786A" w14:textId="37A7B9D5" w:rsidR="00673EAD" w:rsidRPr="00010F95" w:rsidRDefault="006477FF" w:rsidP="00B34DD2">
      <w:pPr>
        <w:pStyle w:val="ListParagraph"/>
        <w:numPr>
          <w:ilvl w:val="0"/>
          <w:numId w:val="20"/>
        </w:numPr>
        <w:spacing w:after="0"/>
        <w:rPr>
          <w:rFonts w:ascii="Times New Roman" w:hAnsi="Times New Roman" w:cs="Times New Roman"/>
          <w:sz w:val="24"/>
          <w:szCs w:val="24"/>
        </w:rPr>
      </w:pPr>
      <w:r w:rsidRPr="00010F95">
        <w:rPr>
          <w:rFonts w:ascii="Times New Roman" w:hAnsi="Times New Roman" w:cs="Times New Roman"/>
          <w:sz w:val="24"/>
          <w:szCs w:val="24"/>
        </w:rPr>
        <w:t>Five years of IQVIA PharMetrics+® for Academics (2017-2022) includes US commercial claims for inpatient and outpatient healthcare, and prescriptions from private health insurers</w:t>
      </w:r>
      <w:r w:rsidR="009A42F9" w:rsidRPr="00010F95">
        <w:rPr>
          <w:rFonts w:ascii="Times New Roman" w:hAnsi="Times New Roman" w:cs="Times New Roman"/>
          <w:sz w:val="24"/>
          <w:szCs w:val="24"/>
        </w:rPr>
        <w:t>, select managed care plans and supplements for Medicaid and Medicare</w:t>
      </w:r>
      <w:r w:rsidRPr="00010F95">
        <w:rPr>
          <w:rFonts w:ascii="Times New Roman" w:hAnsi="Times New Roman" w:cs="Times New Roman"/>
          <w:sz w:val="24"/>
          <w:szCs w:val="24"/>
        </w:rPr>
        <w:t xml:space="preserve"> for ~110 million people, 16 million of which have one full year of data; these data do not allow for following people switching insurers, limiting longitudinal analysis. These data include only age and binary sex demographic data. </w:t>
      </w:r>
      <w:ins w:id="195" w:author="Cavanaugh, Rob" w:date="2025-08-08T10:36:00Z" w16du:dateUtc="2025-08-08T14:36:00Z">
        <w:r w:rsidR="007A5DD1">
          <w:rPr>
            <w:rFonts w:ascii="Times New Roman" w:hAnsi="Times New Roman" w:cs="Times New Roman"/>
            <w:sz w:val="24"/>
            <w:szCs w:val="24"/>
          </w:rPr>
          <w:t>PharMetrics+ is licensed to Northeastern University and use of the data received a non-HSR determination from the Northeastern University IRB.</w:t>
        </w:r>
      </w:ins>
    </w:p>
    <w:p w14:paraId="74C8509E" w14:textId="703BC46F" w:rsidR="00673EAD" w:rsidRPr="006833F1" w:rsidRDefault="006477FF" w:rsidP="006833F1">
      <w:pPr>
        <w:pStyle w:val="ListParagraph"/>
        <w:numPr>
          <w:ilvl w:val="0"/>
          <w:numId w:val="20"/>
        </w:numPr>
        <w:spacing w:after="0"/>
        <w:rPr>
          <w:rFonts w:ascii="Times New Roman" w:hAnsi="Times New Roman" w:cs="Times New Roman"/>
          <w:sz w:val="24"/>
          <w:szCs w:val="24"/>
        </w:rPr>
      </w:pPr>
      <w:r w:rsidRPr="007A5DD1">
        <w:rPr>
          <w:rFonts w:ascii="Times New Roman" w:hAnsi="Times New Roman" w:cs="Times New Roman"/>
          <w:i/>
          <w:iCs/>
          <w:sz w:val="24"/>
          <w:szCs w:val="24"/>
          <w:rPrChange w:id="196" w:author="Cavanaugh, Rob" w:date="2025-08-08T10:35:00Z" w16du:dateUtc="2025-08-08T14:35:00Z">
            <w:rPr>
              <w:rFonts w:ascii="Times New Roman" w:hAnsi="Times New Roman" w:cs="Times New Roman"/>
              <w:sz w:val="24"/>
              <w:szCs w:val="24"/>
            </w:rPr>
          </w:rPrChange>
        </w:rPr>
        <w:t>All of Us</w:t>
      </w:r>
      <w:r w:rsidRPr="00B34DD2">
        <w:rPr>
          <w:rFonts w:ascii="Times New Roman" w:hAnsi="Times New Roman" w:cs="Times New Roman"/>
          <w:sz w:val="24"/>
          <w:szCs w:val="24"/>
        </w:rPr>
        <w:t xml:space="preserve"> (AoU) Research Program data </w:t>
      </w:r>
      <w:r w:rsidR="007960BD" w:rsidRPr="00B34DD2">
        <w:rPr>
          <w:rFonts w:ascii="Times New Roman" w:hAnsi="Times New Roman" w:cs="Times New Roman"/>
          <w:sz w:val="24"/>
          <w:szCs w:val="24"/>
        </w:rPr>
        <w:t>(</w:t>
      </w:r>
      <w:del w:id="197" w:author="Cavanaugh, Rob" w:date="2025-08-08T10:34:00Z" w16du:dateUtc="2025-08-08T14:34:00Z">
        <w:r w:rsidR="007960BD" w:rsidRPr="00B34DD2" w:rsidDel="007A5DD1">
          <w:rPr>
            <w:rFonts w:ascii="Times New Roman" w:hAnsi="Times New Roman" w:cs="Times New Roman"/>
            <w:sz w:val="24"/>
            <w:szCs w:val="24"/>
          </w:rPr>
          <w:delText xml:space="preserve">updated </w:delText>
        </w:r>
        <w:r w:rsidR="00786AC2" w:rsidRPr="00B34DD2" w:rsidDel="007A5DD1">
          <w:rPr>
            <w:rFonts w:ascii="Times New Roman" w:hAnsi="Times New Roman" w:cs="Times New Roman"/>
            <w:sz w:val="24"/>
            <w:szCs w:val="24"/>
          </w:rPr>
          <w:delText xml:space="preserve">in </w:delText>
        </w:r>
        <w:r w:rsidR="007960BD" w:rsidRPr="00B34DD2" w:rsidDel="007A5DD1">
          <w:rPr>
            <w:rFonts w:ascii="Times New Roman" w:hAnsi="Times New Roman" w:cs="Times New Roman"/>
            <w:sz w:val="24"/>
            <w:szCs w:val="24"/>
          </w:rPr>
          <w:delText>2022</w:delText>
        </w:r>
      </w:del>
      <w:ins w:id="198" w:author="Cavanaugh, Rob" w:date="2025-08-08T10:34:00Z" w16du:dateUtc="2025-08-08T14:34:00Z">
        <w:r w:rsidR="007A5DD1">
          <w:rPr>
            <w:rFonts w:ascii="Times New Roman" w:hAnsi="Times New Roman" w:cs="Times New Roman"/>
            <w:sz w:val="24"/>
            <w:szCs w:val="24"/>
          </w:rPr>
          <w:t>V7; accessed July 2025</w:t>
        </w:r>
      </w:ins>
      <w:r w:rsidR="007960BD" w:rsidRPr="00B34DD2">
        <w:rPr>
          <w:rFonts w:ascii="Times New Roman" w:hAnsi="Times New Roman" w:cs="Times New Roman"/>
          <w:sz w:val="24"/>
          <w:szCs w:val="24"/>
        </w:rPr>
        <w:t xml:space="preserve">) represents a convenience sample of more than 400,000 participants across the </w:t>
      </w:r>
      <w:r w:rsidR="00786AC2" w:rsidRPr="00B34DD2">
        <w:rPr>
          <w:rFonts w:ascii="Times New Roman" w:hAnsi="Times New Roman" w:cs="Times New Roman"/>
          <w:sz w:val="24"/>
          <w:szCs w:val="24"/>
        </w:rPr>
        <w:t>US</w:t>
      </w:r>
      <w:ins w:id="199" w:author="Cavanaugh, Rob" w:date="2025-08-08T10:37:00Z" w16du:dateUtc="2025-08-08T14:37:00Z">
        <w:r w:rsidR="0028117F">
          <w:rPr>
            <w:rFonts w:ascii="Times New Roman" w:hAnsi="Times New Roman" w:cs="Times New Roman"/>
            <w:sz w:val="24"/>
            <w:szCs w:val="24"/>
          </w:rPr>
          <w:t>, with an emphasis of oversampling groups historically underrepresented in research</w:t>
        </w:r>
      </w:ins>
      <w:r w:rsidR="007960BD" w:rsidRPr="00B34DD2">
        <w:rPr>
          <w:rFonts w:ascii="Times New Roman" w:hAnsi="Times New Roman" w:cs="Times New Roman"/>
          <w:sz w:val="24"/>
          <w:szCs w:val="24"/>
        </w:rPr>
        <w:t xml:space="preserve">. </w:t>
      </w:r>
      <w:proofErr w:type="spellStart"/>
      <w:r w:rsidR="007960BD" w:rsidRPr="00B34DD2">
        <w:rPr>
          <w:rFonts w:ascii="Times New Roman" w:hAnsi="Times New Roman" w:cs="Times New Roman"/>
          <w:sz w:val="24"/>
          <w:szCs w:val="24"/>
        </w:rPr>
        <w:t>T</w:t>
      </w:r>
      <w:proofErr w:type="spellEnd"/>
      <w:r w:rsidR="007960BD" w:rsidRPr="00B34DD2">
        <w:rPr>
          <w:rFonts w:ascii="Times New Roman" w:hAnsi="Times New Roman" w:cs="Times New Roman"/>
          <w:sz w:val="24"/>
          <w:szCs w:val="24"/>
        </w:rPr>
        <w:t xml:space="preserve">hese data </w:t>
      </w:r>
      <w:r w:rsidRPr="00B34DD2">
        <w:rPr>
          <w:rFonts w:ascii="Times New Roman" w:hAnsi="Times New Roman" w:cs="Times New Roman"/>
          <w:sz w:val="24"/>
          <w:szCs w:val="24"/>
        </w:rPr>
        <w:t xml:space="preserve">include self-report surveys on personal demographics, </w:t>
      </w:r>
      <w:r w:rsidR="007960BD" w:rsidRPr="00B34DD2">
        <w:rPr>
          <w:rFonts w:ascii="Times New Roman" w:hAnsi="Times New Roman" w:cs="Times New Roman"/>
          <w:sz w:val="24"/>
          <w:szCs w:val="24"/>
        </w:rPr>
        <w:t xml:space="preserve">family and personal </w:t>
      </w:r>
      <w:r w:rsidRPr="00B34DD2">
        <w:rPr>
          <w:rFonts w:ascii="Times New Roman" w:hAnsi="Times New Roman" w:cs="Times New Roman"/>
          <w:sz w:val="24"/>
          <w:szCs w:val="24"/>
        </w:rPr>
        <w:t xml:space="preserve">health and lifestyle, </w:t>
      </w:r>
      <w:r w:rsidR="00BA17EF" w:rsidRPr="00B34DD2">
        <w:rPr>
          <w:rFonts w:ascii="Times New Roman" w:hAnsi="Times New Roman" w:cs="Times New Roman"/>
          <w:sz w:val="24"/>
          <w:szCs w:val="24"/>
        </w:rPr>
        <w:t>data from</w:t>
      </w:r>
      <w:r w:rsidRPr="00B34DD2">
        <w:rPr>
          <w:rFonts w:ascii="Times New Roman" w:hAnsi="Times New Roman" w:cs="Times New Roman"/>
          <w:sz w:val="24"/>
          <w:szCs w:val="24"/>
        </w:rPr>
        <w:t xml:space="preserve"> </w:t>
      </w:r>
      <w:r w:rsidR="00BA17EF" w:rsidRPr="00B34DD2">
        <w:rPr>
          <w:rFonts w:ascii="Times New Roman" w:hAnsi="Times New Roman" w:cs="Times New Roman"/>
          <w:sz w:val="24"/>
          <w:szCs w:val="24"/>
        </w:rPr>
        <w:t xml:space="preserve">AoU admission </w:t>
      </w:r>
      <w:r w:rsidRPr="00B34DD2">
        <w:rPr>
          <w:rFonts w:ascii="Times New Roman" w:hAnsi="Times New Roman" w:cs="Times New Roman"/>
          <w:sz w:val="24"/>
          <w:szCs w:val="24"/>
        </w:rPr>
        <w:t>physical</w:t>
      </w:r>
      <w:r w:rsidR="00BA17EF" w:rsidRPr="00B34DD2">
        <w:rPr>
          <w:rFonts w:ascii="Times New Roman" w:hAnsi="Times New Roman" w:cs="Times New Roman"/>
          <w:sz w:val="24"/>
          <w:szCs w:val="24"/>
        </w:rPr>
        <w:t xml:space="preserve"> exams</w:t>
      </w:r>
      <w:r w:rsidRPr="00B34DD2">
        <w:rPr>
          <w:rFonts w:ascii="Times New Roman" w:hAnsi="Times New Roman" w:cs="Times New Roman"/>
          <w:sz w:val="24"/>
          <w:szCs w:val="24"/>
        </w:rPr>
        <w:t xml:space="preserve"> (e.g., height, weight, blood pressure), as well as EHR from contributing regional health centers, federally qualified health centers, Veterans Affairs medical centers, and genomic data from biospecimens</w:t>
      </w:r>
      <w:r w:rsidR="00BA17EF" w:rsidRPr="00B34DD2">
        <w:rPr>
          <w:rFonts w:ascii="Times New Roman" w:hAnsi="Times New Roman" w:cs="Times New Roman"/>
          <w:sz w:val="24"/>
          <w:szCs w:val="24"/>
        </w:rPr>
        <w:t>.</w:t>
      </w:r>
      <w:commentRangeStart w:id="200"/>
      <w:r w:rsidR="009921DC">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{"citationID":"qf1kHHiu","properties":{"formattedCitation":"(21)","plainCitation":"(21)","noteIndex":0},"citationItems":[{"id":1854,"uris":["http://zotero.org/users/11024131/items/5SETQHF3"],"itemData":{"id":1854,"type":"article-journal","abstract":"Knowledge gained from observational cohort studies has dramatically advanced the prevention and treatment of diseases. Many of these cohorts, however, are small, lack diversity, or do not provide comprehensive phenotype data. The All of Us Research Program plans to enroll a diverse group of at least 1 million persons in the United States in order to accelerate biomedical research and improve health. The program aims to make the research results accessible to participants, and it is developing new approaches to generate, access, and make data broadly available to approved researchers. All of Us opened for enrollment in May 2018 and currently enrolls participants 18 years of age or older from a network of more than 340 recruitment sites. Elements of the program protocol include health questionnaires, electronic health records (EHRs), physical measurements, the use of digital health technology, and the collection and analysis of biospecimens. As of July 2019, more than 175,000 participants had contributed biospecimens. More than 80% of these participants are from groups that have been historically underrepresented in biomedical research. EHR data on more than 112,000 participants from 34 sites have been collected. The All of Us data repository should permit researchers to take into account individual differences in lifestyle, socioeconomic factors, environment, and biologic characteristics in order to advance precision diagnosis, prevention, and treatment.","container-title":"The New England Journal of Medicine","DOI":"10.1056/NEJMsr1809937","ISSN":"1533-4406","issue":"7","journalAbbreviation":"N Engl J Med","language":"eng","note":"PMID: 31412182\nPMCID: PMC8291101","page":"668-676","source":"PubMed","title":"The \"All of Us\" Research Program","volume":"381","author":[{"literal":"All of Us Research Program Investigators"},{"family":"Denny","given":"Joshua C."},{"family":"Rutter","given":"Joni L."},{"family":"Goldstein","given":"David B."},{"family":"Philippakis","given":"Anthony"},{"family":"Smoller","given":"Jordan W."},{"family":"Jenkins","given":"Gwynne"},{"family":"Dishman","given":"Eric"}],"issued":{"date-parts":[["2019",8,15]]}}}],"schema":"https://github.com/citation-style-language/schema/raw/master/csl-citation.json"} </w:instrText>
      </w:r>
      <w:r w:rsidR="009921DC">
        <w:rPr>
          <w:rFonts w:ascii="Times New Roman" w:hAnsi="Times New Roman" w:cs="Times New Roman"/>
          <w:sz w:val="24"/>
          <w:szCs w:val="24"/>
        </w:rPr>
        <w:fldChar w:fldCharType="separate"/>
      </w:r>
      <w:r w:rsidR="009921DC" w:rsidRPr="009921DC">
        <w:rPr>
          <w:rFonts w:ascii="Times New Roman" w:hAnsi="Times New Roman" w:cs="Times New Roman"/>
          <w:sz w:val="24"/>
        </w:rPr>
        <w:t>(21)</w:t>
      </w:r>
      <w:r w:rsidR="009921DC">
        <w:rPr>
          <w:rFonts w:ascii="Times New Roman" w:hAnsi="Times New Roman" w:cs="Times New Roman"/>
          <w:sz w:val="24"/>
          <w:szCs w:val="24"/>
        </w:rPr>
        <w:fldChar w:fldCharType="end"/>
      </w:r>
      <w:commentRangeEnd w:id="200"/>
      <w:r w:rsidR="007A5DD1">
        <w:rPr>
          <w:rStyle w:val="CommentReference"/>
        </w:rPr>
        <w:commentReference w:id="200"/>
      </w:r>
      <w:r w:rsidRPr="00B34DD2">
        <w:rPr>
          <w:rFonts w:ascii="Times New Roman" w:hAnsi="Times New Roman" w:cs="Times New Roman"/>
          <w:sz w:val="24"/>
          <w:szCs w:val="24"/>
        </w:rPr>
        <w:t xml:space="preserve"> </w:t>
      </w:r>
    </w:p>
    <w:p w14:paraId="5807812F" w14:textId="1D1B9A99" w:rsidR="00537CB6" w:rsidRDefault="009A42F9" w:rsidP="00673EAD">
      <w:pPr>
        <w:pStyle w:val="ListParagraph"/>
        <w:numPr>
          <w:ilvl w:val="0"/>
          <w:numId w:val="20"/>
        </w:numPr>
        <w:spacing w:after="0"/>
        <w:rPr>
          <w:rFonts w:ascii="Times New Roman" w:hAnsi="Times New Roman" w:cs="Times New Roman"/>
          <w:sz w:val="24"/>
          <w:szCs w:val="24"/>
        </w:rPr>
      </w:pPr>
      <w:r w:rsidRPr="006833F1">
        <w:rPr>
          <w:rFonts w:ascii="Times New Roman" w:hAnsi="Times New Roman" w:cs="Times New Roman"/>
          <w:sz w:val="24"/>
          <w:szCs w:val="24"/>
        </w:rPr>
        <w:t>IQVIA Medical Research Data (IMRD) contains longitudinal non-identified patient EHR collected from two different UK General Practitioner (GP) clinical systems</w:t>
      </w:r>
      <w:r w:rsidR="00C54030" w:rsidRPr="006833F1">
        <w:rPr>
          <w:rFonts w:ascii="Times New Roman" w:hAnsi="Times New Roman" w:cs="Times New Roman"/>
          <w:sz w:val="24"/>
          <w:szCs w:val="24"/>
        </w:rPr>
        <w:t xml:space="preserve"> </w:t>
      </w:r>
      <w:r w:rsidR="00287260" w:rsidRPr="006833F1">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{"citationID":"27TES7qq","properties":{"formattedCitation":"(22)","plainCitation":"(22)","noteIndex":0},"citationItems":[{"id":767,"uris":["http://zotero.org/users/11024131/items/VLEJWNWH"],"itemData":{"id":767,"type":"article-journal","abstract":"The range and scope of electronic health record (EHR) data assets in the UK has recently increased, which has been mainly in response to the COVID-19 pandemic. Summarising and comparing the large primary care resources will help researchers to ...","container-title":"BJGP Open","DOI":"10.3399/BJGPO.2023.0057","issue":"3","language":"en","note":"PMID: 37429634","page":"BJGPO.2023.0057","source":"pmc.ncbi.nlm.nih.gov","title":"UK research data resources based on primary care electronic health records: review and summary for potential users","title-short":"UK research data resources based on primary care electronic health records","volume":"7","author":[{"family":"Edwards","given":"Lara"},{"family":"Pickett","given":"James"},{"family":"Ashcroft","given":"Darren M."},{"family":"Dambha-Miller","given":"Hajira"},{"family":"Majeed","given":"Azeem"},{"family":"Mallen","given":"Christian"},{"family":"Petersen","given":"Irene"},{"family":"Qureshi","given":"Nadeem"},{"family":"Staa","given":"Tjeerd","dropping-particle":"van"},{"family":"Abel","given":"Gary"},{"family":"Carvalho","given":"Chris"},{"family":"Denholm","given":"Rachel"},{"family":"Kontopantelis","given":"Evangelos"},{"family":"Macaulay","given":"Ayoyemi"},{"family":"Macleod","given":"John"}],"issued":{"date-parts":[["2023",8,9]]}}}],"schema":"https://github.com/citation-style-language/schema/raw/master/csl-citation.json"} </w:instrText>
      </w:r>
      <w:r w:rsidR="00287260" w:rsidRPr="006833F1">
        <w:rPr>
          <w:rFonts w:ascii="Times New Roman" w:hAnsi="Times New Roman" w:cs="Times New Roman"/>
          <w:sz w:val="24"/>
          <w:szCs w:val="24"/>
        </w:rPr>
        <w:fldChar w:fldCharType="separate"/>
      </w:r>
      <w:r w:rsidR="009921DC" w:rsidRPr="009921DC">
        <w:rPr>
          <w:rFonts w:ascii="Times New Roman" w:hAnsi="Times New Roman" w:cs="Times New Roman"/>
          <w:sz w:val="24"/>
        </w:rPr>
        <w:t>(22)</w:t>
      </w:r>
      <w:r w:rsidR="00287260" w:rsidRPr="006833F1">
        <w:rPr>
          <w:rFonts w:ascii="Times New Roman" w:hAnsi="Times New Roman" w:cs="Times New Roman"/>
          <w:sz w:val="24"/>
          <w:szCs w:val="24"/>
        </w:rPr>
        <w:fldChar w:fldCharType="end"/>
      </w:r>
      <w:r w:rsidRPr="006833F1">
        <w:rPr>
          <w:rFonts w:ascii="Times New Roman" w:hAnsi="Times New Roman" w:cs="Times New Roman"/>
          <w:sz w:val="24"/>
          <w:szCs w:val="24"/>
        </w:rPr>
        <w:t>:</w:t>
      </w:r>
    </w:p>
    <w:p w14:paraId="4411CCDB" w14:textId="2C37619D" w:rsidR="005F7409" w:rsidRPr="006833F1" w:rsidRDefault="009A42F9" w:rsidP="006833F1">
      <w:pPr>
        <w:pStyle w:val="ListParagraph"/>
        <w:numPr>
          <w:ilvl w:val="2"/>
          <w:numId w:val="20"/>
        </w:numPr>
        <w:spacing w:after="0"/>
        <w:rPr>
          <w:rFonts w:ascii="Times New Roman" w:hAnsi="Times New Roman" w:cs="Times New Roman"/>
          <w:sz w:val="24"/>
          <w:szCs w:val="24"/>
        </w:rPr>
      </w:pPr>
      <w:r w:rsidRPr="006833F1">
        <w:rPr>
          <w:rFonts w:ascii="Times New Roman" w:hAnsi="Times New Roman" w:cs="Times New Roman"/>
          <w:sz w:val="24"/>
          <w:szCs w:val="24"/>
        </w:rPr>
        <w:t>IMRD-</w:t>
      </w:r>
      <w:r w:rsidR="00C54030" w:rsidRPr="006833F1">
        <w:rPr>
          <w:rFonts w:ascii="Times New Roman" w:hAnsi="Times New Roman" w:cs="Times New Roman"/>
          <w:sz w:val="24"/>
          <w:szCs w:val="24"/>
        </w:rPr>
        <w:t>THIN (</w:t>
      </w:r>
      <w:r w:rsidRPr="006833F1">
        <w:rPr>
          <w:rFonts w:ascii="Times New Roman" w:hAnsi="Times New Roman" w:cs="Times New Roman"/>
          <w:sz w:val="24"/>
          <w:szCs w:val="24"/>
        </w:rPr>
        <w:t>The Health Improvement Network</w:t>
      </w:r>
      <w:r w:rsidR="00C54030" w:rsidRPr="006833F1">
        <w:rPr>
          <w:rFonts w:ascii="Times New Roman" w:hAnsi="Times New Roman" w:cs="Times New Roman"/>
          <w:sz w:val="24"/>
          <w:szCs w:val="24"/>
        </w:rPr>
        <w:t>)</w:t>
      </w:r>
      <w:r w:rsidRPr="006833F1">
        <w:rPr>
          <w:rFonts w:ascii="Times New Roman" w:hAnsi="Times New Roman" w:cs="Times New Roman"/>
          <w:sz w:val="24"/>
          <w:szCs w:val="24"/>
        </w:rPr>
        <w:t xml:space="preserve"> (version: 2022-09, 17M individuals) </w:t>
      </w:r>
      <w:r w:rsidR="00072890" w:rsidRPr="006833F1">
        <w:rPr>
          <w:rFonts w:ascii="Times New Roman" w:hAnsi="Times New Roman" w:cs="Times New Roman"/>
          <w:sz w:val="24"/>
          <w:szCs w:val="24"/>
        </w:rPr>
        <w:t>is a</w:t>
      </w:r>
      <w:r w:rsidRPr="006833F1">
        <w:rPr>
          <w:rFonts w:ascii="Times New Roman" w:hAnsi="Times New Roman" w:cs="Times New Roman"/>
          <w:sz w:val="24"/>
          <w:szCs w:val="24"/>
        </w:rPr>
        <w:t xml:space="preserve"> </w:t>
      </w:r>
      <w:proofErr w:type="spellStart"/>
      <w:r w:rsidRPr="006833F1">
        <w:rPr>
          <w:rFonts w:ascii="Times New Roman" w:hAnsi="Times New Roman" w:cs="Times New Roman"/>
          <w:sz w:val="24"/>
          <w:szCs w:val="24"/>
        </w:rPr>
        <w:t>Cegedim</w:t>
      </w:r>
      <w:proofErr w:type="spellEnd"/>
      <w:r w:rsidRPr="006833F1">
        <w:rPr>
          <w:rFonts w:ascii="Times New Roman" w:hAnsi="Times New Roman" w:cs="Times New Roman"/>
          <w:sz w:val="24"/>
          <w:szCs w:val="24"/>
        </w:rPr>
        <w:t xml:space="preserve"> </w:t>
      </w:r>
      <w:r w:rsidR="00072890" w:rsidRPr="006833F1">
        <w:rPr>
          <w:rFonts w:ascii="Times New Roman" w:hAnsi="Times New Roman" w:cs="Times New Roman"/>
          <w:sz w:val="24"/>
          <w:szCs w:val="24"/>
        </w:rPr>
        <w:t xml:space="preserve">database where UK </w:t>
      </w:r>
      <w:r w:rsidRPr="006833F1">
        <w:rPr>
          <w:rFonts w:ascii="Times New Roman" w:hAnsi="Times New Roman" w:cs="Times New Roman"/>
          <w:sz w:val="24"/>
          <w:szCs w:val="24"/>
        </w:rPr>
        <w:t>practice</w:t>
      </w:r>
      <w:r w:rsidR="007960BD" w:rsidRPr="006833F1">
        <w:rPr>
          <w:rFonts w:ascii="Times New Roman" w:hAnsi="Times New Roman" w:cs="Times New Roman"/>
          <w:sz w:val="24"/>
          <w:szCs w:val="24"/>
        </w:rPr>
        <w:t>s</w:t>
      </w:r>
      <w:r w:rsidRPr="006833F1">
        <w:rPr>
          <w:rFonts w:ascii="Times New Roman" w:hAnsi="Times New Roman" w:cs="Times New Roman"/>
          <w:sz w:val="24"/>
          <w:szCs w:val="24"/>
        </w:rPr>
        <w:t xml:space="preserve"> </w:t>
      </w:r>
      <w:r w:rsidR="00072890" w:rsidRPr="006833F1">
        <w:rPr>
          <w:rFonts w:ascii="Times New Roman" w:hAnsi="Times New Roman" w:cs="Times New Roman"/>
          <w:sz w:val="24"/>
          <w:szCs w:val="24"/>
        </w:rPr>
        <w:t>are recruited to contribute longitudinal patient data</w:t>
      </w:r>
    </w:p>
    <w:p w14:paraId="6248501B" w14:textId="77777777" w:rsidR="005F7409" w:rsidRDefault="009A42F9" w:rsidP="005F7409">
      <w:pPr>
        <w:pStyle w:val="ListParagraph"/>
        <w:numPr>
          <w:ilvl w:val="2"/>
          <w:numId w:val="20"/>
        </w:numPr>
        <w:spacing w:after="0"/>
        <w:rPr>
          <w:rFonts w:ascii="Times New Roman" w:hAnsi="Times New Roman" w:cs="Times New Roman"/>
          <w:sz w:val="24"/>
          <w:szCs w:val="24"/>
        </w:rPr>
      </w:pPr>
      <w:r w:rsidRPr="006833F1">
        <w:rPr>
          <w:rFonts w:ascii="Times New Roman" w:hAnsi="Times New Roman" w:cs="Times New Roman"/>
          <w:sz w:val="24"/>
          <w:szCs w:val="24"/>
        </w:rPr>
        <w:t xml:space="preserve">IMRD-EMIS contains data from practices using the EMIS practice management software </w:t>
      </w:r>
      <w:r w:rsidR="00072890" w:rsidRPr="006833F1">
        <w:rPr>
          <w:rFonts w:ascii="Times New Roman" w:hAnsi="Times New Roman" w:cs="Times New Roman"/>
          <w:sz w:val="24"/>
          <w:szCs w:val="24"/>
        </w:rPr>
        <w:t xml:space="preserve">in Great Britain </w:t>
      </w:r>
      <w:r w:rsidRPr="006833F1">
        <w:rPr>
          <w:rFonts w:ascii="Times New Roman" w:hAnsi="Times New Roman" w:cs="Times New Roman"/>
          <w:sz w:val="24"/>
          <w:szCs w:val="24"/>
        </w:rPr>
        <w:t xml:space="preserve">(version: 2022-12, 5.4M individuals). </w:t>
      </w:r>
    </w:p>
    <w:p w14:paraId="1936977F" w14:textId="03C3658E" w:rsidR="004640F7" w:rsidRPr="006833F1" w:rsidRDefault="009A42F9" w:rsidP="006833F1">
      <w:pPr>
        <w:pStyle w:val="ListParagraph"/>
        <w:spacing w:after="0"/>
        <w:ind w:left="360"/>
        <w:rPr>
          <w:rFonts w:ascii="Times New Roman" w:hAnsi="Times New Roman" w:cs="Times New Roman"/>
          <w:sz w:val="24"/>
          <w:szCs w:val="24"/>
        </w:rPr>
      </w:pPr>
      <w:r w:rsidRPr="006833F1">
        <w:rPr>
          <w:rFonts w:ascii="Times New Roman" w:hAnsi="Times New Roman" w:cs="Times New Roman"/>
          <w:sz w:val="24"/>
          <w:szCs w:val="24"/>
        </w:rPr>
        <w:t xml:space="preserve">The use of IMRD for research has been approved by the NHS Health Research Authority (NHS Research Ethics Committee ref 18/LO/0441) for medical and public health </w:t>
      </w:r>
      <w:r w:rsidRPr="006833F1">
        <w:rPr>
          <w:rFonts w:ascii="Times New Roman" w:hAnsi="Times New Roman" w:cs="Times New Roman"/>
          <w:sz w:val="24"/>
          <w:szCs w:val="24"/>
        </w:rPr>
        <w:lastRenderedPageBreak/>
        <w:t>research; this study received SRC approval ref 23SRC015.</w:t>
      </w:r>
      <w:r w:rsidR="00287260" w:rsidRPr="006833F1">
        <w:rPr>
          <w:rFonts w:ascii="Times New Roman" w:hAnsi="Times New Roman" w:cs="Times New Roman"/>
          <w:sz w:val="24"/>
          <w:szCs w:val="24"/>
        </w:rPr>
        <w:t xml:space="preserve"> Validity of these transformed data have been demonstrated</w:t>
      </w:r>
      <w:r w:rsidR="00A6798D" w:rsidRPr="006833F1">
        <w:rPr>
          <w:rFonts w:ascii="Times New Roman" w:hAnsi="Times New Roman" w:cs="Times New Roman"/>
          <w:sz w:val="24"/>
          <w:szCs w:val="24"/>
        </w:rPr>
        <w:t xml:space="preserve"> </w:t>
      </w:r>
      <w:r w:rsidR="000B65DB" w:rsidRPr="006833F1">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{"citationID":"TyBJyER4","properties":{"formattedCitation":"(23)","plainCitation":"(23)","noteIndex":0},"citationItems":[{"id":764,"uris":["http://zotero.org/users/11024131/items/KT5Q38H4"],"itemData":{"id":764,"type":"article-journal","abstract":"Exploring and combining results from more than one real-world data (RWD) source might be necessary in order to explore variability and demonstrate generalizability of the results or for regulatory requirements. However, the heterogeneous nature of RWD poses challenges when working with more than one source, some of which can be solved by analyzing databases converted into a common data model (CDM). The main objective of the study was to evaluate the implementation of the Observational Medical Outcome Partnership (OMOP) CDM on IQVIA Medical Research Data (IMRD)-UK data. A drug utilization study describing the prescribing of codeine for pain in children was used as a case study to be replicated in IMRD-UK and its corresponding OMOP CDM transformation. Differences between IMRD-UK source and OMOP CDM were identified and investigated. In IMRD-UK updated to May 2017, results were similar between source and transformed data with few discrepancies. These were the result of different conventions applied during the transformation regarding the date of birth for children younger than 15 years and the start of the observation period, and of a misclassification of two drug treatments. After the initial analysis and feedback provided, a rerun of the analysis in IMRD-UK updated to September 2018 showed almost identical results for all the measures analyzed. For this study, the conversion to OMOP CDM was adequate. Although some decisions and mapping could be improved, these impacted on the absolute results but not on the study inferences. This validation study supports six recommendations for good practice in transforming to CDMs.","container-title":"Clinical Pharmacology and Therapeutics","DOI":"10.1002/cpt.1785","ISSN":"1532-6535","issue":"4","journalAbbreviation":"Clin Pharmacol Ther","language":"eng","note":"PMID: 31956997\nPMCID: PMC7158210","page":"915-925","source":"PubMed","title":"Can We Rely on Results From IQVIA Medical Research Data UK Converted to the Observational Medical Outcome Partnership Common Data Model?: A Validation Study Based on Prescribing Codeine in Children","title-short":"Can We Rely on Results From IQVIA Medical Research Data UK Converted to the Observational Medical Outcome Partnership Common Data Model?","volume":"107","author":[{"family":"Candore","given":"Gianmario"},{"family":"Hedenmalm","given":"Karin"},{"family":"Slattery","given":"Jim"},{"family":"Cave","given":"Alison"},{"family":"Kurz","given":"Xavier"},{"family":"Arlett","given":"Peter"}],"issued":{"date-parts":[["2020",4]]}}}],"schema":"https://github.com/citation-style-language/schema/raw/master/csl-citation.json"} </w:instrText>
      </w:r>
      <w:r w:rsidR="000B65DB" w:rsidRPr="006833F1">
        <w:rPr>
          <w:rFonts w:ascii="Times New Roman" w:hAnsi="Times New Roman" w:cs="Times New Roman"/>
          <w:sz w:val="24"/>
          <w:szCs w:val="24"/>
        </w:rPr>
        <w:fldChar w:fldCharType="separate"/>
      </w:r>
      <w:r w:rsidR="009921DC" w:rsidRPr="009921DC">
        <w:rPr>
          <w:rFonts w:ascii="Times New Roman" w:hAnsi="Times New Roman" w:cs="Times New Roman"/>
          <w:sz w:val="24"/>
        </w:rPr>
        <w:t>(23)</w:t>
      </w:r>
      <w:r w:rsidR="000B65DB" w:rsidRPr="006833F1">
        <w:rPr>
          <w:rFonts w:ascii="Times New Roman" w:hAnsi="Times New Roman" w:cs="Times New Roman"/>
          <w:sz w:val="24"/>
          <w:szCs w:val="24"/>
        </w:rPr>
        <w:fldChar w:fldCharType="end"/>
      </w:r>
      <w:r w:rsidR="00287260" w:rsidRPr="006833F1">
        <w:rPr>
          <w:rFonts w:ascii="Times New Roman" w:hAnsi="Times New Roman" w:cs="Times New Roman"/>
          <w:sz w:val="24"/>
          <w:szCs w:val="24"/>
        </w:rPr>
        <w:t xml:space="preserve">. </w:t>
      </w:r>
    </w:p>
    <w:p w14:paraId="0000001B" w14:textId="56FE54CC" w:rsidR="009E3786" w:rsidRPr="006833F1" w:rsidRDefault="006477FF" w:rsidP="006833F1">
      <w:pPr>
        <w:pStyle w:val="ListParagraph"/>
        <w:numPr>
          <w:ilvl w:val="0"/>
          <w:numId w:val="20"/>
        </w:numPr>
        <w:spacing w:after="0"/>
        <w:rPr>
          <w:rFonts w:ascii="Times New Roman" w:hAnsi="Times New Roman" w:cs="Times New Roman"/>
          <w:sz w:val="24"/>
          <w:szCs w:val="24"/>
        </w:rPr>
      </w:pPr>
      <w:r w:rsidRPr="006833F1">
        <w:rPr>
          <w:rFonts w:ascii="Times New Roman" w:hAnsi="Times New Roman" w:cs="Times New Roman"/>
          <w:sz w:val="24"/>
          <w:szCs w:val="24"/>
        </w:rPr>
        <w:t xml:space="preserve">The UK Biobank (UKBB) is an ongoing prospective cohort study of over 500,000 participants, residents of England, Scotland, and Wales, recruited in 2006-2010 between ages 40-69 years. Participants completed a set of questionnaires (e.g., diet and well-being), underwent a brief interview, and had their physical measurements and biological samples taken. Self-report data has been linked to EHRs for most </w:t>
      </w:r>
      <w:commentRangeStart w:id="201"/>
      <w:r w:rsidRPr="006833F1">
        <w:rPr>
          <w:rFonts w:ascii="Times New Roman" w:hAnsi="Times New Roman" w:cs="Times New Roman"/>
          <w:sz w:val="24"/>
          <w:szCs w:val="24"/>
        </w:rPr>
        <w:t>participants</w:t>
      </w:r>
      <w:commentRangeEnd w:id="201"/>
      <w:r w:rsidR="007A5DD1">
        <w:rPr>
          <w:rStyle w:val="CommentReference"/>
        </w:rPr>
        <w:commentReference w:id="201"/>
      </w:r>
      <w:r w:rsidRPr="006833F1">
        <w:rPr>
          <w:rFonts w:ascii="Times New Roman" w:hAnsi="Times New Roman" w:cs="Times New Roman"/>
          <w:sz w:val="24"/>
          <w:szCs w:val="24"/>
        </w:rPr>
        <w:t>.</w:t>
      </w:r>
    </w:p>
    <w:p w14:paraId="4F8166E1" w14:textId="77777777" w:rsidR="00072890" w:rsidRPr="00010F95" w:rsidRDefault="00072890" w:rsidP="00072890">
      <w:pPr>
        <w:pStyle w:val="ListParagraph"/>
        <w:spacing w:after="0"/>
        <w:ind w:left="900"/>
        <w:rPr>
          <w:rFonts w:ascii="Times New Roman" w:hAnsi="Times New Roman" w:cs="Times New Roman"/>
          <w:sz w:val="24"/>
          <w:szCs w:val="24"/>
        </w:rPr>
      </w:pPr>
    </w:p>
    <w:p w14:paraId="0000001C" w14:textId="7E188477" w:rsidR="009E3786" w:rsidRPr="000B65DB" w:rsidRDefault="006477FF" w:rsidP="009631A5">
      <w:pPr>
        <w:pStyle w:val="Heading2"/>
        <w:spacing w:before="0"/>
        <w:rPr>
          <w:rFonts w:ascii="Times New Roman" w:hAnsi="Times New Roman" w:cs="Times New Roman"/>
          <w:i/>
          <w:iCs/>
          <w:color w:val="auto"/>
          <w:sz w:val="24"/>
          <w:szCs w:val="24"/>
        </w:rPr>
      </w:pPr>
      <w:bookmarkStart w:id="202" w:name="_heading=h.svy268l2mxac" w:colFirst="0" w:colLast="0"/>
      <w:bookmarkEnd w:id="202"/>
      <w:r w:rsidRPr="000B65DB">
        <w:rPr>
          <w:rFonts w:ascii="Times New Roman" w:hAnsi="Times New Roman" w:cs="Times New Roman"/>
          <w:i/>
          <w:iCs/>
          <w:color w:val="auto"/>
          <w:sz w:val="24"/>
          <w:szCs w:val="24"/>
        </w:rPr>
        <w:t xml:space="preserve">Study </w:t>
      </w:r>
      <w:r w:rsidR="000B65DB">
        <w:rPr>
          <w:rFonts w:ascii="Times New Roman" w:hAnsi="Times New Roman" w:cs="Times New Roman"/>
          <w:i/>
          <w:iCs/>
          <w:color w:val="auto"/>
          <w:sz w:val="24"/>
          <w:szCs w:val="24"/>
        </w:rPr>
        <w:t>Samples</w:t>
      </w:r>
    </w:p>
    <w:p w14:paraId="0000001D" w14:textId="41BDC815" w:rsidR="009E3786" w:rsidRPr="00010F95" w:rsidRDefault="005910FE" w:rsidP="009631A5">
      <w:pPr>
        <w:spacing w:after="0"/>
        <w:rPr>
          <w:rFonts w:ascii="Times New Roman" w:hAnsi="Times New Roman" w:cs="Times New Roman"/>
          <w:sz w:val="24"/>
          <w:szCs w:val="24"/>
        </w:rPr>
      </w:pPr>
      <w:r w:rsidRPr="00010F95">
        <w:rPr>
          <w:rFonts w:ascii="Times New Roman" w:hAnsi="Times New Roman" w:cs="Times New Roman"/>
          <w:sz w:val="24"/>
          <w:szCs w:val="24"/>
        </w:rPr>
        <w:t xml:space="preserve">The index date for </w:t>
      </w:r>
      <w:r w:rsidR="000B65DB">
        <w:rPr>
          <w:rFonts w:ascii="Times New Roman" w:hAnsi="Times New Roman" w:cs="Times New Roman"/>
          <w:sz w:val="24"/>
          <w:szCs w:val="24"/>
        </w:rPr>
        <w:t>entry into the study sample</w:t>
      </w:r>
      <w:r w:rsidR="00A15C13">
        <w:rPr>
          <w:rFonts w:ascii="Times New Roman" w:hAnsi="Times New Roman" w:cs="Times New Roman"/>
          <w:sz w:val="24"/>
          <w:szCs w:val="24"/>
        </w:rPr>
        <w:t xml:space="preserve"> </w:t>
      </w:r>
      <w:r w:rsidRPr="00010F95">
        <w:rPr>
          <w:rFonts w:ascii="Times New Roman" w:hAnsi="Times New Roman" w:cs="Times New Roman"/>
          <w:sz w:val="24"/>
          <w:szCs w:val="24"/>
        </w:rPr>
        <w:t xml:space="preserve">was </w:t>
      </w:r>
      <w:r w:rsidR="00A15C13">
        <w:rPr>
          <w:rFonts w:ascii="Times New Roman" w:hAnsi="Times New Roman" w:cs="Times New Roman"/>
          <w:sz w:val="24"/>
          <w:szCs w:val="24"/>
        </w:rPr>
        <w:t>established</w:t>
      </w:r>
      <w:r w:rsidRPr="00010F95">
        <w:rPr>
          <w:rFonts w:ascii="Times New Roman" w:hAnsi="Times New Roman" w:cs="Times New Roman"/>
          <w:sz w:val="24"/>
          <w:szCs w:val="24"/>
        </w:rPr>
        <w:t xml:space="preserve"> in two ways, based on </w:t>
      </w:r>
      <w:commentRangeStart w:id="203"/>
      <w:r w:rsidRPr="00010F95">
        <w:rPr>
          <w:rFonts w:ascii="Times New Roman" w:hAnsi="Times New Roman" w:cs="Times New Roman"/>
          <w:sz w:val="24"/>
          <w:szCs w:val="24"/>
        </w:rPr>
        <w:t>database type:</w:t>
      </w:r>
    </w:p>
    <w:p w14:paraId="0000001E" w14:textId="4218FFCA" w:rsidR="009E3786" w:rsidRPr="00010F95" w:rsidRDefault="00A15C13" w:rsidP="009631A5">
      <w:pPr>
        <w:numPr>
          <w:ilvl w:val="0"/>
          <w:numId w:val="1"/>
        </w:numPr>
        <w:spacing w:after="0"/>
        <w:rPr>
          <w:rFonts w:ascii="Times New Roman" w:hAnsi="Times New Roman" w:cs="Times New Roman"/>
          <w:sz w:val="24"/>
          <w:szCs w:val="24"/>
        </w:rPr>
      </w:pPr>
      <w:r w:rsidRPr="00010F95">
        <w:rPr>
          <w:rFonts w:ascii="Times New Roman" w:hAnsi="Times New Roman" w:cs="Times New Roman"/>
          <w:sz w:val="24"/>
          <w:szCs w:val="24"/>
        </w:rPr>
        <w:t>PharMetrics+, IMRD-THIN, and IMRD-EMIS databases</w:t>
      </w:r>
      <w:r>
        <w:rPr>
          <w:rFonts w:ascii="Times New Roman" w:hAnsi="Times New Roman" w:cs="Times New Roman"/>
          <w:sz w:val="24"/>
          <w:szCs w:val="24"/>
        </w:rPr>
        <w:t xml:space="preserve"> used </w:t>
      </w:r>
      <w:r w:rsidR="00A74C2B">
        <w:rPr>
          <w:rFonts w:ascii="Times New Roman" w:hAnsi="Times New Roman" w:cs="Times New Roman"/>
          <w:sz w:val="24"/>
          <w:szCs w:val="24"/>
        </w:rPr>
        <w:t>a</w:t>
      </w:r>
      <w:r w:rsidR="00A74C2B" w:rsidRPr="00010F95">
        <w:rPr>
          <w:rFonts w:ascii="Times New Roman" w:hAnsi="Times New Roman" w:cs="Times New Roman"/>
          <w:sz w:val="24"/>
          <w:szCs w:val="24"/>
        </w:rPr>
        <w:t xml:space="preserve"> </w:t>
      </w:r>
      <w:r w:rsidR="006477FF" w:rsidRPr="00010F95">
        <w:rPr>
          <w:rFonts w:ascii="Times New Roman" w:hAnsi="Times New Roman" w:cs="Times New Roman"/>
          <w:sz w:val="24"/>
          <w:szCs w:val="24"/>
        </w:rPr>
        <w:t xml:space="preserve">random </w:t>
      </w:r>
      <w:commentRangeStart w:id="204"/>
      <w:commentRangeStart w:id="205"/>
      <w:commentRangeStart w:id="206"/>
      <w:r w:rsidR="006477FF" w:rsidRPr="00010F95">
        <w:rPr>
          <w:rFonts w:ascii="Times New Roman" w:hAnsi="Times New Roman" w:cs="Times New Roman"/>
          <w:sz w:val="24"/>
          <w:szCs w:val="24"/>
        </w:rPr>
        <w:t xml:space="preserve">visit </w:t>
      </w:r>
      <w:commentRangeEnd w:id="204"/>
      <w:r>
        <w:rPr>
          <w:rStyle w:val="CommentReference"/>
        </w:rPr>
        <w:commentReference w:id="204"/>
      </w:r>
      <w:commentRangeEnd w:id="205"/>
      <w:r w:rsidR="00964BFE">
        <w:rPr>
          <w:rStyle w:val="CommentReference"/>
        </w:rPr>
        <w:commentReference w:id="205"/>
      </w:r>
      <w:commentRangeEnd w:id="206"/>
      <w:r w:rsidR="00236E00">
        <w:rPr>
          <w:rStyle w:val="CommentReference"/>
        </w:rPr>
        <w:commentReference w:id="206"/>
      </w:r>
      <w:r w:rsidR="005910FE" w:rsidRPr="00010F95">
        <w:rPr>
          <w:rFonts w:ascii="Times New Roman" w:hAnsi="Times New Roman" w:cs="Times New Roman"/>
          <w:sz w:val="24"/>
          <w:szCs w:val="24"/>
        </w:rPr>
        <w:t xml:space="preserve">date </w:t>
      </w:r>
      <w:r w:rsidR="004F5EAB">
        <w:rPr>
          <w:rFonts w:ascii="Times New Roman" w:hAnsi="Times New Roman" w:cs="Times New Roman"/>
          <w:sz w:val="24"/>
          <w:szCs w:val="24"/>
        </w:rPr>
        <w:t>after January 1</w:t>
      </w:r>
      <w:r w:rsidR="004F5EAB" w:rsidRPr="009921DC">
        <w:rPr>
          <w:rFonts w:ascii="Times New Roman" w:hAnsi="Times New Roman" w:cs="Times New Roman"/>
          <w:sz w:val="24"/>
          <w:szCs w:val="24"/>
          <w:vertAlign w:val="superscript"/>
        </w:rPr>
        <w:t>st</w:t>
      </w:r>
      <w:r w:rsidR="004F5EAB">
        <w:rPr>
          <w:rFonts w:ascii="Times New Roman" w:hAnsi="Times New Roman" w:cs="Times New Roman"/>
          <w:sz w:val="24"/>
          <w:szCs w:val="24"/>
        </w:rPr>
        <w:t>, 2011</w:t>
      </w:r>
      <w:r w:rsidR="00074D67">
        <w:rPr>
          <w:rFonts w:ascii="Times New Roman" w:hAnsi="Times New Roman" w:cs="Times New Roman"/>
          <w:sz w:val="24"/>
          <w:szCs w:val="24"/>
        </w:rPr>
        <w:t xml:space="preserve"> (</w:t>
      </w:r>
      <w:commentRangeStart w:id="207"/>
      <w:r w:rsidR="00074D67">
        <w:rPr>
          <w:rFonts w:ascii="Times New Roman" w:hAnsi="Times New Roman" w:cs="Times New Roman"/>
          <w:sz w:val="24"/>
          <w:szCs w:val="24"/>
        </w:rPr>
        <w:t>where applicable</w:t>
      </w:r>
      <w:commentRangeEnd w:id="207"/>
      <w:r w:rsidR="00964BFE">
        <w:rPr>
          <w:rStyle w:val="CommentReference"/>
        </w:rPr>
        <w:commentReference w:id="207"/>
      </w:r>
      <w:r w:rsidR="00074D67">
        <w:rPr>
          <w:rFonts w:ascii="Times New Roman" w:hAnsi="Times New Roman" w:cs="Times New Roman"/>
          <w:sz w:val="24"/>
          <w:szCs w:val="24"/>
        </w:rPr>
        <w:t>)</w:t>
      </w:r>
      <w:r w:rsidR="004F5EAB">
        <w:rPr>
          <w:rFonts w:ascii="Times New Roman" w:hAnsi="Times New Roman" w:cs="Times New Roman"/>
          <w:sz w:val="24"/>
          <w:szCs w:val="24"/>
        </w:rPr>
        <w:t xml:space="preserve">, </w:t>
      </w:r>
      <w:r w:rsidR="006477FF" w:rsidRPr="00010F95">
        <w:rPr>
          <w:rFonts w:ascii="Times New Roman" w:hAnsi="Times New Roman" w:cs="Times New Roman"/>
          <w:sz w:val="24"/>
          <w:szCs w:val="24"/>
        </w:rPr>
        <w:t xml:space="preserve">from </w:t>
      </w:r>
      <w:r>
        <w:rPr>
          <w:rFonts w:ascii="Times New Roman" w:hAnsi="Times New Roman" w:cs="Times New Roman"/>
          <w:sz w:val="24"/>
          <w:szCs w:val="24"/>
        </w:rPr>
        <w:t>each</w:t>
      </w:r>
      <w:r w:rsidR="006477FF" w:rsidRPr="00010F95">
        <w:rPr>
          <w:rFonts w:ascii="Times New Roman" w:hAnsi="Times New Roman" w:cs="Times New Roman"/>
          <w:sz w:val="24"/>
          <w:szCs w:val="24"/>
        </w:rPr>
        <w:t xml:space="preserve"> unique person</w:t>
      </w:r>
      <w:r>
        <w:rPr>
          <w:rFonts w:ascii="Times New Roman" w:hAnsi="Times New Roman" w:cs="Times New Roman"/>
          <w:sz w:val="24"/>
          <w:szCs w:val="24"/>
        </w:rPr>
        <w:t>-</w:t>
      </w:r>
      <w:r w:rsidR="006477FF" w:rsidRPr="00010F95">
        <w:rPr>
          <w:rFonts w:ascii="Times New Roman" w:hAnsi="Times New Roman" w:cs="Times New Roman"/>
          <w:sz w:val="24"/>
          <w:szCs w:val="24"/>
        </w:rPr>
        <w:t>identifie</w:t>
      </w:r>
      <w:r>
        <w:rPr>
          <w:rFonts w:ascii="Times New Roman" w:hAnsi="Times New Roman" w:cs="Times New Roman"/>
          <w:sz w:val="24"/>
          <w:szCs w:val="24"/>
        </w:rPr>
        <w:t>r</w:t>
      </w:r>
      <w:ins w:id="208" w:author="Cavanaugh, Rob" w:date="2025-08-08T10:38:00Z" w16du:dateUtc="2025-08-08T14:38:00Z">
        <w:r w:rsidR="0028117F">
          <w:rPr>
            <w:rFonts w:ascii="Times New Roman" w:hAnsi="Times New Roman" w:cs="Times New Roman"/>
            <w:sz w:val="24"/>
            <w:szCs w:val="24"/>
          </w:rPr>
          <w:t>.</w:t>
        </w:r>
      </w:ins>
      <w:del w:id="209" w:author="Cavanaugh, Rob" w:date="2025-08-08T10:38:00Z" w16du:dateUtc="2025-08-08T14:38:00Z">
        <w:r w:rsidR="00964BFE" w:rsidDel="0028117F">
          <w:rPr>
            <w:rFonts w:ascii="Times New Roman" w:hAnsi="Times New Roman" w:cs="Times New Roman"/>
            <w:sz w:val="24"/>
            <w:szCs w:val="24"/>
          </w:rPr>
          <w:delText>.</w:delText>
        </w:r>
      </w:del>
    </w:p>
    <w:p w14:paraId="0000001F" w14:textId="3320AB70" w:rsidR="009E3786" w:rsidRPr="00010F95" w:rsidRDefault="00A15C13" w:rsidP="009631A5">
      <w:pPr>
        <w:numPr>
          <w:ilvl w:val="0"/>
          <w:numId w:val="1"/>
        </w:numPr>
        <w:spacing w:after="0"/>
        <w:rPr>
          <w:rFonts w:ascii="Times New Roman" w:hAnsi="Times New Roman" w:cs="Times New Roman"/>
          <w:sz w:val="24"/>
          <w:szCs w:val="24"/>
        </w:rPr>
      </w:pPr>
      <w:r w:rsidRPr="00010F95">
        <w:rPr>
          <w:rFonts w:ascii="Times New Roman" w:hAnsi="Times New Roman" w:cs="Times New Roman"/>
          <w:sz w:val="24"/>
          <w:szCs w:val="24"/>
        </w:rPr>
        <w:t xml:space="preserve">All of Us </w:t>
      </w:r>
      <w:r>
        <w:rPr>
          <w:rFonts w:ascii="Times New Roman" w:hAnsi="Times New Roman" w:cs="Times New Roman"/>
          <w:sz w:val="24"/>
          <w:szCs w:val="24"/>
        </w:rPr>
        <w:t>and</w:t>
      </w:r>
      <w:r w:rsidRPr="00010F95">
        <w:rPr>
          <w:rFonts w:ascii="Times New Roman" w:hAnsi="Times New Roman" w:cs="Times New Roman"/>
          <w:sz w:val="24"/>
          <w:szCs w:val="24"/>
        </w:rPr>
        <w:t xml:space="preserve"> the UKBB </w:t>
      </w:r>
      <w:r>
        <w:rPr>
          <w:rFonts w:ascii="Times New Roman" w:hAnsi="Times New Roman" w:cs="Times New Roman"/>
          <w:sz w:val="24"/>
          <w:szCs w:val="24"/>
        </w:rPr>
        <w:t>used th</w:t>
      </w:r>
      <w:r w:rsidR="006477FF" w:rsidRPr="00010F95">
        <w:rPr>
          <w:rFonts w:ascii="Times New Roman" w:hAnsi="Times New Roman" w:cs="Times New Roman"/>
          <w:sz w:val="24"/>
          <w:szCs w:val="24"/>
        </w:rPr>
        <w:t xml:space="preserve">e date 365 days after the </w:t>
      </w:r>
      <w:ins w:id="210" w:author="Cavanaugh, Rob" w:date="2025-08-08T10:37:00Z" w16du:dateUtc="2025-08-08T14:37:00Z">
        <w:r w:rsidR="007A5DD1">
          <w:rPr>
            <w:rFonts w:ascii="Times New Roman" w:hAnsi="Times New Roman" w:cs="Times New Roman"/>
            <w:sz w:val="24"/>
            <w:szCs w:val="24"/>
          </w:rPr>
          <w:t xml:space="preserve">study </w:t>
        </w:r>
      </w:ins>
      <w:r w:rsidR="006477FF" w:rsidRPr="00010F95">
        <w:rPr>
          <w:rFonts w:ascii="Times New Roman" w:hAnsi="Times New Roman" w:cs="Times New Roman"/>
          <w:sz w:val="24"/>
          <w:szCs w:val="24"/>
        </w:rPr>
        <w:t>enrollment date</w:t>
      </w:r>
      <w:r w:rsidR="00964BFE">
        <w:rPr>
          <w:rFonts w:ascii="Times New Roman" w:hAnsi="Times New Roman" w:cs="Times New Roman"/>
          <w:sz w:val="24"/>
          <w:szCs w:val="24"/>
        </w:rPr>
        <w:t>, to ensure sufficient lookback after entering each cohort.</w:t>
      </w:r>
      <w:commentRangeEnd w:id="203"/>
      <w:r w:rsidR="0028117F">
        <w:rPr>
          <w:rStyle w:val="CommentReference"/>
        </w:rPr>
        <w:commentReference w:id="203"/>
      </w:r>
    </w:p>
    <w:p w14:paraId="684D88D0" w14:textId="77777777" w:rsidR="00DB27B0" w:rsidRPr="00010F95" w:rsidRDefault="00DB27B0" w:rsidP="00DB27B0">
      <w:pPr>
        <w:spacing w:after="0"/>
        <w:ind w:left="720"/>
        <w:rPr>
          <w:rFonts w:ascii="Times New Roman" w:hAnsi="Times New Roman" w:cs="Times New Roman"/>
          <w:sz w:val="24"/>
          <w:szCs w:val="24"/>
        </w:rPr>
      </w:pPr>
    </w:p>
    <w:p w14:paraId="35C03781" w14:textId="3E69B64A" w:rsidR="008C64DA" w:rsidRDefault="005910FE" w:rsidP="00306145">
      <w:pPr>
        <w:spacing w:after="0"/>
        <w:rPr>
          <w:rFonts w:ascii="Times New Roman" w:hAnsi="Times New Roman" w:cs="Times New Roman"/>
          <w:sz w:val="24"/>
          <w:szCs w:val="24"/>
        </w:rPr>
      </w:pPr>
      <w:r w:rsidRPr="00010F95">
        <w:rPr>
          <w:rFonts w:ascii="Times New Roman" w:hAnsi="Times New Roman" w:cs="Times New Roman"/>
          <w:sz w:val="24"/>
          <w:szCs w:val="24"/>
        </w:rPr>
        <w:t xml:space="preserve">To be included in the study the </w:t>
      </w:r>
      <w:commentRangeStart w:id="211"/>
      <w:r w:rsidRPr="00010F95">
        <w:rPr>
          <w:rFonts w:ascii="Times New Roman" w:hAnsi="Times New Roman" w:cs="Times New Roman"/>
          <w:sz w:val="24"/>
          <w:szCs w:val="24"/>
        </w:rPr>
        <w:t xml:space="preserve">participants </w:t>
      </w:r>
      <w:commentRangeEnd w:id="211"/>
      <w:r w:rsidR="0028117F">
        <w:rPr>
          <w:rStyle w:val="CommentReference"/>
        </w:rPr>
        <w:commentReference w:id="211"/>
      </w:r>
      <w:r w:rsidRPr="00010F95">
        <w:rPr>
          <w:rFonts w:ascii="Times New Roman" w:hAnsi="Times New Roman" w:cs="Times New Roman"/>
          <w:sz w:val="24"/>
          <w:szCs w:val="24"/>
        </w:rPr>
        <w:t>had to be age 40+ years at the index date and had to have</w:t>
      </w:r>
      <w:r w:rsidR="00BD1B5B">
        <w:rPr>
          <w:rFonts w:ascii="Times New Roman" w:hAnsi="Times New Roman" w:cs="Times New Roman"/>
          <w:sz w:val="24"/>
          <w:szCs w:val="24"/>
        </w:rPr>
        <w:t xml:space="preserve"> </w:t>
      </w:r>
      <w:r w:rsidR="00F83AAB">
        <w:rPr>
          <w:rFonts w:ascii="Times New Roman" w:hAnsi="Times New Roman" w:cs="Times New Roman"/>
          <w:sz w:val="24"/>
          <w:szCs w:val="24"/>
        </w:rPr>
        <w:t xml:space="preserve">at least </w:t>
      </w:r>
      <w:r w:rsidR="00BD1B5B">
        <w:rPr>
          <w:rFonts w:ascii="Times New Roman" w:hAnsi="Times New Roman" w:cs="Times New Roman"/>
          <w:sz w:val="24"/>
          <w:szCs w:val="24"/>
        </w:rPr>
        <w:t>one</w:t>
      </w:r>
      <w:r w:rsidR="00EF16AF">
        <w:rPr>
          <w:rFonts w:ascii="Times New Roman" w:hAnsi="Times New Roman" w:cs="Times New Roman"/>
          <w:sz w:val="24"/>
          <w:szCs w:val="24"/>
        </w:rPr>
        <w:t>-</w:t>
      </w:r>
      <w:r w:rsidRPr="00010F95">
        <w:rPr>
          <w:rFonts w:ascii="Times New Roman" w:hAnsi="Times New Roman" w:cs="Times New Roman"/>
          <w:sz w:val="24"/>
          <w:szCs w:val="24"/>
        </w:rPr>
        <w:t>year continuous observation prior to the index date</w:t>
      </w:r>
      <w:r w:rsidR="00306145">
        <w:rPr>
          <w:rFonts w:ascii="Times New Roman" w:hAnsi="Times New Roman" w:cs="Times New Roman"/>
          <w:sz w:val="24"/>
          <w:szCs w:val="24"/>
        </w:rPr>
        <w:t xml:space="preserve"> in the US databases and three years – in the </w:t>
      </w:r>
      <w:del w:id="212" w:author="Cavanaugh, Rob" w:date="2025-08-08T10:39:00Z" w16du:dateUtc="2025-08-08T14:39:00Z">
        <w:r w:rsidR="00306145" w:rsidDel="0028117F">
          <w:rPr>
            <w:rFonts w:ascii="Times New Roman" w:hAnsi="Times New Roman" w:cs="Times New Roman"/>
            <w:sz w:val="24"/>
            <w:szCs w:val="24"/>
          </w:rPr>
          <w:delText xml:space="preserve">British </w:delText>
        </w:r>
      </w:del>
      <w:ins w:id="213" w:author="Cavanaugh, Rob" w:date="2025-08-08T10:39:00Z" w16du:dateUtc="2025-08-08T14:39:00Z">
        <w:r w:rsidR="0028117F">
          <w:rPr>
            <w:rFonts w:ascii="Times New Roman" w:hAnsi="Times New Roman" w:cs="Times New Roman"/>
            <w:sz w:val="24"/>
            <w:szCs w:val="24"/>
          </w:rPr>
          <w:t>UK</w:t>
        </w:r>
        <w:r w:rsidR="0028117F">
          <w:rPr>
            <w:rFonts w:ascii="Times New Roman" w:hAnsi="Times New Roman" w:cs="Times New Roman"/>
            <w:sz w:val="24"/>
            <w:szCs w:val="24"/>
          </w:rPr>
          <w:t xml:space="preserve"> </w:t>
        </w:r>
      </w:ins>
      <w:del w:id="214" w:author="Cavanaugh, Rob" w:date="2025-08-08T10:39:00Z" w16du:dateUtc="2025-08-08T14:39:00Z">
        <w:r w:rsidR="00306145" w:rsidDel="0028117F">
          <w:rPr>
            <w:rFonts w:ascii="Times New Roman" w:hAnsi="Times New Roman" w:cs="Times New Roman"/>
            <w:sz w:val="24"/>
            <w:szCs w:val="24"/>
          </w:rPr>
          <w:delText>ones</w:delText>
        </w:r>
      </w:del>
      <w:ins w:id="215" w:author="Cavanaugh, Rob" w:date="2025-08-08T10:39:00Z" w16du:dateUtc="2025-08-08T14:39:00Z">
        <w:r w:rsidR="0028117F">
          <w:rPr>
            <w:rFonts w:ascii="Times New Roman" w:hAnsi="Times New Roman" w:cs="Times New Roman"/>
            <w:sz w:val="24"/>
            <w:szCs w:val="24"/>
          </w:rPr>
          <w:t>databases</w:t>
        </w:r>
      </w:ins>
      <w:r w:rsidRPr="00010F95">
        <w:rPr>
          <w:rFonts w:ascii="Times New Roman" w:hAnsi="Times New Roman" w:cs="Times New Roman"/>
          <w:sz w:val="24"/>
          <w:szCs w:val="24"/>
        </w:rPr>
        <w:t>.</w:t>
      </w:r>
      <w:r w:rsidR="002E138D">
        <w:rPr>
          <w:rFonts w:ascii="Times New Roman" w:hAnsi="Times New Roman" w:cs="Times New Roman"/>
          <w:sz w:val="24"/>
          <w:szCs w:val="24"/>
        </w:rPr>
        <w:t xml:space="preserve"> </w:t>
      </w:r>
      <w:commentRangeStart w:id="216"/>
      <w:commentRangeStart w:id="217"/>
      <w:r w:rsidR="002E138D">
        <w:rPr>
          <w:rFonts w:ascii="Times New Roman" w:hAnsi="Times New Roman" w:cs="Times New Roman"/>
          <w:sz w:val="24"/>
          <w:szCs w:val="24"/>
        </w:rPr>
        <w:t xml:space="preserve">Three years was chosen because </w:t>
      </w:r>
      <w:del w:id="218" w:author="Cavanaugh, Rob" w:date="2025-08-08T10:39:00Z" w16du:dateUtc="2025-08-08T14:39:00Z">
        <w:r w:rsidR="005D3877" w:rsidDel="0028117F">
          <w:rPr>
            <w:rFonts w:ascii="Times New Roman" w:hAnsi="Times New Roman" w:cs="Times New Roman"/>
            <w:sz w:val="24"/>
            <w:szCs w:val="24"/>
          </w:rPr>
          <w:delText xml:space="preserve">British </w:delText>
        </w:r>
      </w:del>
      <w:ins w:id="219" w:author="Cavanaugh, Rob" w:date="2025-08-08T10:39:00Z" w16du:dateUtc="2025-08-08T14:39:00Z">
        <w:r w:rsidR="0028117F">
          <w:rPr>
            <w:rFonts w:ascii="Times New Roman" w:hAnsi="Times New Roman" w:cs="Times New Roman"/>
            <w:sz w:val="24"/>
            <w:szCs w:val="24"/>
          </w:rPr>
          <w:t>UK</w:t>
        </w:r>
        <w:r w:rsidR="0028117F">
          <w:rPr>
            <w:rFonts w:ascii="Times New Roman" w:hAnsi="Times New Roman" w:cs="Times New Roman"/>
            <w:sz w:val="24"/>
            <w:szCs w:val="24"/>
          </w:rPr>
          <w:t xml:space="preserve"> </w:t>
        </w:r>
      </w:ins>
      <w:r w:rsidR="002E138D">
        <w:rPr>
          <w:rFonts w:ascii="Times New Roman" w:hAnsi="Times New Roman" w:cs="Times New Roman"/>
          <w:sz w:val="24"/>
          <w:szCs w:val="24"/>
        </w:rPr>
        <w:t xml:space="preserve">practice standards do not include coding all conditions at each encounter and previous research has demonstrated a linear relationship between time and </w:t>
      </w:r>
      <w:proofErr w:type="spellStart"/>
      <w:r w:rsidR="002E138D">
        <w:rPr>
          <w:rFonts w:ascii="Times New Roman" w:hAnsi="Times New Roman" w:cs="Times New Roman"/>
          <w:sz w:val="24"/>
          <w:szCs w:val="24"/>
        </w:rPr>
        <w:t>eFI</w:t>
      </w:r>
      <w:proofErr w:type="spellEnd"/>
      <w:r w:rsidR="002E138D">
        <w:rPr>
          <w:rFonts w:ascii="Times New Roman" w:hAnsi="Times New Roman" w:cs="Times New Roman"/>
          <w:sz w:val="24"/>
          <w:szCs w:val="24"/>
        </w:rPr>
        <w:t xml:space="preserve"> </w:t>
      </w:r>
      <w:r w:rsidR="002E138D" w:rsidRPr="00010F95">
        <w:rPr>
          <w:rFonts w:ascii="Times New Roman" w:hAnsi="Times New Roman" w:cs="Times New Roman"/>
          <w:sz w:val="24"/>
          <w:szCs w:val="24"/>
        </w:rPr>
        <w:fldChar w:fldCharType="begin"/>
      </w:r>
      <w:r w:rsidR="002E138D">
        <w:rPr>
          <w:rFonts w:ascii="Times New Roman" w:hAnsi="Times New Roman" w:cs="Times New Roman"/>
          <w:sz w:val="24"/>
          <w:szCs w:val="24"/>
        </w:rPr>
        <w:instrText xml:space="preserve"> ADDIN ZOTERO_ITEM CSL_CITATION {"citationID":"qMNcJG8W","properties":{"formattedCitation":"(25)","plainCitation":"(25)","noteIndex":0},"citationItems":[{"id":717,"uris":["http://zotero.org/users/11024131/items/GTQMDFE7"],"itemData":{"id":717,"type":"article-journal","abstract":"BACKGROUND: The primary care setting is the ideal location for identifying the condition of frailty in older adults.\nAIMS: The aim of this pragmatic study was twofold: (1) to identify data items to extract the data required for an electronic Frailty Index (eFI) from electronic health records (EHRs); and (2) test the ability of an eFI to accurately and feasibly identify frailty in older adults.\nMETHODS: In a rural South Australian primary care clinic, we derived an eFI from routinely collected EHRs using methodology described by Clegg et al. We assessed feasibility and accuracy of the eFI, including complexities in data extraction. The reference standard for comparison was Fried's frailty phenotype.\nRESULTS: The mean (SD) age of participants was 80.2 (4.8) years, with 36 (60.0%) female (n = 60). Frailty prevalence was 21.7% by Fried's frailty phenotype, and 35.0% by eFI (scores &gt; 0.21). When deriving the eFI, 85% of EHRs were perceived as easy or neutral difficulty to extract the required data from. Complexities in data extraction were present in EHRs of patients with multiple health problems and/or where the majority of data items were located other than on the patient's summary problem list.\nDISCUSSION: This study demonstrated that it is entirely feasible to extract an eFI from routinely collected Australian primary care data. We have outlined a process for extracting an eFI from EHRs without needing to modify existing infrastructure. Results from this study can inform the development of automated eFIs, including which data items to best access data from.","container-title":"Aging Clinical and Experimental Research","DOI":"10.1007/s40520-018-1023-9","ISSN":"1720-8319","issue":"5","journalAbbreviation":"Aging Clin Exp Res","language":"eng","note":"PMID: 30132204","page":"653-660","source":"PubMed","title":"Application of an electronic Frailty Index in Australian primary care: data quality and feasibility assessment","title-short":"Application of an electronic Frailty Index in Australian primary care","volume":"31","author":[{"family":"Ambagtsheer","given":"Rachel C."},{"family":"Beilby","given":"Justin"},{"family":"Dabravolskaj","given":"Julia"},{"family":"Abbasi","given":"Marjan"},{"family":"Archibald","given":"Mandy M."},{"family":"Dent","given":"Elsa"}],"issued":{"date-parts":[["2019",5]]}}}],"schema":"https://github.com/citation-style-language/schema/raw/master/csl-citation.json"} </w:instrText>
      </w:r>
      <w:r w:rsidR="002E138D" w:rsidRPr="00010F95">
        <w:rPr>
          <w:rFonts w:ascii="Times New Roman" w:hAnsi="Times New Roman" w:cs="Times New Roman"/>
          <w:sz w:val="24"/>
          <w:szCs w:val="24"/>
        </w:rPr>
        <w:fldChar w:fldCharType="separate"/>
      </w:r>
      <w:r w:rsidR="002E138D" w:rsidRPr="009921DC">
        <w:rPr>
          <w:rFonts w:ascii="Times New Roman" w:hAnsi="Times New Roman" w:cs="Times New Roman"/>
          <w:sz w:val="24"/>
        </w:rPr>
        <w:t>(25)</w:t>
      </w:r>
      <w:r w:rsidR="002E138D" w:rsidRPr="00010F95">
        <w:rPr>
          <w:rFonts w:ascii="Times New Roman" w:hAnsi="Times New Roman" w:cs="Times New Roman"/>
          <w:sz w:val="24"/>
          <w:szCs w:val="24"/>
        </w:rPr>
        <w:fldChar w:fldCharType="end"/>
      </w:r>
      <w:r w:rsidR="005D3877">
        <w:rPr>
          <w:rFonts w:ascii="Times New Roman" w:hAnsi="Times New Roman" w:cs="Times New Roman"/>
          <w:sz w:val="24"/>
          <w:szCs w:val="24"/>
        </w:rPr>
        <w:t xml:space="preserve">; </w:t>
      </w:r>
      <w:commentRangeEnd w:id="216"/>
      <w:r w:rsidR="0028117F">
        <w:rPr>
          <w:rStyle w:val="CommentReference"/>
        </w:rPr>
        <w:commentReference w:id="216"/>
      </w:r>
      <w:commentRangeEnd w:id="217"/>
      <w:r w:rsidR="00F430C2">
        <w:rPr>
          <w:rStyle w:val="CommentReference"/>
        </w:rPr>
        <w:commentReference w:id="217"/>
      </w:r>
      <w:commentRangeStart w:id="220"/>
      <w:r w:rsidR="00895B36" w:rsidRPr="00895B36">
        <w:rPr>
          <w:rFonts w:ascii="Times New Roman" w:hAnsi="Times New Roman" w:cs="Times New Roman"/>
          <w:sz w:val="24"/>
          <w:szCs w:val="24"/>
          <w:highlight w:val="green"/>
        </w:rPr>
        <w:t xml:space="preserve">for consistency </w:t>
      </w:r>
      <w:r w:rsidR="005D3877" w:rsidRPr="00895B36">
        <w:rPr>
          <w:rFonts w:ascii="Times New Roman" w:hAnsi="Times New Roman" w:cs="Times New Roman"/>
          <w:sz w:val="24"/>
          <w:szCs w:val="24"/>
          <w:highlight w:val="green"/>
        </w:rPr>
        <w:t xml:space="preserve">we also tested </w:t>
      </w:r>
      <w:r w:rsidR="00895B36" w:rsidRPr="00895B36">
        <w:rPr>
          <w:rFonts w:ascii="Times New Roman" w:hAnsi="Times New Roman" w:cs="Times New Roman"/>
          <w:sz w:val="24"/>
          <w:szCs w:val="24"/>
          <w:highlight w:val="green"/>
        </w:rPr>
        <w:t xml:space="preserve">a </w:t>
      </w:r>
      <w:r w:rsidR="005D3877" w:rsidRPr="00895B36">
        <w:rPr>
          <w:rFonts w:ascii="Times New Roman" w:hAnsi="Times New Roman" w:cs="Times New Roman"/>
          <w:sz w:val="24"/>
          <w:szCs w:val="24"/>
          <w:highlight w:val="green"/>
        </w:rPr>
        <w:t>three</w:t>
      </w:r>
      <w:r w:rsidR="00895B36" w:rsidRPr="00895B36">
        <w:rPr>
          <w:rFonts w:ascii="Times New Roman" w:hAnsi="Times New Roman" w:cs="Times New Roman"/>
          <w:sz w:val="24"/>
          <w:szCs w:val="24"/>
          <w:highlight w:val="green"/>
        </w:rPr>
        <w:t>-</w:t>
      </w:r>
      <w:r w:rsidR="005D3877" w:rsidRPr="00895B36">
        <w:rPr>
          <w:rFonts w:ascii="Times New Roman" w:hAnsi="Times New Roman" w:cs="Times New Roman"/>
          <w:sz w:val="24"/>
          <w:szCs w:val="24"/>
          <w:highlight w:val="green"/>
        </w:rPr>
        <w:t>year lookback in US data</w:t>
      </w:r>
      <w:r w:rsidR="00895B36" w:rsidRPr="00895B36">
        <w:rPr>
          <w:rFonts w:ascii="Times New Roman" w:hAnsi="Times New Roman" w:cs="Times New Roman"/>
          <w:sz w:val="24"/>
          <w:szCs w:val="24"/>
          <w:highlight w:val="green"/>
        </w:rPr>
        <w:t>, albeit with a significantly reduced sample size</w:t>
      </w:r>
      <w:commentRangeEnd w:id="220"/>
      <w:r w:rsidR="0028117F">
        <w:rPr>
          <w:rStyle w:val="CommentReference"/>
        </w:rPr>
        <w:commentReference w:id="220"/>
      </w:r>
      <w:r w:rsidR="002E138D">
        <w:rPr>
          <w:rFonts w:ascii="Times New Roman" w:hAnsi="Times New Roman" w:cs="Times New Roman"/>
          <w:sz w:val="24"/>
          <w:szCs w:val="24"/>
        </w:rPr>
        <w:t xml:space="preserve">. </w:t>
      </w:r>
      <w:r w:rsidR="00B03012">
        <w:rPr>
          <w:rFonts w:ascii="Times New Roman" w:hAnsi="Times New Roman" w:cs="Times New Roman"/>
          <w:sz w:val="24"/>
          <w:szCs w:val="24"/>
        </w:rPr>
        <w:t>Age 40+ was used to be inclusive and was supported by</w:t>
      </w:r>
      <w:r w:rsidR="001013F0">
        <w:rPr>
          <w:rFonts w:ascii="Times New Roman" w:hAnsi="Times New Roman" w:cs="Times New Roman"/>
          <w:sz w:val="24"/>
          <w:szCs w:val="24"/>
        </w:rPr>
        <w:t xml:space="preserve"> the age ranges analyzed in a 2018 meta-analysis demonstrating the utility of a </w:t>
      </w:r>
      <w:r w:rsidR="002B2918">
        <w:rPr>
          <w:rFonts w:ascii="Times New Roman" w:hAnsi="Times New Roman" w:cs="Times New Roman"/>
          <w:sz w:val="24"/>
          <w:szCs w:val="24"/>
        </w:rPr>
        <w:t>FI</w:t>
      </w:r>
      <w:r w:rsidR="001013F0">
        <w:rPr>
          <w:rFonts w:ascii="Times New Roman" w:hAnsi="Times New Roman" w:cs="Times New Roman"/>
          <w:sz w:val="24"/>
          <w:szCs w:val="24"/>
        </w:rPr>
        <w:t xml:space="preserve"> for mortality risk across ages from 40</w:t>
      </w:r>
      <w:r w:rsidR="00EF16AF">
        <w:rPr>
          <w:rFonts w:ascii="Times New Roman" w:hAnsi="Times New Roman" w:cs="Times New Roman"/>
          <w:sz w:val="24"/>
          <w:szCs w:val="24"/>
        </w:rPr>
        <w:t xml:space="preserve"> to 80</w:t>
      </w:r>
      <w:r w:rsidR="001013F0">
        <w:rPr>
          <w:rFonts w:ascii="Times New Roman" w:hAnsi="Times New Roman" w:cs="Times New Roman"/>
          <w:sz w:val="24"/>
          <w:szCs w:val="24"/>
        </w:rPr>
        <w:t xml:space="preserve">+ </w:t>
      </w:r>
      <w:r w:rsidR="001013F0">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{"citationID":"6X5aLBJV","properties":{"formattedCitation":"(24)","plainCitation":"(24)","noteIndex":0},"citationItems":[{"id":206,"uris":["http://zotero.org/users/11024131/items/JZLRL6L5"],"itemData":{"id":206,"type":"article-journal","abstract":"Abstract\nBackground\ntwo popular operational definitions of frailty, the frailty phenotype and Frailty index (FI), are based on different theories. Although FI was shown to be superior in predicting mortality to the frailty phenotype, no meta-analysis on mortality risk according to FI has been found in the literature.\nMethods\nan electronic systematic literature search was conducted in August 2016 using four databases (Embase, Medline, CINAHL and PsycINFO) for prospective cohort studies published in 2000 or later, examining the mortality risk according to frailty measured by FI. A meta-analysis was performed to synthesise pooled mortality risk estimates.\nResults\nof 2,617 studies identified by the systematic review, 18 cohorts from 19 studies were included. Thirteen cohorts showed hazard ratios (HRs) per 0.01 increase in FI, six cohorts showed HRs per 0.1 increase in FI and two cohorts each showed odds ratios (ORs) per 0.01 and 0.1 increase in FI, respectively. All meta-analyses suggested that higher FI was significantly associated with higher mortality risk (pooled HR per 0.01 FI increase = 1.039, 95% CI = 1.033–1.044, P &lt; 0.001; pooled HR per 0.1 FI increase = 1.282, 95% CI = 1.258–1.307, P &lt; 0.001; pooled OR per 0.01 FI increase = 1.054, 95% CI = 1.040–1.068, P &lt; 0.001; pooled OR per 0.1 FI increase = 1.706, 95% CI = 1.547–1.881, P &lt; 0.001). Meta-regression analysis among 13 cohorts with HR per 0.01 increase in FI showed that the studies with shorter follow-up periods and with lower female proportion were associated with higher mortality risks by FI.\nConclusions\nthis systematic review and meta-analysis was the first to quantitatively demonstrate that frailty measured by the FI is a significant predictor of mortality.","container-title":"Age and ageing","DOI":"10.1093/ageing/afx162","ISSN":"0002-0729","issue":"2","journalAbbreviation":"AGE AGEING","note":"publisher-place: OXFORD\npublisher: Oxford University Press","page":"193-200","title":"Frailty index as a predictor of mortality: a systematic review and meta-analysis","volume":"47","author":[{"family":"Kojima","given":"Gotaro"},{"family":"Iliffe","given":"Steve"},{"family":"Walters","given":"Kate"}],"issued":{"date-parts":[["2018"]]}}}],"schema":"https://github.com/citation-style-language/schema/raw/master/csl-citation.json"} </w:instrText>
      </w:r>
      <w:r w:rsidR="001013F0">
        <w:rPr>
          <w:rFonts w:ascii="Times New Roman" w:hAnsi="Times New Roman" w:cs="Times New Roman"/>
          <w:sz w:val="24"/>
          <w:szCs w:val="24"/>
        </w:rPr>
        <w:fldChar w:fldCharType="separate"/>
      </w:r>
      <w:r w:rsidR="009921DC" w:rsidRPr="009921DC">
        <w:rPr>
          <w:rFonts w:ascii="Times New Roman" w:hAnsi="Times New Roman" w:cs="Times New Roman"/>
          <w:sz w:val="24"/>
        </w:rPr>
        <w:t>(24)</w:t>
      </w:r>
      <w:r w:rsidR="001013F0">
        <w:rPr>
          <w:rFonts w:ascii="Times New Roman" w:hAnsi="Times New Roman" w:cs="Times New Roman"/>
          <w:sz w:val="24"/>
          <w:szCs w:val="24"/>
        </w:rPr>
        <w:fldChar w:fldCharType="end"/>
      </w:r>
      <w:r w:rsidR="00E436D1">
        <w:rPr>
          <w:rFonts w:ascii="Times New Roman" w:hAnsi="Times New Roman" w:cs="Times New Roman"/>
          <w:sz w:val="24"/>
          <w:szCs w:val="24"/>
        </w:rPr>
        <w:t xml:space="preserve"> (</w:t>
      </w:r>
      <w:proofErr w:type="spellStart"/>
      <w:r w:rsidR="00E436D1">
        <w:rPr>
          <w:rFonts w:ascii="Times New Roman" w:hAnsi="Times New Roman" w:cs="Times New Roman"/>
          <w:sz w:val="24"/>
          <w:szCs w:val="24"/>
        </w:rPr>
        <w:t>Supplemetal</w:t>
      </w:r>
      <w:proofErr w:type="spellEnd"/>
      <w:r w:rsidR="00E436D1">
        <w:rPr>
          <w:rFonts w:ascii="Times New Roman" w:hAnsi="Times New Roman" w:cs="Times New Roman"/>
          <w:sz w:val="24"/>
          <w:szCs w:val="24"/>
        </w:rPr>
        <w:t xml:space="preserve"> Table 1)</w:t>
      </w:r>
      <w:r w:rsidR="00064B79">
        <w:rPr>
          <w:rFonts w:ascii="Times New Roman" w:hAnsi="Times New Roman" w:cs="Times New Roman"/>
          <w:sz w:val="24"/>
          <w:szCs w:val="24"/>
        </w:rPr>
        <w:t xml:space="preserve">. </w:t>
      </w:r>
    </w:p>
    <w:p w14:paraId="611F5360" w14:textId="77777777" w:rsidR="005910FE" w:rsidRPr="00010F95" w:rsidRDefault="005910FE" w:rsidP="009631A5">
      <w:pPr>
        <w:pStyle w:val="Heading2"/>
        <w:spacing w:before="0"/>
        <w:rPr>
          <w:rFonts w:ascii="Times New Roman" w:hAnsi="Times New Roman" w:cs="Times New Roman"/>
          <w:color w:val="auto"/>
          <w:sz w:val="24"/>
          <w:szCs w:val="24"/>
        </w:rPr>
      </w:pPr>
      <w:bookmarkStart w:id="221" w:name="_heading=h.r9wg75tjx83x" w:colFirst="0" w:colLast="0"/>
      <w:bookmarkEnd w:id="221"/>
    </w:p>
    <w:p w14:paraId="00000023" w14:textId="15DD5D29" w:rsidR="009E3786" w:rsidRPr="00EF16AF" w:rsidRDefault="006477FF" w:rsidP="009631A5">
      <w:pPr>
        <w:pStyle w:val="Heading2"/>
        <w:spacing w:before="0"/>
        <w:rPr>
          <w:rFonts w:ascii="Times New Roman" w:hAnsi="Times New Roman" w:cs="Times New Roman"/>
          <w:i/>
          <w:iCs/>
          <w:color w:val="auto"/>
          <w:sz w:val="24"/>
          <w:szCs w:val="24"/>
        </w:rPr>
      </w:pPr>
      <w:r w:rsidRPr="00EF16AF">
        <w:rPr>
          <w:rFonts w:ascii="Times New Roman" w:hAnsi="Times New Roman" w:cs="Times New Roman"/>
          <w:i/>
          <w:iCs/>
          <w:color w:val="auto"/>
          <w:sz w:val="24"/>
          <w:szCs w:val="24"/>
        </w:rPr>
        <w:t>Measures</w:t>
      </w:r>
      <w:r w:rsidR="00766338">
        <w:rPr>
          <w:rFonts w:ascii="Times New Roman" w:hAnsi="Times New Roman" w:cs="Times New Roman"/>
          <w:i/>
          <w:iCs/>
          <w:color w:val="auto"/>
          <w:sz w:val="24"/>
          <w:szCs w:val="24"/>
        </w:rPr>
        <w:t xml:space="preserve"> and demographics</w:t>
      </w:r>
    </w:p>
    <w:p w14:paraId="00000024" w14:textId="20DAC9E9" w:rsidR="009E3786" w:rsidRPr="000664DD" w:rsidRDefault="009D15A7" w:rsidP="009631A5">
      <w:pPr>
        <w:pStyle w:val="Heading2"/>
        <w:spacing w:before="0"/>
        <w:rPr>
          <w:rFonts w:ascii="Times New Roman" w:hAnsi="Times New Roman" w:cs="Times New Roman"/>
          <w:color w:val="000000" w:themeColor="text1"/>
          <w:sz w:val="24"/>
          <w:szCs w:val="24"/>
        </w:rPr>
      </w:pPr>
      <w:bookmarkStart w:id="222" w:name="_heading=h.7m73lk7lc0fo" w:colFirst="0" w:colLast="0"/>
      <w:bookmarkEnd w:id="222"/>
      <w:commentRangeStart w:id="223"/>
      <w:r w:rsidRPr="000664DD">
        <w:rPr>
          <w:rFonts w:ascii="Times New Roman" w:hAnsi="Times New Roman" w:cs="Times New Roman"/>
          <w:color w:val="000000" w:themeColor="text1"/>
          <w:sz w:val="24"/>
          <w:szCs w:val="24"/>
        </w:rPr>
        <w:t xml:space="preserve">Following </w:t>
      </w:r>
      <w:proofErr w:type="spellStart"/>
      <w:r w:rsidRPr="000664DD">
        <w:rPr>
          <w:rFonts w:ascii="Times New Roman" w:hAnsi="Times New Roman" w:cs="Times New Roman"/>
          <w:color w:val="000000" w:themeColor="text1"/>
          <w:sz w:val="24"/>
        </w:rPr>
        <w:t>Elhussein</w:t>
      </w:r>
      <w:proofErr w:type="spellEnd"/>
      <w:r w:rsidRPr="000664DD">
        <w:rPr>
          <w:rFonts w:ascii="Times New Roman" w:hAnsi="Times New Roman" w:cs="Times New Roman"/>
          <w:color w:val="000000" w:themeColor="text1"/>
          <w:sz w:val="24"/>
        </w:rPr>
        <w:t xml:space="preserve"> et al </w:t>
      </w:r>
      <w:r w:rsidRPr="000664DD">
        <w:rPr>
          <w:rFonts w:ascii="Times New Roman" w:hAnsi="Times New Roman" w:cs="Times New Roman"/>
          <w:color w:val="000000" w:themeColor="text1"/>
          <w:sz w:val="24"/>
          <w:szCs w:val="24"/>
        </w:rPr>
        <w:fldChar w:fldCharType="begin"/>
      </w:r>
      <w:r w:rsidR="009921DC" w:rsidRPr="000664DD">
        <w:rPr>
          <w:rFonts w:ascii="Times New Roman" w:hAnsi="Times New Roman" w:cs="Times New Roman"/>
          <w:color w:val="000000" w:themeColor="text1"/>
          <w:sz w:val="24"/>
          <w:szCs w:val="24"/>
        </w:rPr>
        <w:instrText xml:space="preserve"> ADDIN ZOTERO_ITEM CSL_CITATION {"citationID":"ae3v4bZd","properties":{"formattedCitation":"(26)","plainCitation":"(26)","noteIndex":0},"citationItems":[{"id":718,"uris":["http://zotero.org/users/11024131/items/FD92NUZ7"],"itemData":{"id":718,"type":"paper-conference","container-title":"Abstract presentations","event-place":"Online","event-title":"OHDSI Global Symposium Showcase","publisher-place":"Online","title":"Quantifying polypharmacy in elderly people: a comparison between source and mapped data in the UK Clinical Practice Research Datalink GOLD","URL":"https://www.ohdsi.org/2021-global-symposium-showcase-36/","author":[{"family":"Elhussein","given":"Leena"},{"family":"Burn","given":"Ed"},{"family":"Delmestri","given":"Antonella"},{"family":"Strauss","given":"Victoria Y"},{"family":"Prieto-Alhambra","given":"Daniel"}],"accessed":{"date-parts":[["2024",9,5]]},"issued":{"date-parts":[["2021",9,14]]}}}],"schema":"https://github.com/citation-style-language/schema/raw/master/csl-citation.json"} </w:instrText>
      </w:r>
      <w:r w:rsidRPr="000664DD">
        <w:rPr>
          <w:rFonts w:ascii="Times New Roman" w:hAnsi="Times New Roman" w:cs="Times New Roman"/>
          <w:color w:val="000000" w:themeColor="text1"/>
          <w:sz w:val="24"/>
          <w:szCs w:val="24"/>
        </w:rPr>
        <w:fldChar w:fldCharType="separate"/>
      </w:r>
      <w:r w:rsidR="009921DC" w:rsidRPr="000664DD">
        <w:rPr>
          <w:rFonts w:ascii="Times New Roman" w:hAnsi="Times New Roman" w:cs="Times New Roman"/>
          <w:color w:val="000000" w:themeColor="text1"/>
          <w:sz w:val="24"/>
        </w:rPr>
        <w:t>(26)</w:t>
      </w:r>
      <w:r w:rsidRPr="000664DD">
        <w:rPr>
          <w:rFonts w:ascii="Times New Roman" w:hAnsi="Times New Roman" w:cs="Times New Roman"/>
          <w:color w:val="000000" w:themeColor="text1"/>
          <w:sz w:val="24"/>
          <w:szCs w:val="24"/>
        </w:rPr>
        <w:fldChar w:fldCharType="end"/>
      </w:r>
      <w:r w:rsidRPr="000664DD">
        <w:rPr>
          <w:rFonts w:ascii="Times New Roman" w:hAnsi="Times New Roman" w:cs="Times New Roman"/>
          <w:color w:val="000000" w:themeColor="text1"/>
          <w:sz w:val="24"/>
          <w:szCs w:val="24"/>
        </w:rPr>
        <w:t xml:space="preserve">, we defined polypharmacy </w:t>
      </w:r>
      <w:r w:rsidR="005910FE" w:rsidRPr="000664DD">
        <w:rPr>
          <w:rFonts w:ascii="Times New Roman" w:hAnsi="Times New Roman" w:cs="Times New Roman"/>
          <w:color w:val="000000" w:themeColor="text1"/>
          <w:sz w:val="24"/>
          <w:szCs w:val="24"/>
        </w:rPr>
        <w:t xml:space="preserve">as having </w:t>
      </w:r>
      <w:r w:rsidR="0013116B" w:rsidRPr="000664DD">
        <w:rPr>
          <w:rFonts w:ascii="Times New Roman" w:hAnsi="Times New Roman" w:cs="Times New Roman"/>
          <w:color w:val="000000" w:themeColor="text1"/>
          <w:sz w:val="24"/>
          <w:szCs w:val="24"/>
        </w:rPr>
        <w:t xml:space="preserve">a </w:t>
      </w:r>
      <w:r w:rsidR="000B6892" w:rsidRPr="000664DD">
        <w:rPr>
          <w:rFonts w:ascii="Times New Roman" w:hAnsi="Times New Roman" w:cs="Times New Roman"/>
          <w:color w:val="000000" w:themeColor="text1"/>
          <w:sz w:val="24"/>
          <w:szCs w:val="24"/>
        </w:rPr>
        <w:t xml:space="preserve">clinical finding </w:t>
      </w:r>
      <w:r w:rsidR="0013116B" w:rsidRPr="000664DD">
        <w:rPr>
          <w:rFonts w:ascii="Times New Roman" w:hAnsi="Times New Roman" w:cs="Times New Roman"/>
          <w:color w:val="000000" w:themeColor="text1"/>
          <w:sz w:val="24"/>
          <w:szCs w:val="24"/>
        </w:rPr>
        <w:t xml:space="preserve">of </w:t>
      </w:r>
      <w:r w:rsidR="001C799F" w:rsidRPr="000664DD">
        <w:rPr>
          <w:rFonts w:ascii="Times New Roman" w:hAnsi="Times New Roman" w:cs="Times New Roman"/>
          <w:color w:val="000000" w:themeColor="text1"/>
          <w:sz w:val="24"/>
          <w:szCs w:val="24"/>
        </w:rPr>
        <w:t>polypharmacy</w:t>
      </w:r>
      <w:r w:rsidR="008E0795" w:rsidRPr="000664DD">
        <w:rPr>
          <w:rFonts w:ascii="Times New Roman" w:hAnsi="Times New Roman" w:cs="Times New Roman"/>
          <w:color w:val="000000" w:themeColor="text1"/>
          <w:sz w:val="24"/>
          <w:szCs w:val="24"/>
        </w:rPr>
        <w:t xml:space="preserve"> </w:t>
      </w:r>
      <w:r w:rsidR="001C799F" w:rsidRPr="000664DD">
        <w:rPr>
          <w:rFonts w:ascii="Times New Roman" w:hAnsi="Times New Roman" w:cs="Times New Roman"/>
          <w:color w:val="000000" w:themeColor="text1"/>
          <w:sz w:val="24"/>
          <w:szCs w:val="24"/>
        </w:rPr>
        <w:t xml:space="preserve">or </w:t>
      </w:r>
      <w:r w:rsidR="00517165" w:rsidRPr="000664DD">
        <w:rPr>
          <w:rFonts w:ascii="Times New Roman" w:hAnsi="Times New Roman" w:cs="Times New Roman"/>
          <w:color w:val="000000" w:themeColor="text1"/>
          <w:sz w:val="24"/>
          <w:szCs w:val="24"/>
        </w:rPr>
        <w:t xml:space="preserve">prescriptions for </w:t>
      </w:r>
      <w:r w:rsidR="005910FE" w:rsidRPr="000664DD">
        <w:rPr>
          <w:rFonts w:ascii="Times New Roman" w:hAnsi="Times New Roman" w:cs="Times New Roman"/>
          <w:color w:val="000000" w:themeColor="text1"/>
          <w:sz w:val="24"/>
          <w:szCs w:val="24"/>
        </w:rPr>
        <w:t xml:space="preserve">at least 10 </w:t>
      </w:r>
      <w:r w:rsidR="00920233" w:rsidRPr="000664DD">
        <w:rPr>
          <w:rFonts w:ascii="Times New Roman" w:hAnsi="Times New Roman" w:cs="Times New Roman"/>
          <w:color w:val="000000" w:themeColor="text1"/>
          <w:sz w:val="24"/>
          <w:szCs w:val="24"/>
        </w:rPr>
        <w:t xml:space="preserve">unique </w:t>
      </w:r>
      <w:r w:rsidR="005910FE" w:rsidRPr="000664DD">
        <w:rPr>
          <w:rFonts w:ascii="Times New Roman" w:hAnsi="Times New Roman" w:cs="Times New Roman"/>
          <w:color w:val="000000" w:themeColor="text1"/>
          <w:sz w:val="24"/>
          <w:szCs w:val="24"/>
        </w:rPr>
        <w:t>ingredients</w:t>
      </w:r>
      <w:r w:rsidR="00920233" w:rsidRPr="000664DD">
        <w:rPr>
          <w:rFonts w:ascii="Times New Roman" w:hAnsi="Times New Roman" w:cs="Times New Roman"/>
          <w:color w:val="000000" w:themeColor="text1"/>
          <w:sz w:val="24"/>
          <w:szCs w:val="24"/>
        </w:rPr>
        <w:t>, excluding antibiotics</w:t>
      </w:r>
      <w:r w:rsidR="00313832" w:rsidRPr="000664DD">
        <w:rPr>
          <w:rFonts w:ascii="Times New Roman" w:hAnsi="Times New Roman" w:cs="Times New Roman"/>
          <w:color w:val="000000" w:themeColor="text1"/>
          <w:sz w:val="24"/>
          <w:szCs w:val="24"/>
        </w:rPr>
        <w:t xml:space="preserve"> identified as any drug in ATC J01</w:t>
      </w:r>
      <w:r w:rsidR="00920233" w:rsidRPr="000664DD">
        <w:rPr>
          <w:rFonts w:ascii="Times New Roman" w:hAnsi="Times New Roman" w:cs="Times New Roman"/>
          <w:color w:val="000000" w:themeColor="text1"/>
          <w:sz w:val="24"/>
          <w:szCs w:val="24"/>
        </w:rPr>
        <w:t>,</w:t>
      </w:r>
      <w:r w:rsidR="005910FE" w:rsidRPr="000664DD">
        <w:rPr>
          <w:rFonts w:ascii="Times New Roman" w:hAnsi="Times New Roman" w:cs="Times New Roman"/>
          <w:color w:val="000000" w:themeColor="text1"/>
          <w:sz w:val="24"/>
          <w:szCs w:val="24"/>
        </w:rPr>
        <w:t xml:space="preserve"> in 1-year lookback</w:t>
      </w:r>
      <w:r w:rsidR="00FE5C0E" w:rsidRPr="000664DD">
        <w:rPr>
          <w:rFonts w:ascii="Times New Roman" w:hAnsi="Times New Roman" w:cs="Times New Roman"/>
          <w:color w:val="000000" w:themeColor="text1"/>
          <w:sz w:val="24"/>
          <w:szCs w:val="24"/>
        </w:rPr>
        <w:t>.</w:t>
      </w:r>
      <w:r w:rsidR="005910FE" w:rsidRPr="000664DD">
        <w:rPr>
          <w:rFonts w:ascii="Times New Roman" w:hAnsi="Times New Roman" w:cs="Times New Roman"/>
          <w:color w:val="000000" w:themeColor="text1"/>
          <w:sz w:val="24"/>
          <w:szCs w:val="24"/>
        </w:rPr>
        <w:t xml:space="preserve"> </w:t>
      </w:r>
      <w:r w:rsidR="00EF16AF" w:rsidRPr="000664DD">
        <w:rPr>
          <w:rFonts w:ascii="Times New Roman" w:hAnsi="Times New Roman" w:cs="Times New Roman"/>
          <w:color w:val="000000" w:themeColor="text1"/>
          <w:sz w:val="24"/>
          <w:szCs w:val="24"/>
        </w:rPr>
        <w:t xml:space="preserve">Demographic information was limited to age and sex for all databases due to the deidentified nature of the data, though </w:t>
      </w:r>
      <w:r w:rsidR="0012708C">
        <w:rPr>
          <w:rFonts w:ascii="Times New Roman" w:hAnsi="Times New Roman" w:cs="Times New Roman"/>
          <w:color w:val="000000" w:themeColor="text1"/>
          <w:sz w:val="24"/>
          <w:szCs w:val="24"/>
        </w:rPr>
        <w:t>US</w:t>
      </w:r>
      <w:r w:rsidR="00430544" w:rsidRPr="000664DD">
        <w:rPr>
          <w:rFonts w:ascii="Times New Roman" w:hAnsi="Times New Roman" w:cs="Times New Roman"/>
          <w:color w:val="000000" w:themeColor="text1"/>
          <w:sz w:val="24"/>
          <w:szCs w:val="24"/>
        </w:rPr>
        <w:t xml:space="preserve"> </w:t>
      </w:r>
      <w:r w:rsidR="00EF16AF" w:rsidRPr="000664DD">
        <w:rPr>
          <w:rFonts w:ascii="Times New Roman" w:hAnsi="Times New Roman" w:cs="Times New Roman"/>
          <w:color w:val="000000" w:themeColor="text1"/>
          <w:sz w:val="24"/>
          <w:szCs w:val="24"/>
        </w:rPr>
        <w:t xml:space="preserve">databases also included </w:t>
      </w:r>
      <w:r w:rsidR="00430544" w:rsidRPr="000664DD">
        <w:rPr>
          <w:rFonts w:ascii="Times New Roman" w:hAnsi="Times New Roman" w:cs="Times New Roman"/>
          <w:color w:val="000000" w:themeColor="text1"/>
          <w:sz w:val="24"/>
          <w:szCs w:val="24"/>
        </w:rPr>
        <w:t xml:space="preserve">(limited) </w:t>
      </w:r>
      <w:r w:rsidR="00EF16AF" w:rsidRPr="000664DD">
        <w:rPr>
          <w:rFonts w:ascii="Times New Roman" w:hAnsi="Times New Roman" w:cs="Times New Roman"/>
          <w:color w:val="000000" w:themeColor="text1"/>
          <w:sz w:val="24"/>
          <w:szCs w:val="24"/>
        </w:rPr>
        <w:t>race/ethnicity.</w:t>
      </w:r>
      <w:commentRangeEnd w:id="223"/>
      <w:r w:rsidR="0028117F">
        <w:rPr>
          <w:rStyle w:val="CommentReference"/>
          <w:rFonts w:eastAsia="Calibri" w:cs="Calibri"/>
          <w:color w:val="auto"/>
        </w:rPr>
        <w:commentReference w:id="223"/>
      </w:r>
    </w:p>
    <w:p w14:paraId="00000025" w14:textId="77777777" w:rsidR="009E3786" w:rsidRPr="00010F95" w:rsidRDefault="009E3786" w:rsidP="009631A5">
      <w:pPr>
        <w:spacing w:after="0"/>
        <w:rPr>
          <w:rFonts w:ascii="Times New Roman" w:hAnsi="Times New Roman" w:cs="Times New Roman"/>
          <w:sz w:val="24"/>
          <w:szCs w:val="24"/>
        </w:rPr>
      </w:pPr>
    </w:p>
    <w:p w14:paraId="00000026" w14:textId="4A197517" w:rsidR="009E3786" w:rsidRPr="00EF16AF" w:rsidRDefault="006477FF" w:rsidP="009631A5">
      <w:pPr>
        <w:pStyle w:val="Heading2"/>
        <w:spacing w:before="0"/>
        <w:rPr>
          <w:rFonts w:ascii="Times New Roman" w:hAnsi="Times New Roman" w:cs="Times New Roman"/>
          <w:i/>
          <w:iCs/>
          <w:color w:val="auto"/>
          <w:sz w:val="24"/>
          <w:szCs w:val="24"/>
        </w:rPr>
      </w:pPr>
      <w:bookmarkStart w:id="224" w:name="_heading=h.6dxaf7i31klb" w:colFirst="0" w:colLast="0"/>
      <w:bookmarkEnd w:id="224"/>
      <w:r w:rsidRPr="00EF16AF">
        <w:rPr>
          <w:rFonts w:ascii="Times New Roman" w:hAnsi="Times New Roman" w:cs="Times New Roman"/>
          <w:i/>
          <w:iCs/>
          <w:color w:val="auto"/>
          <w:sz w:val="24"/>
          <w:szCs w:val="24"/>
        </w:rPr>
        <w:t>Frailty Indices</w:t>
      </w:r>
    </w:p>
    <w:p w14:paraId="159A7517" w14:textId="165BC0FF" w:rsidR="00730376" w:rsidRPr="002508C1" w:rsidRDefault="006477FF" w:rsidP="009631A5">
      <w:pPr>
        <w:spacing w:after="0"/>
        <w:rPr>
          <w:rFonts w:ascii="Times New Roman" w:hAnsi="Times New Roman" w:cs="Times New Roman"/>
          <w:sz w:val="24"/>
          <w:szCs w:val="24"/>
        </w:rPr>
      </w:pPr>
      <w:r w:rsidRPr="00EF16AF">
        <w:rPr>
          <w:rFonts w:ascii="Times New Roman" w:hAnsi="Times New Roman" w:cs="Times New Roman"/>
          <w:sz w:val="24"/>
          <w:szCs w:val="24"/>
          <w:u w:val="single"/>
        </w:rPr>
        <w:t>VAFI</w:t>
      </w:r>
      <w:r w:rsidRPr="00010F95">
        <w:rPr>
          <w:rFonts w:ascii="Times New Roman" w:hAnsi="Times New Roman" w:cs="Times New Roman"/>
          <w:sz w:val="24"/>
          <w:szCs w:val="24"/>
        </w:rPr>
        <w:t xml:space="preserve">: </w:t>
      </w:r>
      <w:r w:rsidR="00730376" w:rsidRPr="00010F95">
        <w:rPr>
          <w:rFonts w:ascii="Times New Roman" w:hAnsi="Times New Roman" w:cs="Times New Roman"/>
          <w:sz w:val="24"/>
          <w:szCs w:val="24"/>
        </w:rPr>
        <w:t xml:space="preserve">Construct validity for the VAFI has been demonstrated against </w:t>
      </w:r>
      <w:r w:rsidR="00697B35">
        <w:rPr>
          <w:rFonts w:ascii="Times New Roman" w:hAnsi="Times New Roman" w:cs="Times New Roman"/>
          <w:sz w:val="24"/>
          <w:szCs w:val="24"/>
        </w:rPr>
        <w:t xml:space="preserve">other </w:t>
      </w:r>
      <w:r w:rsidR="00730376" w:rsidRPr="00010F95">
        <w:rPr>
          <w:rFonts w:ascii="Times New Roman" w:hAnsi="Times New Roman" w:cs="Times New Roman"/>
          <w:sz w:val="24"/>
          <w:szCs w:val="24"/>
        </w:rPr>
        <w:t xml:space="preserve">frailty assessments </w:t>
      </w:r>
      <w:r w:rsidR="00697B35">
        <w:rPr>
          <w:rFonts w:ascii="Times New Roman" w:hAnsi="Times New Roman" w:cs="Times New Roman"/>
          <w:sz w:val="24"/>
          <w:szCs w:val="24"/>
        </w:rPr>
        <w:t xml:space="preserve">and </w:t>
      </w:r>
      <w:r w:rsidR="00730376" w:rsidRPr="00010F95">
        <w:rPr>
          <w:rFonts w:ascii="Times New Roman" w:hAnsi="Times New Roman" w:cs="Times New Roman"/>
          <w:sz w:val="24"/>
          <w:szCs w:val="24"/>
        </w:rPr>
        <w:t>used in non-veteran populations making it a v</w:t>
      </w:r>
      <w:r w:rsidR="00697B35">
        <w:rPr>
          <w:rFonts w:ascii="Times New Roman" w:hAnsi="Times New Roman" w:cs="Times New Roman"/>
          <w:sz w:val="24"/>
          <w:szCs w:val="24"/>
        </w:rPr>
        <w:t>alid</w:t>
      </w:r>
      <w:r w:rsidR="00730376" w:rsidRPr="00010F95">
        <w:rPr>
          <w:rFonts w:ascii="Times New Roman" w:hAnsi="Times New Roman" w:cs="Times New Roman"/>
          <w:sz w:val="24"/>
          <w:szCs w:val="24"/>
        </w:rPr>
        <w:t xml:space="preserve"> choice for this project</w:t>
      </w:r>
      <w:r w:rsidR="00022FB2">
        <w:rPr>
          <w:rFonts w:ascii="Times New Roman" w:hAnsi="Times New Roman" w:cs="Times New Roman"/>
          <w:sz w:val="24"/>
          <w:szCs w:val="24"/>
        </w:rPr>
        <w:t xml:space="preserve"> </w:t>
      </w:r>
      <w:r w:rsidR="00730376" w:rsidRPr="00010F95">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{"citationID":"X2GrgUnh","properties":{"formattedCitation":"(27)","plainCitation":"(27)","noteIndex":0},"citationItems":[{"id":719,"uris":["http://zotero.org/users/11024131/items/TX75UVB3"],"itemData":{"id":719,"type":"article-journal","abstract":"Background Electronic frailty indices (eFIs) can expand measurement of frailty in research and practice and have demonstrated predictive validity in associations with clinical outcomes. However, their construct validity is less well studied. We aimed to assess the construct validity of the VA-FI, an eFI developed for use in the U.S. Veterans Affairs Healthcare System. Methods Veterans who underwent comprehensive geriatric assessments between January 31, 2019 and June 6, 2022 at VA Boston and had sufficient data documented for a comprehensive geriatric assessment-frailty index (CGA-FI) were included. The VA-FI, based on diagnostic and procedural codes, and the CGA-FI, based on geriatrician-measured deficits, were calculated for each patient. Geriatricians also assessed the Clinical Frailty Scale (CFS), functional status (ADLs and IADLs), and 4-meter gait speed (4MGS). Results A total of 132 veterans were included, with median age 81.4 years (IQR 75.8–88.7). Across increasing levels of VA-FI (&lt;0.2; 0.2–0.4; &gt;0.4), mean CGA-FI increased (0.24; 0.30; 0.40). The VA-FI was moderately correlated with the CGA-FI (r 0.45, p &lt; 0.001). Every 0.1-unit increase in the VA-FI was associated with an increase in the CGA-FI (linear regression beta 0.05; 95% confidence interval [CI] 0.03–0.06), higher CFS category (ordinal regression OR 1.69; 95% CI 1.24–2.30), higher odds of ADL dependency (logistic regression OR 1.59; 95% CI 1.20–2.11), IADL dependency (logistic regression OR 1.68; 95% CI 1.23–2.30), and a decrease in 4MGS (linear regression beta −0.07, 95% CI −0.12 to −0.02). All models were adjusted for age and race, and associations held after further adjustment for the Charlson Comorbidity Index. Conclusion Our results demonstrate the construct validity of the VA-FI through its associations with clinical measures of frailty, including summary frailty measures, functional status, and objective physical performance. Our findings complement others' in showing that eFIs can capture functional and mobility domains of frailty beyond just comorbidity and may be useful to measure frailty among populations and individuals.","container-title":"Journal of the American Geriatrics Society","DOI":"10.1111/jgs.18540","ISSN":"1532-5415","issue":"12","language":"en","license":"Published 2023. This article is a U.S. Government work and is in the public domain in the USA.","note":"_eprint: https://agsjournals.onlinelibrary.wiley.com/doi/pdf/10.1111/jgs.18540","page":"3857-3864","source":"Wiley Online Library","title":"Construct validity of the electronic Veterans Affairs Frailty Index against clinician frailty assessment","volume":"71","author":[{"family":"DuMontier","given":"Clark"},{"family":"Hennis","given":"Robert"},{"family":"Yilidirim","given":"Cenk"},{"family":"Seligman","given":"Benjamin J."},{"family":"Fonseca Valencia","given":"Carolina"},{"family":"Lubinski","given":"Brooke L."},{"family":"Sison","given":"Stephanie M."},{"family":"Dharne","given":"Mayuri"},{"family":"Kim","given":"Dae Hyun"},{"family":"Schwartz","given":"Andrea Wershof"},{"family":"Driver","given":"Jane A."},{"family":"Fillmore","given":"Nathanael R."},{"family":"Orkaby","given":"Ariela R."}],"issued":{"date-parts":[["2023"]]}}}],"schema":"https://github.com/citation-style-language/schema/raw/master/csl-citation.json"} </w:instrText>
      </w:r>
      <w:r w:rsidR="00730376" w:rsidRPr="00010F95">
        <w:rPr>
          <w:rFonts w:ascii="Times New Roman" w:hAnsi="Times New Roman" w:cs="Times New Roman"/>
          <w:sz w:val="24"/>
          <w:szCs w:val="24"/>
        </w:rPr>
        <w:fldChar w:fldCharType="separate"/>
      </w:r>
      <w:r w:rsidR="009921DC" w:rsidRPr="009921DC">
        <w:rPr>
          <w:rFonts w:ascii="Times New Roman" w:hAnsi="Times New Roman" w:cs="Times New Roman"/>
          <w:sz w:val="24"/>
        </w:rPr>
        <w:t>(27)</w:t>
      </w:r>
      <w:r w:rsidR="00730376" w:rsidRPr="00010F95">
        <w:rPr>
          <w:rFonts w:ascii="Times New Roman" w:hAnsi="Times New Roman" w:cs="Times New Roman"/>
          <w:sz w:val="24"/>
          <w:szCs w:val="24"/>
        </w:rPr>
        <w:fldChar w:fldCharType="end"/>
      </w:r>
      <w:r w:rsidR="00022FB2">
        <w:rPr>
          <w:rFonts w:ascii="Times New Roman" w:hAnsi="Times New Roman" w:cs="Times New Roman"/>
          <w:sz w:val="24"/>
          <w:szCs w:val="24"/>
        </w:rPr>
        <w:t>.</w:t>
      </w:r>
      <w:r w:rsidR="00730376" w:rsidRPr="00010F95">
        <w:rPr>
          <w:rFonts w:ascii="Times New Roman" w:hAnsi="Times New Roman" w:cs="Times New Roman"/>
          <w:sz w:val="24"/>
          <w:szCs w:val="24"/>
        </w:rPr>
        <w:t xml:space="preserve"> This FI uses a list of international classification of disease version 10 (ICD-10), current procedural terminology (CPT), and healthcare common procedure coding (HCPCS) codes, available at the VA Boston </w:t>
      </w:r>
      <w:proofErr w:type="spellStart"/>
      <w:r w:rsidR="00730376" w:rsidRPr="00010F95">
        <w:rPr>
          <w:rFonts w:ascii="Times New Roman" w:hAnsi="Times New Roman" w:cs="Times New Roman"/>
          <w:sz w:val="24"/>
          <w:szCs w:val="24"/>
        </w:rPr>
        <w:t>github</w:t>
      </w:r>
      <w:proofErr w:type="spellEnd"/>
      <w:r w:rsidR="00730376" w:rsidRPr="00010F95">
        <w:rPr>
          <w:rFonts w:ascii="Times New Roman" w:hAnsi="Times New Roman" w:cs="Times New Roman"/>
          <w:sz w:val="24"/>
          <w:szCs w:val="24"/>
        </w:rPr>
        <w:t xml:space="preserve"> (</w:t>
      </w:r>
      <w:hyperlink r:id="rId14" w:history="1">
        <w:r w:rsidR="00730376" w:rsidRPr="00010F95">
          <w:rPr>
            <w:rStyle w:val="Hyperlink"/>
            <w:rFonts w:ascii="Times New Roman" w:hAnsi="Times New Roman" w:cs="Times New Roman"/>
            <w:color w:val="auto"/>
            <w:sz w:val="24"/>
            <w:szCs w:val="24"/>
          </w:rPr>
          <w:t>https://github.com/bostoninformatics/va_frailty_index</w:t>
        </w:r>
      </w:hyperlink>
      <w:r w:rsidR="00730376" w:rsidRPr="00010F95">
        <w:rPr>
          <w:rFonts w:ascii="Times New Roman" w:hAnsi="Times New Roman" w:cs="Times New Roman"/>
          <w:sz w:val="24"/>
          <w:szCs w:val="24"/>
        </w:rPr>
        <w:t xml:space="preserve">), across 31 deficits. The </w:t>
      </w:r>
      <w:commentRangeStart w:id="225"/>
      <w:commentRangeStart w:id="226"/>
      <w:commentRangeStart w:id="227"/>
      <w:r w:rsidR="00730376" w:rsidRPr="00010F95">
        <w:rPr>
          <w:rFonts w:ascii="Times New Roman" w:hAnsi="Times New Roman" w:cs="Times New Roman"/>
          <w:sz w:val="24"/>
          <w:szCs w:val="24"/>
        </w:rPr>
        <w:t xml:space="preserve">codes </w:t>
      </w:r>
      <w:commentRangeEnd w:id="225"/>
      <w:r w:rsidR="00CA7F56">
        <w:rPr>
          <w:rStyle w:val="CommentReference"/>
        </w:rPr>
        <w:commentReference w:id="225"/>
      </w:r>
      <w:commentRangeEnd w:id="226"/>
      <w:r w:rsidR="00213E92">
        <w:rPr>
          <w:rStyle w:val="CommentReference"/>
        </w:rPr>
        <w:commentReference w:id="226"/>
      </w:r>
      <w:commentRangeEnd w:id="227"/>
      <w:r w:rsidR="001D40B8">
        <w:rPr>
          <w:rStyle w:val="CommentReference"/>
        </w:rPr>
        <w:commentReference w:id="227"/>
      </w:r>
      <w:r w:rsidR="00730376" w:rsidRPr="00010F95">
        <w:rPr>
          <w:rFonts w:ascii="Times New Roman" w:hAnsi="Times New Roman" w:cs="Times New Roman"/>
          <w:sz w:val="24"/>
          <w:szCs w:val="24"/>
        </w:rPr>
        <w:t xml:space="preserve">from the </w:t>
      </w:r>
      <w:proofErr w:type="spellStart"/>
      <w:r w:rsidR="00730376" w:rsidRPr="00010F95">
        <w:rPr>
          <w:rFonts w:ascii="Times New Roman" w:hAnsi="Times New Roman" w:cs="Times New Roman"/>
          <w:sz w:val="24"/>
          <w:szCs w:val="24"/>
        </w:rPr>
        <w:t>github</w:t>
      </w:r>
      <w:proofErr w:type="spellEnd"/>
      <w:r w:rsidR="00730376" w:rsidRPr="00010F95">
        <w:rPr>
          <w:rFonts w:ascii="Times New Roman" w:hAnsi="Times New Roman" w:cs="Times New Roman"/>
          <w:sz w:val="24"/>
          <w:szCs w:val="24"/>
        </w:rPr>
        <w:t xml:space="preserve"> were </w:t>
      </w:r>
      <w:r w:rsidRPr="00010F95">
        <w:rPr>
          <w:rFonts w:ascii="Times New Roman" w:hAnsi="Times New Roman" w:cs="Times New Roman"/>
          <w:sz w:val="24"/>
          <w:szCs w:val="24"/>
        </w:rPr>
        <w:t xml:space="preserve">mapped to </w:t>
      </w:r>
      <w:r w:rsidR="00317B66" w:rsidRPr="00010F95">
        <w:rPr>
          <w:rFonts w:ascii="Times New Roman" w:hAnsi="Times New Roman" w:cs="Times New Roman"/>
          <w:sz w:val="24"/>
          <w:szCs w:val="24"/>
        </w:rPr>
        <w:t xml:space="preserve">Systematized Nomenclature of Medicine (SNOMED) clinical terminology </w:t>
      </w:r>
      <w:r w:rsidRPr="00010F95">
        <w:rPr>
          <w:rFonts w:ascii="Times New Roman" w:hAnsi="Times New Roman" w:cs="Times New Roman"/>
          <w:sz w:val="24"/>
          <w:szCs w:val="24"/>
        </w:rPr>
        <w:t xml:space="preserve">codes </w:t>
      </w:r>
      <w:r w:rsidR="00CE098C">
        <w:rPr>
          <w:rFonts w:ascii="Times New Roman" w:hAnsi="Times New Roman" w:cs="Times New Roman"/>
          <w:sz w:val="24"/>
          <w:szCs w:val="24"/>
        </w:rPr>
        <w:t>using OHDSI vocabulary relationships</w:t>
      </w:r>
      <w:r w:rsidRPr="00010F95">
        <w:rPr>
          <w:rFonts w:ascii="Times New Roman" w:hAnsi="Times New Roman" w:cs="Times New Roman"/>
          <w:sz w:val="24"/>
          <w:szCs w:val="24"/>
        </w:rPr>
        <w:t>. Codes which did not map</w:t>
      </w:r>
      <w:r w:rsidR="00317B66" w:rsidRPr="00010F95">
        <w:rPr>
          <w:rFonts w:ascii="Times New Roman" w:hAnsi="Times New Roman" w:cs="Times New Roman"/>
          <w:sz w:val="24"/>
          <w:szCs w:val="24"/>
        </w:rPr>
        <w:t xml:space="preserve"> </w:t>
      </w:r>
      <w:r w:rsidRPr="00010F95">
        <w:rPr>
          <w:rFonts w:ascii="Times New Roman" w:hAnsi="Times New Roman" w:cs="Times New Roman"/>
          <w:sz w:val="24"/>
          <w:szCs w:val="24"/>
        </w:rPr>
        <w:t>1</w:t>
      </w:r>
      <w:r w:rsidR="00697B35">
        <w:rPr>
          <w:rFonts w:ascii="Times New Roman" w:hAnsi="Times New Roman" w:cs="Times New Roman"/>
          <w:sz w:val="24"/>
          <w:szCs w:val="24"/>
        </w:rPr>
        <w:t>:</w:t>
      </w:r>
      <w:r w:rsidRPr="00010F95">
        <w:rPr>
          <w:rFonts w:ascii="Times New Roman" w:hAnsi="Times New Roman" w:cs="Times New Roman"/>
          <w:sz w:val="24"/>
          <w:szCs w:val="24"/>
        </w:rPr>
        <w:t>1</w:t>
      </w:r>
      <w:r w:rsidR="00317B66" w:rsidRPr="00010F95">
        <w:rPr>
          <w:rFonts w:ascii="Times New Roman" w:hAnsi="Times New Roman" w:cs="Times New Roman"/>
          <w:sz w:val="24"/>
          <w:szCs w:val="24"/>
        </w:rPr>
        <w:t xml:space="preserve">, </w:t>
      </w:r>
      <w:proofErr w:type="spellStart"/>
      <w:r w:rsidR="00730376" w:rsidRPr="00010F95">
        <w:rPr>
          <w:rFonts w:ascii="Times New Roman" w:hAnsi="Times New Roman" w:cs="Times New Roman"/>
          <w:sz w:val="24"/>
          <w:szCs w:val="24"/>
        </w:rPr>
        <w:t>github</w:t>
      </w:r>
      <w:proofErr w:type="spellEnd"/>
      <w:r w:rsidR="00730376" w:rsidRPr="00010F95">
        <w:rPr>
          <w:rFonts w:ascii="Times New Roman" w:hAnsi="Times New Roman" w:cs="Times New Roman"/>
          <w:sz w:val="24"/>
          <w:szCs w:val="24"/>
        </w:rPr>
        <w:t xml:space="preserve"> code</w:t>
      </w:r>
      <w:r w:rsidR="00317B66" w:rsidRPr="00010F95">
        <w:rPr>
          <w:rFonts w:ascii="Times New Roman" w:hAnsi="Times New Roman" w:cs="Times New Roman"/>
          <w:sz w:val="24"/>
          <w:szCs w:val="24"/>
        </w:rPr>
        <w:t xml:space="preserve"> to SNOMED,</w:t>
      </w:r>
      <w:r w:rsidRPr="00010F95">
        <w:rPr>
          <w:rFonts w:ascii="Times New Roman" w:hAnsi="Times New Roman" w:cs="Times New Roman"/>
          <w:sz w:val="24"/>
          <w:szCs w:val="24"/>
        </w:rPr>
        <w:t xml:space="preserve"> were </w:t>
      </w:r>
      <w:r w:rsidR="00730376" w:rsidRPr="00010F95">
        <w:rPr>
          <w:rFonts w:ascii="Times New Roman" w:hAnsi="Times New Roman" w:cs="Times New Roman"/>
          <w:sz w:val="24"/>
          <w:szCs w:val="24"/>
        </w:rPr>
        <w:t xml:space="preserve">independently, manually </w:t>
      </w:r>
      <w:r w:rsidRPr="00010F95">
        <w:rPr>
          <w:rFonts w:ascii="Times New Roman" w:hAnsi="Times New Roman" w:cs="Times New Roman"/>
          <w:sz w:val="24"/>
          <w:szCs w:val="24"/>
        </w:rPr>
        <w:t xml:space="preserve">reviewed by </w:t>
      </w:r>
      <w:r w:rsidR="00317B66" w:rsidRPr="00010F95">
        <w:rPr>
          <w:rFonts w:ascii="Times New Roman" w:hAnsi="Times New Roman" w:cs="Times New Roman"/>
          <w:sz w:val="24"/>
          <w:szCs w:val="24"/>
        </w:rPr>
        <w:t>two geriatricians,</w:t>
      </w:r>
      <w:r w:rsidRPr="00010F95">
        <w:rPr>
          <w:rFonts w:ascii="Times New Roman" w:hAnsi="Times New Roman" w:cs="Times New Roman"/>
          <w:sz w:val="24"/>
          <w:szCs w:val="24"/>
        </w:rPr>
        <w:t xml:space="preserve"> C</w:t>
      </w:r>
      <w:r w:rsidR="00317B66" w:rsidRPr="00010F95">
        <w:rPr>
          <w:rFonts w:ascii="Times New Roman" w:hAnsi="Times New Roman" w:cs="Times New Roman"/>
          <w:sz w:val="24"/>
          <w:szCs w:val="24"/>
        </w:rPr>
        <w:t>W</w:t>
      </w:r>
      <w:r w:rsidRPr="00010F95">
        <w:rPr>
          <w:rFonts w:ascii="Times New Roman" w:hAnsi="Times New Roman" w:cs="Times New Roman"/>
          <w:sz w:val="24"/>
          <w:szCs w:val="24"/>
        </w:rPr>
        <w:t xml:space="preserve"> and </w:t>
      </w:r>
      <w:r w:rsidR="00317B66" w:rsidRPr="00010F95">
        <w:rPr>
          <w:rFonts w:ascii="Times New Roman" w:hAnsi="Times New Roman" w:cs="Times New Roman"/>
          <w:sz w:val="24"/>
          <w:szCs w:val="24"/>
        </w:rPr>
        <w:t>AO,</w:t>
      </w:r>
      <w:r w:rsidRPr="00010F95">
        <w:rPr>
          <w:rFonts w:ascii="Times New Roman" w:hAnsi="Times New Roman" w:cs="Times New Roman"/>
          <w:sz w:val="24"/>
          <w:szCs w:val="24"/>
        </w:rPr>
        <w:t xml:space="preserve"> to ensure that the </w:t>
      </w:r>
      <w:r w:rsidR="00697B35">
        <w:rPr>
          <w:rFonts w:ascii="Times New Roman" w:hAnsi="Times New Roman" w:cs="Times New Roman"/>
          <w:sz w:val="24"/>
          <w:szCs w:val="24"/>
        </w:rPr>
        <w:t xml:space="preserve">manually </w:t>
      </w:r>
      <w:r w:rsidRPr="00010F95">
        <w:rPr>
          <w:rFonts w:ascii="Times New Roman" w:hAnsi="Times New Roman" w:cs="Times New Roman"/>
          <w:sz w:val="24"/>
          <w:szCs w:val="24"/>
        </w:rPr>
        <w:t xml:space="preserve">mapped OMOP </w:t>
      </w:r>
      <w:r w:rsidR="00317B66" w:rsidRPr="00010F95">
        <w:rPr>
          <w:rFonts w:ascii="Times New Roman" w:hAnsi="Times New Roman" w:cs="Times New Roman"/>
          <w:sz w:val="24"/>
          <w:szCs w:val="24"/>
        </w:rPr>
        <w:t xml:space="preserve">concept </w:t>
      </w:r>
      <w:r w:rsidRPr="00010F95">
        <w:rPr>
          <w:rFonts w:ascii="Times New Roman" w:hAnsi="Times New Roman" w:cs="Times New Roman"/>
          <w:sz w:val="24"/>
          <w:szCs w:val="24"/>
        </w:rPr>
        <w:t xml:space="preserve">codes </w:t>
      </w:r>
      <w:r w:rsidR="00317B66" w:rsidRPr="00010F95">
        <w:rPr>
          <w:rFonts w:ascii="Times New Roman" w:hAnsi="Times New Roman" w:cs="Times New Roman"/>
          <w:sz w:val="24"/>
          <w:szCs w:val="24"/>
        </w:rPr>
        <w:t xml:space="preserve">and their definitions </w:t>
      </w:r>
      <w:r w:rsidRPr="00010F95">
        <w:rPr>
          <w:rFonts w:ascii="Times New Roman" w:hAnsi="Times New Roman" w:cs="Times New Roman"/>
          <w:sz w:val="24"/>
          <w:szCs w:val="24"/>
        </w:rPr>
        <w:t>were appropriate FI</w:t>
      </w:r>
      <w:r w:rsidR="00317B66" w:rsidRPr="00010F95">
        <w:rPr>
          <w:rFonts w:ascii="Times New Roman" w:hAnsi="Times New Roman" w:cs="Times New Roman"/>
          <w:sz w:val="24"/>
          <w:szCs w:val="24"/>
        </w:rPr>
        <w:t xml:space="preserve"> </w:t>
      </w:r>
      <w:r w:rsidR="00730376" w:rsidRPr="00010F95">
        <w:rPr>
          <w:rFonts w:ascii="Times New Roman" w:hAnsi="Times New Roman" w:cs="Times New Roman"/>
          <w:sz w:val="24"/>
          <w:szCs w:val="24"/>
        </w:rPr>
        <w:t>deficit</w:t>
      </w:r>
      <w:r w:rsidR="00697B35">
        <w:rPr>
          <w:rFonts w:ascii="Times New Roman" w:hAnsi="Times New Roman" w:cs="Times New Roman"/>
          <w:sz w:val="24"/>
          <w:szCs w:val="24"/>
        </w:rPr>
        <w:t>s</w:t>
      </w:r>
      <w:r w:rsidRPr="00010F95">
        <w:rPr>
          <w:rFonts w:ascii="Times New Roman" w:hAnsi="Times New Roman" w:cs="Times New Roman"/>
          <w:sz w:val="24"/>
          <w:szCs w:val="24"/>
        </w:rPr>
        <w:t xml:space="preserve">. </w:t>
      </w:r>
      <w:r w:rsidR="007C76BA">
        <w:rPr>
          <w:rFonts w:ascii="Times New Roman" w:hAnsi="Times New Roman" w:cs="Times New Roman"/>
          <w:sz w:val="24"/>
          <w:szCs w:val="24"/>
        </w:rPr>
        <w:t xml:space="preserve">Deficits were considered present if the person had evidence of the </w:t>
      </w:r>
      <w:r w:rsidR="007C76BA" w:rsidRPr="002508C1">
        <w:rPr>
          <w:rFonts w:ascii="Times New Roman" w:hAnsi="Times New Roman" w:cs="Times New Roman"/>
          <w:sz w:val="24"/>
          <w:szCs w:val="24"/>
        </w:rPr>
        <w:t xml:space="preserve">relevant concept code and absent if the concept code was not present. The </w:t>
      </w:r>
      <w:r w:rsidR="00E77359" w:rsidRPr="002508C1">
        <w:rPr>
          <w:rFonts w:ascii="Times New Roman" w:hAnsi="Times New Roman" w:cs="Times New Roman"/>
          <w:sz w:val="24"/>
          <w:szCs w:val="24"/>
        </w:rPr>
        <w:t xml:space="preserve">ratio of the </w:t>
      </w:r>
      <w:r w:rsidR="00E521AE" w:rsidRPr="002508C1">
        <w:rPr>
          <w:rFonts w:ascii="Times New Roman" w:hAnsi="Times New Roman" w:cs="Times New Roman"/>
          <w:sz w:val="24"/>
          <w:szCs w:val="24"/>
        </w:rPr>
        <w:t xml:space="preserve">number </w:t>
      </w:r>
      <w:r w:rsidR="007C76BA" w:rsidRPr="002508C1">
        <w:rPr>
          <w:rFonts w:ascii="Times New Roman" w:hAnsi="Times New Roman" w:cs="Times New Roman"/>
          <w:sz w:val="24"/>
          <w:szCs w:val="24"/>
        </w:rPr>
        <w:t xml:space="preserve">of deficits </w:t>
      </w:r>
      <w:r w:rsidR="00574644" w:rsidRPr="002508C1">
        <w:rPr>
          <w:rFonts w:ascii="Times New Roman" w:hAnsi="Times New Roman" w:cs="Times New Roman"/>
          <w:sz w:val="24"/>
          <w:szCs w:val="24"/>
        </w:rPr>
        <w:t xml:space="preserve">out of the total possible deficits resulted </w:t>
      </w:r>
      <w:r w:rsidR="00574644" w:rsidRPr="002508C1">
        <w:rPr>
          <w:rFonts w:ascii="Times New Roman" w:hAnsi="Times New Roman" w:cs="Times New Roman"/>
          <w:sz w:val="24"/>
          <w:szCs w:val="24"/>
        </w:rPr>
        <w:lastRenderedPageBreak/>
        <w:t xml:space="preserve">in a value from 0 to 1 for the VAFI. Categories of robust </w:t>
      </w:r>
      <w:r w:rsidR="006A40B2" w:rsidRPr="002508C1">
        <w:rPr>
          <w:rFonts w:ascii="Times New Roman" w:hAnsi="Times New Roman" w:cs="Times New Roman"/>
          <w:sz w:val="24"/>
          <w:szCs w:val="24"/>
          <w:lang w:bidi="he-IL"/>
        </w:rPr>
        <w:t xml:space="preserve">or fit </w:t>
      </w:r>
      <w:r w:rsidR="00574644" w:rsidRPr="002508C1">
        <w:rPr>
          <w:rFonts w:ascii="Times New Roman" w:hAnsi="Times New Roman" w:cs="Times New Roman"/>
          <w:sz w:val="24"/>
          <w:szCs w:val="24"/>
        </w:rPr>
        <w:t>(</w:t>
      </w:r>
      <w:r w:rsidR="00FA1209" w:rsidRPr="002508C1">
        <w:rPr>
          <w:rFonts w:ascii="Times New Roman" w:hAnsi="Times New Roman" w:cs="Times New Roman"/>
          <w:sz w:val="24"/>
          <w:szCs w:val="24"/>
        </w:rPr>
        <w:sym w:font="Symbol" w:char="F0A3"/>
      </w:r>
      <w:r w:rsidR="000C1F0C" w:rsidRPr="002508C1">
        <w:rPr>
          <w:rFonts w:ascii="Times New Roman" w:hAnsi="Times New Roman" w:cs="Times New Roman"/>
          <w:sz w:val="24"/>
          <w:szCs w:val="24"/>
        </w:rPr>
        <w:t>0.1</w:t>
      </w:r>
      <w:r w:rsidR="00574644" w:rsidRPr="002508C1">
        <w:rPr>
          <w:rFonts w:ascii="Times New Roman" w:hAnsi="Times New Roman" w:cs="Times New Roman"/>
          <w:sz w:val="24"/>
          <w:szCs w:val="24"/>
        </w:rPr>
        <w:t>), pre-frail (</w:t>
      </w:r>
      <w:r w:rsidR="00C97DB9" w:rsidRPr="002508C1">
        <w:rPr>
          <w:rFonts w:ascii="Times New Roman" w:hAnsi="Times New Roman" w:cs="Times New Roman"/>
          <w:sz w:val="24"/>
          <w:szCs w:val="24"/>
        </w:rPr>
        <w:t>&gt;</w:t>
      </w:r>
      <w:r w:rsidR="00180B94" w:rsidRPr="002508C1">
        <w:rPr>
          <w:rFonts w:ascii="Times New Roman" w:hAnsi="Times New Roman" w:cs="Times New Roman"/>
          <w:sz w:val="24"/>
          <w:szCs w:val="24"/>
        </w:rPr>
        <w:t>0.1-0.2</w:t>
      </w:r>
      <w:r w:rsidR="00574644" w:rsidRPr="002508C1">
        <w:rPr>
          <w:rFonts w:ascii="Times New Roman" w:hAnsi="Times New Roman" w:cs="Times New Roman"/>
          <w:sz w:val="24"/>
          <w:szCs w:val="24"/>
        </w:rPr>
        <w:t>, and frail (</w:t>
      </w:r>
      <w:r w:rsidR="000254F9" w:rsidRPr="002508C1">
        <w:rPr>
          <w:rFonts w:ascii="Times New Roman" w:hAnsi="Times New Roman" w:cs="Times New Roman"/>
          <w:sz w:val="24"/>
          <w:szCs w:val="24"/>
        </w:rPr>
        <w:t xml:space="preserve">mild: </w:t>
      </w:r>
      <w:r w:rsidR="00C97DB9" w:rsidRPr="002508C1">
        <w:rPr>
          <w:rFonts w:ascii="Times New Roman" w:hAnsi="Times New Roman" w:cs="Times New Roman"/>
          <w:sz w:val="24"/>
          <w:szCs w:val="24"/>
        </w:rPr>
        <w:t>&gt;</w:t>
      </w:r>
      <w:r w:rsidR="000254F9" w:rsidRPr="002508C1">
        <w:rPr>
          <w:rFonts w:ascii="Times New Roman" w:hAnsi="Times New Roman" w:cs="Times New Roman"/>
          <w:sz w:val="24"/>
          <w:szCs w:val="24"/>
        </w:rPr>
        <w:t xml:space="preserve">0.2-0.3, moderate: </w:t>
      </w:r>
      <w:r w:rsidR="00C97DB9" w:rsidRPr="002508C1">
        <w:rPr>
          <w:rFonts w:ascii="Times New Roman" w:hAnsi="Times New Roman" w:cs="Times New Roman"/>
          <w:sz w:val="24"/>
          <w:szCs w:val="24"/>
        </w:rPr>
        <w:t>&gt;</w:t>
      </w:r>
      <w:r w:rsidR="000254F9" w:rsidRPr="002508C1">
        <w:rPr>
          <w:rFonts w:ascii="Times New Roman" w:hAnsi="Times New Roman" w:cs="Times New Roman"/>
          <w:sz w:val="24"/>
          <w:szCs w:val="24"/>
        </w:rPr>
        <w:t xml:space="preserve">0.3-0.4, severe: </w:t>
      </w:r>
      <w:r w:rsidR="00FA1209" w:rsidRPr="002508C1">
        <w:rPr>
          <w:rFonts w:ascii="Times New Roman" w:hAnsi="Times New Roman" w:cs="Times New Roman"/>
          <w:sz w:val="24"/>
          <w:szCs w:val="24"/>
        </w:rPr>
        <w:t>&gt;0.4</w:t>
      </w:r>
      <w:r w:rsidR="00574644" w:rsidRPr="002508C1">
        <w:rPr>
          <w:rFonts w:ascii="Times New Roman" w:hAnsi="Times New Roman" w:cs="Times New Roman"/>
          <w:sz w:val="24"/>
          <w:szCs w:val="24"/>
        </w:rPr>
        <w:t>) were determined by published cut</w:t>
      </w:r>
      <w:r w:rsidR="005942C1" w:rsidRPr="002508C1">
        <w:rPr>
          <w:rFonts w:ascii="Times New Roman" w:hAnsi="Times New Roman" w:cs="Times New Roman"/>
          <w:sz w:val="24"/>
          <w:szCs w:val="24"/>
        </w:rPr>
        <w:t>-</w:t>
      </w:r>
      <w:r w:rsidR="00574644" w:rsidRPr="002508C1">
        <w:rPr>
          <w:rFonts w:ascii="Times New Roman" w:hAnsi="Times New Roman" w:cs="Times New Roman"/>
          <w:sz w:val="24"/>
          <w:szCs w:val="24"/>
        </w:rPr>
        <w:t>points</w:t>
      </w:r>
      <w:r w:rsidR="006752EB" w:rsidRPr="002508C1">
        <w:rPr>
          <w:rFonts w:ascii="Times New Roman" w:hAnsi="Times New Roman" w:cs="Times New Roman"/>
          <w:sz w:val="24"/>
          <w:szCs w:val="24"/>
        </w:rPr>
        <w:t xml:space="preserve"> </w:t>
      </w:r>
      <w:r w:rsidR="00FA1209" w:rsidRPr="002508C1">
        <w:rPr>
          <w:rFonts w:ascii="Times New Roman" w:hAnsi="Times New Roman" w:cs="Times New Roman"/>
          <w:sz w:val="24"/>
          <w:szCs w:val="24"/>
        </w:rPr>
        <w:fldChar w:fldCharType="begin"/>
      </w:r>
      <w:r w:rsidR="009921DC" w:rsidRPr="002508C1">
        <w:rPr>
          <w:rFonts w:ascii="Times New Roman" w:hAnsi="Times New Roman" w:cs="Times New Roman"/>
          <w:sz w:val="24"/>
          <w:szCs w:val="24"/>
        </w:rPr>
        <w:instrText xml:space="preserve"> ADDIN ZOTERO_ITEM CSL_CITATION {"citationID":"QfrvwwF9","properties":{"formattedCitation":"(28)","plainCitation":"(28)","noteIndex":0},"citationItems":[{"id":"eRolnzTK/9vzwnplm","uris":["http://zotero.org/groups/2918506/items/S9WCFNGM"],"itemData":{"id":5774,"type":"article-journal","abstract":"Frailty is a key determinant of clinical outcomes. We sought to describe frailty among U.S. Veterans and its association with mortality.Nationwide retrospective cohort study of regular Veterans Affairs (VA) users, aged at least 65 years in 2002–2012, followed through 2014, using national VA administrative and Medicare and Medicaid data. A frailty index (FI) for VA (VA-FI) was calculated using the cumulative deficit method. Thirty-one age-related deficits in health from diagnostic and procedure codes were included and were updated biennially. Survival analysis assessed associations between VA-FI and mortality.A VA-FI was calculated for 2,837,152 Veterans over 10 years. In 2002, 35.5% were non-frail (FI = 0–0.10), 32.6% were pre-frail (FI = 0.11–0.20), 18.9% were mildly frail (FI = 0.21–0.30), 8.7% were moderately frail (FI = 0.31–0.40), and 4.3% were severely frail (FI &amp;gt; 0.40). From 2002 to 2012, the prevalence of moderate frailty increased to 12.7%and severe frailty to 14.1%. Frailty was strongly associated with survival and was independent of age, sex, race, and smoking; the VA-FI better predicted mortality than age alone. Although prevalence of frailty rose over time, compared to non-frail Veterans, 2 years’ hazard ratios (95% confidence intervals) for mortality declined from a peak in 2004 of 2.01 (1.97–2.04), 3.49 (3.44–3.55), 5.88 (5.79–5.97), and 10.39 (10.23–10.56) for pre-frail, mildly, moderately, and severely frail, respectively, to 1.51 (1.49–1.53), 2.36 (2.33–2.39), 3.68 (3.63–3.73), 6.62 (6.53–6.71) in 2012. At every frailty level, risk of mortality was lower for women versus men and higher for blacks versus whites.Frailty affects at least 3 of every 10 U.S. Veterans aged 65 years and older, and is strongly associated with mortality. The VA-FI could be used to more accurately estimate life expectancy and individualize care for Veterans.","container-title":"The Journals of Gerontology: Series A","DOI":"10.1093/gerona/gly232","ISSN":"1079-5006","issue":"8","journalAbbreviation":"The Journals of Gerontology: Series A","page":"1257-1264","source":"Silverchair","title":"The Burden of Frailty Among U.S. Veterans and Its Association With Mortality, 2002–2012","volume":"74","author":[{"family":"Orkaby","given":"Ariela R"},{"family":"Nussbaum","given":"Lisa"},{"family":"Ho","given":"Yuk-Lam"},{"family":"Gagnon","given":"David"},{"family":"Quach","given":"Lien"},{"family":"Ward","given":"Rachel"},{"family":"Quaden","given":"Rachel"},{"family":"Yaksic","given":"Enzo"},{"family":"Harrington","given":"Kelly"},{"family":"Paik","given":"Julie M"},{"family":"Kim","given":"Dae H"},{"family":"Wilson","given":"Peter W"},{"family":"Gaziano","given":"J Michael"},{"family":"Djousse","given":"Luc"},{"family":"Cho","given":"Kelly"},{"family":"Driver","given":"Jane A"}],"issued":{"date-parts":[["2019",7,12]]}}}],"schema":"https://github.com/citation-style-language/schema/raw/master/csl-citation.json"} </w:instrText>
      </w:r>
      <w:r w:rsidR="00FA1209" w:rsidRPr="002508C1">
        <w:rPr>
          <w:rFonts w:ascii="Times New Roman" w:hAnsi="Times New Roman" w:cs="Times New Roman"/>
          <w:sz w:val="24"/>
          <w:szCs w:val="24"/>
        </w:rPr>
        <w:fldChar w:fldCharType="separate"/>
      </w:r>
      <w:r w:rsidR="009921DC" w:rsidRPr="002508C1">
        <w:rPr>
          <w:rFonts w:ascii="Times New Roman" w:hAnsi="Times New Roman" w:cs="Times New Roman"/>
          <w:sz w:val="24"/>
        </w:rPr>
        <w:t>(28)</w:t>
      </w:r>
      <w:r w:rsidR="00FA1209" w:rsidRPr="002508C1">
        <w:rPr>
          <w:rFonts w:ascii="Times New Roman" w:hAnsi="Times New Roman" w:cs="Times New Roman"/>
          <w:sz w:val="24"/>
          <w:szCs w:val="24"/>
        </w:rPr>
        <w:fldChar w:fldCharType="end"/>
      </w:r>
      <w:r w:rsidR="00574644" w:rsidRPr="002508C1">
        <w:rPr>
          <w:rFonts w:ascii="Times New Roman" w:hAnsi="Times New Roman" w:cs="Times New Roman"/>
          <w:sz w:val="24"/>
          <w:szCs w:val="24"/>
        </w:rPr>
        <w:t xml:space="preserve">. </w:t>
      </w:r>
    </w:p>
    <w:p w14:paraId="73F6955A" w14:textId="77777777" w:rsidR="007C76BA" w:rsidRPr="002508C1" w:rsidRDefault="007C76BA" w:rsidP="009631A5">
      <w:pPr>
        <w:spacing w:after="0"/>
        <w:rPr>
          <w:rFonts w:ascii="Times New Roman" w:hAnsi="Times New Roman" w:cs="Times New Roman"/>
          <w:sz w:val="24"/>
          <w:szCs w:val="24"/>
        </w:rPr>
      </w:pPr>
    </w:p>
    <w:p w14:paraId="0F93FA15" w14:textId="0279E1DE" w:rsidR="00BD5958" w:rsidRDefault="006477FF" w:rsidP="00430FEA">
      <w:pPr>
        <w:spacing w:after="0"/>
        <w:rPr>
          <w:rFonts w:ascii="Times New Roman" w:hAnsi="Times New Roman" w:cs="Times New Roman"/>
          <w:sz w:val="24"/>
          <w:szCs w:val="24"/>
        </w:rPr>
      </w:pPr>
      <w:proofErr w:type="spellStart"/>
      <w:r w:rsidRPr="002508C1">
        <w:rPr>
          <w:rFonts w:ascii="Times New Roman" w:hAnsi="Times New Roman" w:cs="Times New Roman"/>
          <w:sz w:val="24"/>
          <w:szCs w:val="24"/>
          <w:u w:val="single"/>
        </w:rPr>
        <w:t>eFI</w:t>
      </w:r>
      <w:proofErr w:type="spellEnd"/>
      <w:r w:rsidRPr="002508C1">
        <w:rPr>
          <w:rFonts w:ascii="Times New Roman" w:hAnsi="Times New Roman" w:cs="Times New Roman"/>
          <w:sz w:val="24"/>
          <w:szCs w:val="24"/>
        </w:rPr>
        <w:t>: SNOMED code</w:t>
      </w:r>
      <w:r w:rsidR="00DB27B0" w:rsidRPr="002508C1">
        <w:rPr>
          <w:rFonts w:ascii="Times New Roman" w:hAnsi="Times New Roman" w:cs="Times New Roman"/>
          <w:sz w:val="24"/>
          <w:szCs w:val="24"/>
        </w:rPr>
        <w:t xml:space="preserve">s for calculating </w:t>
      </w:r>
      <w:proofErr w:type="spellStart"/>
      <w:r w:rsidR="00DB27B0" w:rsidRPr="002508C1">
        <w:rPr>
          <w:rFonts w:ascii="Times New Roman" w:hAnsi="Times New Roman" w:cs="Times New Roman"/>
          <w:sz w:val="24"/>
          <w:szCs w:val="24"/>
        </w:rPr>
        <w:t>eFI</w:t>
      </w:r>
      <w:proofErr w:type="spellEnd"/>
      <w:r w:rsidR="00DB27B0" w:rsidRPr="002508C1">
        <w:rPr>
          <w:rFonts w:ascii="Times New Roman" w:hAnsi="Times New Roman" w:cs="Times New Roman"/>
          <w:sz w:val="24"/>
          <w:szCs w:val="24"/>
        </w:rPr>
        <w:t xml:space="preserve"> </w:t>
      </w:r>
      <w:r w:rsidRPr="002508C1">
        <w:rPr>
          <w:rFonts w:ascii="Times New Roman" w:hAnsi="Times New Roman" w:cs="Times New Roman"/>
          <w:sz w:val="24"/>
          <w:szCs w:val="24"/>
        </w:rPr>
        <w:t xml:space="preserve">were </w:t>
      </w:r>
      <w:r w:rsidR="00DB27B0" w:rsidRPr="002508C1">
        <w:rPr>
          <w:rFonts w:ascii="Times New Roman" w:hAnsi="Times New Roman" w:cs="Times New Roman"/>
          <w:sz w:val="24"/>
          <w:szCs w:val="24"/>
        </w:rPr>
        <w:t xml:space="preserve">determined by and </w:t>
      </w:r>
      <w:r w:rsidRPr="002508C1">
        <w:rPr>
          <w:rFonts w:ascii="Times New Roman" w:hAnsi="Times New Roman" w:cs="Times New Roman"/>
          <w:sz w:val="24"/>
          <w:szCs w:val="24"/>
        </w:rPr>
        <w:t xml:space="preserve">provided to </w:t>
      </w:r>
      <w:r w:rsidR="00DB27B0" w:rsidRPr="002508C1">
        <w:rPr>
          <w:rFonts w:ascii="Times New Roman" w:hAnsi="Times New Roman" w:cs="Times New Roman"/>
          <w:sz w:val="24"/>
          <w:szCs w:val="24"/>
        </w:rPr>
        <w:t>our</w:t>
      </w:r>
      <w:r w:rsidRPr="002508C1">
        <w:rPr>
          <w:rFonts w:ascii="Times New Roman" w:hAnsi="Times New Roman" w:cs="Times New Roman"/>
          <w:sz w:val="24"/>
          <w:szCs w:val="24"/>
        </w:rPr>
        <w:t xml:space="preserve"> study team by </w:t>
      </w:r>
      <w:r w:rsidR="00DB27B0" w:rsidRPr="002508C1">
        <w:rPr>
          <w:rFonts w:ascii="Times New Roman" w:hAnsi="Times New Roman" w:cs="Times New Roman"/>
          <w:sz w:val="24"/>
          <w:szCs w:val="24"/>
        </w:rPr>
        <w:t>Andrew Clegg</w:t>
      </w:r>
      <w:r w:rsidR="00D16476" w:rsidRPr="002508C1">
        <w:rPr>
          <w:rFonts w:ascii="Times New Roman" w:hAnsi="Times New Roman" w:cs="Times New Roman"/>
          <w:sz w:val="24"/>
          <w:szCs w:val="24"/>
        </w:rPr>
        <w:t xml:space="preserve"> </w:t>
      </w:r>
      <w:r w:rsidR="00313832" w:rsidRPr="002508C1">
        <w:rPr>
          <w:rFonts w:ascii="Times New Roman" w:hAnsi="Times New Roman" w:cs="Times New Roman"/>
          <w:sz w:val="24"/>
          <w:szCs w:val="24"/>
        </w:rPr>
        <w:fldChar w:fldCharType="begin"/>
      </w:r>
      <w:r w:rsidR="009921DC" w:rsidRPr="002508C1">
        <w:rPr>
          <w:rFonts w:ascii="Times New Roman" w:hAnsi="Times New Roman" w:cs="Times New Roman"/>
          <w:sz w:val="24"/>
          <w:szCs w:val="24"/>
        </w:rPr>
        <w:instrText xml:space="preserve"> ADDIN ZOTERO_ITEM CSL_CITATION {"citationID":"o62eq7YP","properties":{"formattedCitation":"(9)","plainCitation":"(9)","noteIndex":0},"citationItems":[{"id":241,"uris":["http://zotero.org/users/11024131/items/PHGEA9U6"],"itemData":{"id":241,"type":"article-journal","abstract":"Background: frailty is an especially problematic expression of population ageing. International guidelines recommend routine identification of frailty to provide evidence-based treatment, but currently available tools require additional resource.\nObjectives: to develop and validate an electronic frailty index (eFI) using routinely available primary care electronic health record data.\nStudy design and setting: retrospective cohort study. Development and internal validation cohorts were established using a randomly split sample of the ResearchOne primary care database. External validation cohort established using THIN database.\nParticipants: patients aged 65-95, registered with a ResearchOne or THIN practice on 14 October 2008.\nPredictors: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quartiles.\nOutcomes: outcomes were 1-, 3- and 5-year mortality, hospitalisation and nursing home admission.\nStatistical analysis: hazard ratios (HRs) were estimated using bivariate and multivariate Cox regression analyses. Discrimination was assessed using receiver operating characteristic (ROC) curves. Calibration was assessed using pseudo-R-2 estimates.\nResults: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1.86-2.01), 3.04 (95% CI 2.90-3.19) and 4.73 (95% CI 4.43-5.06) and for nursing home admission were 1.89 (95% CI 1.63-2.15), 3.19 (95% CI 2.73-3.73) and 4.76 (95% CI 3.92-5.77), with good to moderate discrimination but low calibration estimates.\nConclusions: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group.","collection-title":"Editor's choice","container-title":"Age and ageing","DOI":"10.1093/ageing/afw039","ISSN":"0002-0729","issue":"3","journalAbbreviation":"AGE AGEING","note":"publisher-place: OXFORD\npublisher: Oxford Univ Press","page":"353-360","title":"Development and validation of an electronic frailty index using routine primary care electronic health record data","volume":"45","author":[{"family":"Clegg","given":"Andrew"},{"family":"Bates","given":"Chris"},{"family":"Young","given":"John"},{"family":"Ryan","given":"Ronan"},{"family":"Nichols","given":"Linda"},{"family":"Teale","given":"Elizabeth Ann"},{"family":"Mohammed","given":"Mohammed A."},{"family":"Parry","given":"John"},{"family":"Marshall","given":"Tom"}],"issued":{"date-parts":[["2016"]]}}}],"schema":"https://github.com/citation-style-language/schema/raw/master/csl-citation.json"} </w:instrText>
      </w:r>
      <w:r w:rsidR="00313832" w:rsidRPr="002508C1">
        <w:rPr>
          <w:rFonts w:ascii="Times New Roman" w:hAnsi="Times New Roman" w:cs="Times New Roman"/>
          <w:sz w:val="24"/>
          <w:szCs w:val="24"/>
        </w:rPr>
        <w:fldChar w:fldCharType="separate"/>
      </w:r>
      <w:r w:rsidR="005820A2" w:rsidRPr="002508C1">
        <w:rPr>
          <w:rFonts w:ascii="Times New Roman" w:hAnsi="Times New Roman" w:cs="Times New Roman"/>
          <w:sz w:val="24"/>
        </w:rPr>
        <w:t>(9)</w:t>
      </w:r>
      <w:r w:rsidR="00313832" w:rsidRPr="002508C1">
        <w:rPr>
          <w:rFonts w:ascii="Times New Roman" w:hAnsi="Times New Roman" w:cs="Times New Roman"/>
          <w:sz w:val="24"/>
          <w:szCs w:val="24"/>
        </w:rPr>
        <w:fldChar w:fldCharType="end"/>
      </w:r>
      <w:r w:rsidR="00D16476" w:rsidRPr="002508C1">
        <w:rPr>
          <w:rFonts w:ascii="Times New Roman" w:hAnsi="Times New Roman" w:cs="Times New Roman"/>
          <w:sz w:val="24"/>
          <w:szCs w:val="24"/>
        </w:rPr>
        <w:t>.</w:t>
      </w:r>
      <w:r w:rsidRPr="002508C1">
        <w:rPr>
          <w:rFonts w:ascii="Times New Roman" w:hAnsi="Times New Roman" w:cs="Times New Roman"/>
          <w:sz w:val="24"/>
          <w:szCs w:val="24"/>
        </w:rPr>
        <w:t xml:space="preserve"> </w:t>
      </w:r>
      <w:r w:rsidR="00762C7D" w:rsidRPr="002508C1">
        <w:rPr>
          <w:rFonts w:ascii="Times New Roman" w:hAnsi="Times New Roman" w:cs="Times New Roman"/>
          <w:sz w:val="24"/>
          <w:szCs w:val="24"/>
        </w:rPr>
        <w:t>As SNOMED is a standard OMOP vocabulary no further mapping was required</w:t>
      </w:r>
      <w:r w:rsidRPr="002508C1">
        <w:rPr>
          <w:rFonts w:ascii="Times New Roman" w:hAnsi="Times New Roman" w:cs="Times New Roman"/>
          <w:sz w:val="24"/>
          <w:szCs w:val="24"/>
        </w:rPr>
        <w:t>.</w:t>
      </w:r>
      <w:r w:rsidR="00BD5958" w:rsidRPr="002508C1">
        <w:rPr>
          <w:rFonts w:ascii="Times New Roman" w:hAnsi="Times New Roman" w:cs="Times New Roman"/>
          <w:sz w:val="24"/>
          <w:szCs w:val="24"/>
        </w:rPr>
        <w:t xml:space="preserve"> </w:t>
      </w:r>
      <w:r w:rsidR="002253C9" w:rsidRPr="002508C1">
        <w:rPr>
          <w:rFonts w:ascii="Times New Roman" w:hAnsi="Times New Roman" w:cs="Times New Roman"/>
          <w:sz w:val="24"/>
          <w:szCs w:val="24"/>
        </w:rPr>
        <w:t xml:space="preserve">The </w:t>
      </w:r>
      <w:proofErr w:type="spellStart"/>
      <w:r w:rsidR="002253C9" w:rsidRPr="002508C1">
        <w:rPr>
          <w:rFonts w:ascii="Times New Roman" w:hAnsi="Times New Roman" w:cs="Times New Roman"/>
          <w:sz w:val="24"/>
          <w:szCs w:val="24"/>
        </w:rPr>
        <w:t>eFI</w:t>
      </w:r>
      <w:proofErr w:type="spellEnd"/>
      <w:r w:rsidR="002253C9" w:rsidRPr="002508C1">
        <w:rPr>
          <w:rFonts w:ascii="Times New Roman" w:hAnsi="Times New Roman" w:cs="Times New Roman"/>
          <w:sz w:val="24"/>
          <w:szCs w:val="24"/>
        </w:rPr>
        <w:t xml:space="preserve"> can include laboratory measures not available in the US data</w:t>
      </w:r>
      <w:r w:rsidR="00C81A1B" w:rsidRPr="002508C1">
        <w:rPr>
          <w:rFonts w:ascii="Times New Roman" w:hAnsi="Times New Roman" w:cs="Times New Roman"/>
          <w:sz w:val="24"/>
          <w:szCs w:val="24"/>
        </w:rPr>
        <w:t>, including</w:t>
      </w:r>
      <w:r w:rsidR="002253C9" w:rsidRPr="002508C1">
        <w:rPr>
          <w:rFonts w:ascii="Times New Roman" w:hAnsi="Times New Roman" w:cs="Times New Roman"/>
          <w:sz w:val="24"/>
          <w:szCs w:val="24"/>
        </w:rPr>
        <w:t xml:space="preserve"> </w:t>
      </w:r>
      <w:r w:rsidR="001730AE" w:rsidRPr="002508C1">
        <w:rPr>
          <w:rFonts w:ascii="Times New Roman" w:hAnsi="Times New Roman" w:cs="Times New Roman"/>
          <w:sz w:val="24"/>
          <w:szCs w:val="24"/>
        </w:rPr>
        <w:t>hemoglobin estimation (</w:t>
      </w:r>
      <w:proofErr w:type="spellStart"/>
      <w:r w:rsidR="001730AE" w:rsidRPr="002508C1">
        <w:rPr>
          <w:rFonts w:ascii="Times New Roman" w:hAnsi="Times New Roman" w:cs="Times New Roman"/>
          <w:sz w:val="24"/>
          <w:szCs w:val="24"/>
        </w:rPr>
        <w:t>anamia</w:t>
      </w:r>
      <w:proofErr w:type="spellEnd"/>
      <w:r w:rsidR="001730AE" w:rsidRPr="002508C1">
        <w:rPr>
          <w:rFonts w:ascii="Times New Roman" w:hAnsi="Times New Roman" w:cs="Times New Roman"/>
          <w:sz w:val="24"/>
          <w:szCs w:val="24"/>
        </w:rPr>
        <w:t xml:space="preserve"> and hematinic deficient), </w:t>
      </w:r>
      <w:r w:rsidR="004C4FAF" w:rsidRPr="002508C1">
        <w:rPr>
          <w:rFonts w:ascii="Times New Roman" w:hAnsi="Times New Roman" w:cs="Times New Roman"/>
          <w:sz w:val="24"/>
          <w:szCs w:val="24"/>
        </w:rPr>
        <w:t xml:space="preserve">urine albumin or protein levels (chronic kidney disease) and </w:t>
      </w:r>
      <w:r w:rsidR="00430FEA" w:rsidRPr="002508C1">
        <w:rPr>
          <w:rFonts w:ascii="Times New Roman" w:hAnsi="Times New Roman" w:cs="Times New Roman"/>
          <w:sz w:val="24"/>
          <w:szCs w:val="24"/>
        </w:rPr>
        <w:t xml:space="preserve">Thyroid-stimulating hormone (TSH) levels (thyroid disease). </w:t>
      </w:r>
      <w:ins w:id="228" w:author="Cavanaugh, Rob" w:date="2025-08-08T10:47:00Z" w16du:dateUtc="2025-08-08T14:47:00Z">
        <w:r w:rsidR="00C05942">
          <w:rPr>
            <w:rFonts w:ascii="Times New Roman" w:hAnsi="Times New Roman" w:cs="Times New Roman"/>
            <w:sz w:val="24"/>
            <w:szCs w:val="24"/>
          </w:rPr>
          <w:t>Therefore, we did not include these measurements</w:t>
        </w:r>
      </w:ins>
      <w:ins w:id="229" w:author="Cavanaugh, Rob" w:date="2025-08-08T10:48:00Z" w16du:dateUtc="2025-08-08T14:48:00Z">
        <w:r w:rsidR="00C05942">
          <w:rPr>
            <w:rFonts w:ascii="Times New Roman" w:hAnsi="Times New Roman" w:cs="Times New Roman"/>
            <w:sz w:val="24"/>
            <w:szCs w:val="24"/>
          </w:rPr>
          <w:t xml:space="preserve"> in our base comparison, but did include them for the UK databases for </w:t>
        </w:r>
      </w:ins>
      <w:ins w:id="230" w:author="Cavanaugh, Rob" w:date="2025-08-08T10:50:00Z" w16du:dateUtc="2025-08-08T14:50:00Z">
        <w:r w:rsidR="00C05942">
          <w:rPr>
            <w:rFonts w:ascii="Times New Roman" w:hAnsi="Times New Roman" w:cs="Times New Roman"/>
            <w:sz w:val="24"/>
            <w:szCs w:val="24"/>
          </w:rPr>
          <w:t>sensitivity</w:t>
        </w:r>
      </w:ins>
      <w:ins w:id="231" w:author="Cavanaugh, Rob" w:date="2025-08-08T10:48:00Z" w16du:dateUtc="2025-08-08T14:48:00Z">
        <w:r w:rsidR="00C05942">
          <w:rPr>
            <w:rFonts w:ascii="Times New Roman" w:hAnsi="Times New Roman" w:cs="Times New Roman"/>
            <w:sz w:val="24"/>
            <w:szCs w:val="24"/>
          </w:rPr>
          <w:t xml:space="preserve"> analyses.</w:t>
        </w:r>
      </w:ins>
      <w:del w:id="232" w:author="Cavanaugh, Rob" w:date="2025-08-08T10:47:00Z" w16du:dateUtc="2025-08-08T14:47:00Z">
        <w:r w:rsidR="002253C9" w:rsidRPr="002508C1" w:rsidDel="00C05942">
          <w:rPr>
            <w:rFonts w:ascii="Times New Roman" w:hAnsi="Times New Roman" w:cs="Times New Roman"/>
            <w:sz w:val="24"/>
            <w:szCs w:val="24"/>
          </w:rPr>
          <w:delText>.</w:delText>
        </w:r>
      </w:del>
      <w:r w:rsidR="002253C9" w:rsidRPr="002508C1">
        <w:rPr>
          <w:rFonts w:ascii="Times New Roman" w:hAnsi="Times New Roman" w:cs="Times New Roman"/>
          <w:sz w:val="24"/>
          <w:szCs w:val="24"/>
        </w:rPr>
        <w:t xml:space="preserve"> </w:t>
      </w:r>
      <w:r w:rsidR="00BD5958" w:rsidRPr="002508C1">
        <w:rPr>
          <w:rFonts w:ascii="Times New Roman" w:hAnsi="Times New Roman" w:cs="Times New Roman"/>
          <w:sz w:val="24"/>
          <w:szCs w:val="24"/>
        </w:rPr>
        <w:t>The</w:t>
      </w:r>
      <w:r w:rsidR="004B7E94" w:rsidRPr="002508C1">
        <w:rPr>
          <w:rFonts w:ascii="Times New Roman" w:hAnsi="Times New Roman" w:cs="Times New Roman"/>
          <w:sz w:val="24"/>
          <w:szCs w:val="24"/>
        </w:rPr>
        <w:t xml:space="preserve">re are 36 possible deficits in the </w:t>
      </w:r>
      <w:proofErr w:type="spellStart"/>
      <w:r w:rsidR="004B7E94" w:rsidRPr="002508C1">
        <w:rPr>
          <w:rFonts w:ascii="Times New Roman" w:hAnsi="Times New Roman" w:cs="Times New Roman"/>
          <w:sz w:val="24"/>
          <w:szCs w:val="24"/>
        </w:rPr>
        <w:t>eFI</w:t>
      </w:r>
      <w:proofErr w:type="spellEnd"/>
      <w:r w:rsidR="004B7E94" w:rsidRPr="002508C1">
        <w:rPr>
          <w:rFonts w:ascii="Times New Roman" w:hAnsi="Times New Roman" w:cs="Times New Roman"/>
          <w:sz w:val="24"/>
          <w:szCs w:val="24"/>
        </w:rPr>
        <w:t xml:space="preserve"> and the</w:t>
      </w:r>
      <w:r w:rsidR="00BD5958" w:rsidRPr="002508C1">
        <w:rPr>
          <w:rFonts w:ascii="Times New Roman" w:hAnsi="Times New Roman" w:cs="Times New Roman"/>
          <w:sz w:val="24"/>
          <w:szCs w:val="24"/>
        </w:rPr>
        <w:t xml:space="preserve"> </w:t>
      </w:r>
      <w:r w:rsidR="00430FEA" w:rsidRPr="002508C1">
        <w:rPr>
          <w:rFonts w:ascii="Times New Roman" w:hAnsi="Times New Roman" w:cs="Times New Roman"/>
          <w:sz w:val="24"/>
          <w:szCs w:val="24"/>
        </w:rPr>
        <w:t xml:space="preserve">discrete </w:t>
      </w:r>
      <w:proofErr w:type="spellStart"/>
      <w:r w:rsidR="00BD5958" w:rsidRPr="002508C1">
        <w:rPr>
          <w:rFonts w:ascii="Times New Roman" w:hAnsi="Times New Roman" w:cs="Times New Roman"/>
          <w:sz w:val="24"/>
          <w:szCs w:val="24"/>
        </w:rPr>
        <w:t>eFI</w:t>
      </w:r>
      <w:proofErr w:type="spellEnd"/>
      <w:r w:rsidR="00BD5958" w:rsidRPr="002508C1">
        <w:rPr>
          <w:rFonts w:ascii="Times New Roman" w:hAnsi="Times New Roman" w:cs="Times New Roman"/>
          <w:sz w:val="24"/>
          <w:szCs w:val="24"/>
        </w:rPr>
        <w:t xml:space="preserve"> was categorized as robust </w:t>
      </w:r>
      <w:r w:rsidR="006A40B2" w:rsidRPr="002508C1">
        <w:rPr>
          <w:rFonts w:ascii="Times New Roman" w:hAnsi="Times New Roman" w:cs="Times New Roman"/>
          <w:sz w:val="24"/>
          <w:szCs w:val="24"/>
        </w:rPr>
        <w:t xml:space="preserve">or fit </w:t>
      </w:r>
      <w:r w:rsidR="00BD5958" w:rsidRPr="002508C1">
        <w:rPr>
          <w:rFonts w:ascii="Times New Roman" w:hAnsi="Times New Roman" w:cs="Times New Roman"/>
          <w:sz w:val="24"/>
          <w:szCs w:val="24"/>
        </w:rPr>
        <w:t>(</w:t>
      </w:r>
      <w:r w:rsidR="006A40B2" w:rsidRPr="002508C1">
        <w:rPr>
          <w:rFonts w:ascii="Times New Roman" w:hAnsi="Times New Roman" w:cs="Times New Roman"/>
          <w:sz w:val="24"/>
          <w:szCs w:val="24"/>
        </w:rPr>
        <w:t>0.0.12</w:t>
      </w:r>
      <w:r w:rsidR="00BD5958" w:rsidRPr="002508C1">
        <w:rPr>
          <w:rFonts w:ascii="Times New Roman" w:hAnsi="Times New Roman" w:cs="Times New Roman"/>
          <w:sz w:val="24"/>
          <w:szCs w:val="24"/>
        </w:rPr>
        <w:t xml:space="preserve">), </w:t>
      </w:r>
      <w:r w:rsidR="00C97DB9" w:rsidRPr="002508C1">
        <w:rPr>
          <w:rFonts w:ascii="Times New Roman" w:hAnsi="Times New Roman" w:cs="Times New Roman"/>
          <w:sz w:val="24"/>
          <w:szCs w:val="24"/>
        </w:rPr>
        <w:t xml:space="preserve">mild frailty </w:t>
      </w:r>
      <w:r w:rsidR="00BD5958" w:rsidRPr="002508C1">
        <w:rPr>
          <w:rFonts w:ascii="Times New Roman" w:hAnsi="Times New Roman" w:cs="Times New Roman"/>
          <w:sz w:val="24"/>
          <w:szCs w:val="24"/>
        </w:rPr>
        <w:t xml:space="preserve"> (</w:t>
      </w:r>
      <w:r w:rsidR="00C97DB9" w:rsidRPr="002508C1">
        <w:rPr>
          <w:rFonts w:ascii="Times New Roman" w:hAnsi="Times New Roman" w:cs="Times New Roman"/>
          <w:sz w:val="24"/>
          <w:szCs w:val="24"/>
        </w:rPr>
        <w:t>&gt;0.12–0.24</w:t>
      </w:r>
      <w:r w:rsidR="00BD5958" w:rsidRPr="002508C1">
        <w:rPr>
          <w:rFonts w:ascii="Times New Roman" w:hAnsi="Times New Roman" w:cs="Times New Roman"/>
          <w:sz w:val="24"/>
          <w:szCs w:val="24"/>
        </w:rPr>
        <w:t>), and frail (</w:t>
      </w:r>
      <w:r w:rsidR="00C97DB9" w:rsidRPr="002508C1">
        <w:rPr>
          <w:rFonts w:ascii="Times New Roman" w:hAnsi="Times New Roman" w:cs="Times New Roman"/>
          <w:sz w:val="24"/>
          <w:szCs w:val="24"/>
        </w:rPr>
        <w:t>moderate frailty &gt;0.24–0.36, severe frailty; &gt;0.36</w:t>
      </w:r>
      <w:r w:rsidR="00BD5958" w:rsidRPr="002508C1">
        <w:rPr>
          <w:rFonts w:ascii="Times New Roman" w:hAnsi="Times New Roman" w:cs="Times New Roman"/>
          <w:sz w:val="24"/>
          <w:szCs w:val="24"/>
        </w:rPr>
        <w:t>) based on published cut-points</w:t>
      </w:r>
      <w:r w:rsidR="00724380" w:rsidRPr="002508C1">
        <w:rPr>
          <w:rFonts w:ascii="Times New Roman" w:hAnsi="Times New Roman" w:cs="Times New Roman"/>
          <w:sz w:val="24"/>
          <w:szCs w:val="24"/>
        </w:rPr>
        <w:fldChar w:fldCharType="begin"/>
      </w:r>
      <w:r w:rsidR="009921DC" w:rsidRPr="002508C1">
        <w:rPr>
          <w:rFonts w:ascii="Times New Roman" w:hAnsi="Times New Roman" w:cs="Times New Roman"/>
          <w:sz w:val="24"/>
          <w:szCs w:val="24"/>
        </w:rPr>
        <w:instrText xml:space="preserve"> ADDIN ZOTERO_ITEM CSL_CITATION {"citationID":"IZrqfAP9","properties":{"formattedCitation":"(9)","plainCitation":"(9)","noteIndex":0},"citationItems":[{"id":241,"uris":["http://zotero.org/users/11024131/items/PHGEA9U6"],"itemData":{"id":241,"type":"article-journal","abstract":"Background: frailty is an especially problematic expression of population ageing. International guidelines recommend routine identification of frailty to provide evidence-based treatment, but currently available tools require additional resource.\nObjectives: to develop and validate an electronic frailty index (eFI) using routinely available primary care electronic health record data.\nStudy design and setting: retrospective cohort study. Development and internal validation cohorts were established using a randomly split sample of the ResearchOne primary care database. External validation cohort established using THIN database.\nParticipants: patients aged 65-95, registered with a ResearchOne or THIN practice on 14 October 2008.\nPredictors: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quartiles.\nOutcomes: outcomes were 1-, 3- and 5-year mortality, hospitalisation and nursing home admission.\nStatistical analysis: hazard ratios (HRs) were estimated using bivariate and multivariate Cox regression analyses. Discrimination was assessed using receiver operating characteristic (ROC) curves. Calibration was assessed using pseudo-R-2 estimates.\nResults: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1.86-2.01), 3.04 (95% CI 2.90-3.19) and 4.73 (95% CI 4.43-5.06) and for nursing home admission were 1.89 (95% CI 1.63-2.15), 3.19 (95% CI 2.73-3.73) and 4.76 (95% CI 3.92-5.77), with good to moderate discrimination but low calibration estimates.\nConclusions: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group.","collection-title":"Editor's choice","container-title":"Age and ageing","DOI":"10.1093/ageing/afw039","ISSN":"0002-0729","issue":"3","journalAbbreviation":"AGE AGEING","note":"publisher-place: OXFORD\npublisher: Oxford Univ Press","page":"353-360","title":"Development and validation of an electronic frailty index using routine primary care electronic health record data","volume":"45","author":[{"family":"Clegg","given":"Andrew"},{"family":"Bates","given":"Chris"},{"family":"Young","given":"John"},{"family":"Ryan","given":"Ronan"},{"family":"Nichols","given":"Linda"},{"family":"Teale","given":"Elizabeth Ann"},{"family":"Mohammed","given":"Mohammed A."},{"family":"Parry","given":"John"},{"family":"Marshall","given":"Tom"}],"issued":{"date-parts":[["2016"]]}}}],"schema":"https://github.com/citation-style-language/schema/raw/master/csl-citation.json"} </w:instrText>
      </w:r>
      <w:r w:rsidR="00724380" w:rsidRPr="002508C1">
        <w:rPr>
          <w:rFonts w:ascii="Times New Roman" w:hAnsi="Times New Roman" w:cs="Times New Roman"/>
          <w:sz w:val="24"/>
          <w:szCs w:val="24"/>
        </w:rPr>
        <w:fldChar w:fldCharType="separate"/>
      </w:r>
      <w:r w:rsidR="00724380" w:rsidRPr="002508C1">
        <w:rPr>
          <w:rFonts w:ascii="Times New Roman" w:hAnsi="Times New Roman" w:cs="Times New Roman"/>
          <w:noProof/>
          <w:sz w:val="24"/>
          <w:szCs w:val="24"/>
        </w:rPr>
        <w:t>(9)</w:t>
      </w:r>
      <w:r w:rsidR="00724380" w:rsidRPr="002508C1">
        <w:rPr>
          <w:rFonts w:ascii="Times New Roman" w:hAnsi="Times New Roman" w:cs="Times New Roman"/>
          <w:sz w:val="24"/>
          <w:szCs w:val="24"/>
        </w:rPr>
        <w:fldChar w:fldCharType="end"/>
      </w:r>
      <w:r w:rsidR="00BD5958" w:rsidRPr="002508C1">
        <w:rPr>
          <w:rFonts w:ascii="Times New Roman" w:hAnsi="Times New Roman" w:cs="Times New Roman"/>
          <w:sz w:val="24"/>
          <w:szCs w:val="24"/>
        </w:rPr>
        <w:t>.</w:t>
      </w:r>
      <w:r w:rsidR="00BD5958">
        <w:rPr>
          <w:rFonts w:ascii="Times New Roman" w:hAnsi="Times New Roman" w:cs="Times New Roman"/>
          <w:sz w:val="24"/>
          <w:szCs w:val="24"/>
        </w:rPr>
        <w:t xml:space="preserve"> </w:t>
      </w:r>
      <w:r w:rsidR="002508C1">
        <w:rPr>
          <w:rFonts w:ascii="Times New Roman" w:hAnsi="Times New Roman" w:cs="Times New Roman"/>
          <w:sz w:val="24"/>
          <w:szCs w:val="24"/>
          <w:highlight w:val="cyan"/>
        </w:rPr>
        <w:t>Reference</w:t>
      </w:r>
      <w:r w:rsidR="000403E8" w:rsidRPr="000403E8">
        <w:rPr>
          <w:rFonts w:ascii="Times New Roman" w:hAnsi="Times New Roman" w:cs="Times New Roman"/>
          <w:sz w:val="24"/>
          <w:szCs w:val="24"/>
          <w:highlight w:val="cyan"/>
        </w:rPr>
        <w:t xml:space="preserve"> supplemental table with the components from each FI </w:t>
      </w:r>
      <w:r w:rsidR="002508C1">
        <w:rPr>
          <w:rFonts w:ascii="Times New Roman" w:hAnsi="Times New Roman" w:cs="Times New Roman"/>
          <w:sz w:val="24"/>
          <w:szCs w:val="24"/>
          <w:highlight w:val="cyan"/>
        </w:rPr>
        <w:t>to visualize</w:t>
      </w:r>
      <w:r w:rsidR="000403E8" w:rsidRPr="000403E8">
        <w:rPr>
          <w:rFonts w:ascii="Times New Roman" w:hAnsi="Times New Roman" w:cs="Times New Roman"/>
          <w:sz w:val="24"/>
          <w:szCs w:val="24"/>
          <w:highlight w:val="cyan"/>
        </w:rPr>
        <w:t xml:space="preserve"> the differences in deficits captured by each </w:t>
      </w:r>
    </w:p>
    <w:p w14:paraId="69454A10" w14:textId="77777777" w:rsidR="0085045D" w:rsidRPr="00010F95" w:rsidRDefault="0085045D" w:rsidP="00835DFC">
      <w:pPr>
        <w:spacing w:after="0"/>
        <w:rPr>
          <w:rFonts w:ascii="Times New Roman" w:hAnsi="Times New Roman" w:cs="Times New Roman"/>
          <w:sz w:val="24"/>
          <w:szCs w:val="24"/>
          <w:lang w:bidi="he-IL"/>
        </w:rPr>
      </w:pPr>
      <w:bookmarkStart w:id="233" w:name="_heading=h.2vqirr6yavja" w:colFirst="0" w:colLast="0"/>
      <w:bookmarkEnd w:id="233"/>
    </w:p>
    <w:p w14:paraId="0000002C" w14:textId="77777777" w:rsidR="009E3786" w:rsidRPr="00766338" w:rsidRDefault="006477FF" w:rsidP="009631A5">
      <w:pPr>
        <w:pStyle w:val="Heading2"/>
        <w:spacing w:before="0"/>
        <w:rPr>
          <w:rFonts w:ascii="Times New Roman" w:hAnsi="Times New Roman" w:cs="Times New Roman"/>
          <w:i/>
          <w:iCs/>
          <w:color w:val="auto"/>
          <w:sz w:val="24"/>
          <w:szCs w:val="24"/>
        </w:rPr>
      </w:pPr>
      <w:bookmarkStart w:id="234" w:name="_heading=h.nj5n0om6ivtm" w:colFirst="0" w:colLast="0"/>
      <w:bookmarkEnd w:id="234"/>
      <w:r w:rsidRPr="00766338">
        <w:rPr>
          <w:rFonts w:ascii="Times New Roman" w:hAnsi="Times New Roman" w:cs="Times New Roman"/>
          <w:i/>
          <w:iCs/>
          <w:color w:val="auto"/>
          <w:sz w:val="24"/>
          <w:szCs w:val="24"/>
        </w:rPr>
        <w:t>Data Analysis</w:t>
      </w:r>
    </w:p>
    <w:p w14:paraId="13BC9BC3" w14:textId="70F4D8F2" w:rsidR="007C76BA" w:rsidRPr="00010F95" w:rsidRDefault="007C76BA" w:rsidP="009631A5">
      <w:pPr>
        <w:spacing w:after="0"/>
        <w:rPr>
          <w:rFonts w:ascii="Times New Roman" w:hAnsi="Times New Roman" w:cs="Times New Roman"/>
          <w:sz w:val="24"/>
          <w:szCs w:val="24"/>
        </w:rPr>
      </w:pPr>
      <w:r w:rsidRPr="00010F95">
        <w:rPr>
          <w:rFonts w:ascii="Times New Roman" w:hAnsi="Times New Roman" w:cs="Times New Roman"/>
          <w:sz w:val="24"/>
          <w:szCs w:val="24"/>
        </w:rPr>
        <w:t xml:space="preserve">As a check of the accuracy of the </w:t>
      </w:r>
      <w:r w:rsidR="00027057" w:rsidRPr="00010F95">
        <w:rPr>
          <w:rFonts w:ascii="Times New Roman" w:hAnsi="Times New Roman" w:cs="Times New Roman"/>
          <w:sz w:val="24"/>
          <w:szCs w:val="24"/>
        </w:rPr>
        <w:t>Pharmetrics+</w:t>
      </w:r>
      <w:r w:rsidR="00027057">
        <w:rPr>
          <w:rFonts w:ascii="Times New Roman" w:hAnsi="Times New Roman" w:cs="Times New Roman"/>
          <w:sz w:val="24"/>
          <w:szCs w:val="24"/>
        </w:rPr>
        <w:t xml:space="preserve"> </w:t>
      </w:r>
      <w:r w:rsidR="00EA634E">
        <w:rPr>
          <w:rFonts w:ascii="Times New Roman" w:hAnsi="Times New Roman" w:cs="Times New Roman"/>
          <w:sz w:val="24"/>
          <w:szCs w:val="24"/>
        </w:rPr>
        <w:t xml:space="preserve">CDM </w:t>
      </w:r>
      <w:r w:rsidRPr="00010F95">
        <w:rPr>
          <w:rFonts w:ascii="Times New Roman" w:hAnsi="Times New Roman" w:cs="Times New Roman"/>
          <w:sz w:val="24"/>
          <w:szCs w:val="24"/>
        </w:rPr>
        <w:t>transformation, we compared the prevalence of each</w:t>
      </w:r>
      <w:r w:rsidR="00EA634E">
        <w:rPr>
          <w:rFonts w:ascii="Times New Roman" w:hAnsi="Times New Roman" w:cs="Times New Roman"/>
          <w:sz w:val="24"/>
          <w:szCs w:val="24"/>
        </w:rPr>
        <w:t xml:space="preserve"> deficit for each</w:t>
      </w:r>
      <w:r w:rsidRPr="00010F95">
        <w:rPr>
          <w:rFonts w:ascii="Times New Roman" w:hAnsi="Times New Roman" w:cs="Times New Roman"/>
          <w:sz w:val="24"/>
          <w:szCs w:val="24"/>
        </w:rPr>
        <w:t xml:space="preserve"> FI </w:t>
      </w:r>
      <w:r w:rsidR="00E12FFB">
        <w:rPr>
          <w:rFonts w:ascii="Times New Roman" w:hAnsi="Times New Roman" w:cs="Times New Roman"/>
          <w:sz w:val="24"/>
          <w:szCs w:val="24"/>
        </w:rPr>
        <w:t>based on</w:t>
      </w:r>
      <w:r w:rsidRPr="00010F95">
        <w:rPr>
          <w:rFonts w:ascii="Times New Roman" w:hAnsi="Times New Roman" w:cs="Times New Roman"/>
          <w:sz w:val="24"/>
          <w:szCs w:val="24"/>
        </w:rPr>
        <w:t xml:space="preserve"> the OMOP concept IDs </w:t>
      </w:r>
      <w:r w:rsidR="00E12FFB">
        <w:rPr>
          <w:rFonts w:ascii="Times New Roman" w:hAnsi="Times New Roman" w:cs="Times New Roman"/>
          <w:sz w:val="24"/>
          <w:szCs w:val="24"/>
        </w:rPr>
        <w:t>to the prevalence based on</w:t>
      </w:r>
      <w:r w:rsidRPr="00010F95">
        <w:rPr>
          <w:rFonts w:ascii="Times New Roman" w:hAnsi="Times New Roman" w:cs="Times New Roman"/>
          <w:sz w:val="24"/>
          <w:szCs w:val="24"/>
        </w:rPr>
        <w:t xml:space="preserve"> ICD values from the source data</w:t>
      </w:r>
      <w:r w:rsidR="00E12FFB">
        <w:rPr>
          <w:rFonts w:ascii="Times New Roman" w:hAnsi="Times New Roman" w:cs="Times New Roman"/>
          <w:sz w:val="24"/>
          <w:szCs w:val="24"/>
        </w:rPr>
        <w:t xml:space="preserve">. </w:t>
      </w:r>
      <w:r w:rsidR="006353AD">
        <w:rPr>
          <w:rFonts w:ascii="Times New Roman" w:hAnsi="Times New Roman" w:cs="Times New Roman"/>
          <w:sz w:val="24"/>
          <w:szCs w:val="24"/>
        </w:rPr>
        <w:t>This was also</w:t>
      </w:r>
      <w:r w:rsidRPr="00010F95">
        <w:rPr>
          <w:rFonts w:ascii="Times New Roman" w:hAnsi="Times New Roman" w:cs="Times New Roman"/>
          <w:sz w:val="24"/>
          <w:szCs w:val="24"/>
        </w:rPr>
        <w:t xml:space="preserve"> to ensure that the resulting OMOP FI code</w:t>
      </w:r>
      <w:r>
        <w:rPr>
          <w:rFonts w:ascii="Times New Roman" w:hAnsi="Times New Roman" w:cs="Times New Roman"/>
          <w:sz w:val="24"/>
          <w:szCs w:val="24"/>
        </w:rPr>
        <w:t>-</w:t>
      </w:r>
      <w:r w:rsidRPr="00010F95">
        <w:rPr>
          <w:rFonts w:ascii="Times New Roman" w:hAnsi="Times New Roman" w:cs="Times New Roman"/>
          <w:sz w:val="24"/>
          <w:szCs w:val="24"/>
        </w:rPr>
        <w:t>list was in high agreement with the VA</w:t>
      </w:r>
      <w:r w:rsidR="00786AC2">
        <w:rPr>
          <w:rFonts w:ascii="Times New Roman" w:hAnsi="Times New Roman" w:cs="Times New Roman"/>
          <w:sz w:val="24"/>
          <w:szCs w:val="24"/>
        </w:rPr>
        <w:t xml:space="preserve"> Boston </w:t>
      </w:r>
      <w:proofErr w:type="spellStart"/>
      <w:r w:rsidRPr="00010F95">
        <w:rPr>
          <w:rFonts w:ascii="Times New Roman" w:hAnsi="Times New Roman" w:cs="Times New Roman"/>
          <w:sz w:val="24"/>
          <w:szCs w:val="24"/>
        </w:rPr>
        <w:t>github</w:t>
      </w:r>
      <w:proofErr w:type="spellEnd"/>
      <w:r w:rsidRPr="00010F95">
        <w:rPr>
          <w:rFonts w:ascii="Times New Roman" w:hAnsi="Times New Roman" w:cs="Times New Roman"/>
          <w:sz w:val="24"/>
          <w:szCs w:val="24"/>
        </w:rPr>
        <w:t xml:space="preserve"> source codes</w:t>
      </w:r>
      <w:r w:rsidR="00786AC2">
        <w:rPr>
          <w:rFonts w:ascii="Times New Roman" w:hAnsi="Times New Roman" w:cs="Times New Roman"/>
          <w:sz w:val="24"/>
          <w:szCs w:val="24"/>
        </w:rPr>
        <w:t xml:space="preserve"> for the VAFI</w:t>
      </w:r>
      <w:r w:rsidR="006353AD">
        <w:rPr>
          <w:rFonts w:ascii="Times New Roman" w:hAnsi="Times New Roman" w:cs="Times New Roman"/>
          <w:sz w:val="24"/>
          <w:szCs w:val="24"/>
        </w:rPr>
        <w:t>.</w:t>
      </w:r>
      <w:r w:rsidRPr="00010F95">
        <w:rPr>
          <w:rFonts w:ascii="Times New Roman" w:hAnsi="Times New Roman" w:cs="Times New Roman"/>
          <w:sz w:val="24"/>
          <w:szCs w:val="24"/>
        </w:rPr>
        <w:t xml:space="preserve"> </w:t>
      </w:r>
      <w:r w:rsidR="006353AD">
        <w:rPr>
          <w:rFonts w:ascii="Times New Roman" w:hAnsi="Times New Roman" w:cs="Times New Roman"/>
          <w:sz w:val="24"/>
          <w:szCs w:val="24"/>
        </w:rPr>
        <w:t>Subsequently, t</w:t>
      </w:r>
      <w:r w:rsidR="00E12FFB">
        <w:rPr>
          <w:rFonts w:ascii="Times New Roman" w:hAnsi="Times New Roman" w:cs="Times New Roman"/>
          <w:sz w:val="24"/>
          <w:szCs w:val="24"/>
        </w:rPr>
        <w:t xml:space="preserve">he prevalence of </w:t>
      </w:r>
      <w:r w:rsidR="00E12FFB" w:rsidRPr="00010F95">
        <w:rPr>
          <w:rFonts w:ascii="Times New Roman" w:hAnsi="Times New Roman" w:cs="Times New Roman"/>
          <w:sz w:val="24"/>
          <w:szCs w:val="24"/>
        </w:rPr>
        <w:t xml:space="preserve">frailty </w:t>
      </w:r>
      <w:r w:rsidR="00E12FFB">
        <w:rPr>
          <w:rFonts w:ascii="Times New Roman" w:hAnsi="Times New Roman" w:cs="Times New Roman"/>
          <w:sz w:val="24"/>
          <w:szCs w:val="24"/>
        </w:rPr>
        <w:t xml:space="preserve">was calculated using the two FIs in each of the five databases </w:t>
      </w:r>
      <w:r w:rsidR="00E12FFB" w:rsidRPr="00010F95">
        <w:rPr>
          <w:rFonts w:ascii="Times New Roman" w:hAnsi="Times New Roman" w:cs="Times New Roman"/>
          <w:sz w:val="24"/>
          <w:szCs w:val="24"/>
        </w:rPr>
        <w:t>to</w:t>
      </w:r>
      <w:r w:rsidR="00E12FFB">
        <w:rPr>
          <w:rFonts w:ascii="Times New Roman" w:hAnsi="Times New Roman" w:cs="Times New Roman"/>
          <w:sz w:val="24"/>
          <w:szCs w:val="24"/>
        </w:rPr>
        <w:t xml:space="preserve"> demonstrate differences as well as</w:t>
      </w:r>
      <w:r w:rsidR="00E12FFB" w:rsidRPr="00010F95">
        <w:rPr>
          <w:rFonts w:ascii="Times New Roman" w:hAnsi="Times New Roman" w:cs="Times New Roman"/>
          <w:sz w:val="24"/>
          <w:szCs w:val="24"/>
        </w:rPr>
        <w:t xml:space="preserve"> fidelity of the FIs within these databases. Analytical code and </w:t>
      </w:r>
      <w:r w:rsidR="00E12FFB">
        <w:rPr>
          <w:rFonts w:ascii="Times New Roman" w:hAnsi="Times New Roman" w:cs="Times New Roman"/>
          <w:sz w:val="24"/>
          <w:szCs w:val="24"/>
        </w:rPr>
        <w:t xml:space="preserve">lists of concepts used to calculate each </w:t>
      </w:r>
      <w:r w:rsidR="00E12FFB" w:rsidRPr="00010F95">
        <w:rPr>
          <w:rFonts w:ascii="Times New Roman" w:hAnsi="Times New Roman" w:cs="Times New Roman"/>
          <w:sz w:val="24"/>
          <w:szCs w:val="24"/>
        </w:rPr>
        <w:t xml:space="preserve">FI are available at </w:t>
      </w:r>
      <w:r w:rsidR="00E12FFB" w:rsidRPr="00895B36">
        <w:rPr>
          <w:rFonts w:ascii="Times New Roman" w:hAnsi="Times New Roman" w:cs="Times New Roman"/>
          <w:sz w:val="24"/>
          <w:szCs w:val="24"/>
          <w:highlight w:val="green"/>
        </w:rPr>
        <w:t>[</w:t>
      </w:r>
      <w:r w:rsidR="00786AC2" w:rsidRPr="00895B36">
        <w:rPr>
          <w:rFonts w:ascii="Times New Roman" w:hAnsi="Times New Roman" w:cs="Times New Roman"/>
          <w:sz w:val="24"/>
          <w:szCs w:val="24"/>
          <w:highlight w:val="green"/>
        </w:rPr>
        <w:t xml:space="preserve">Please </w:t>
      </w:r>
      <w:commentRangeStart w:id="235"/>
      <w:commentRangeStart w:id="236"/>
      <w:commentRangeStart w:id="237"/>
      <w:r w:rsidR="00786AC2" w:rsidRPr="00895B36">
        <w:rPr>
          <w:rFonts w:ascii="Times New Roman" w:hAnsi="Times New Roman" w:cs="Times New Roman"/>
          <w:sz w:val="24"/>
          <w:szCs w:val="24"/>
          <w:highlight w:val="green"/>
        </w:rPr>
        <w:t xml:space="preserve">link </w:t>
      </w:r>
      <w:proofErr w:type="spellStart"/>
      <w:r w:rsidR="00E12FFB" w:rsidRPr="00895B36">
        <w:rPr>
          <w:rFonts w:ascii="Times New Roman" w:hAnsi="Times New Roman" w:cs="Times New Roman"/>
          <w:sz w:val="24"/>
          <w:szCs w:val="24"/>
          <w:highlight w:val="green"/>
        </w:rPr>
        <w:t>Github</w:t>
      </w:r>
      <w:proofErr w:type="spellEnd"/>
      <w:r w:rsidR="00E12FFB" w:rsidRPr="00895B36">
        <w:rPr>
          <w:rFonts w:ascii="Times New Roman" w:hAnsi="Times New Roman" w:cs="Times New Roman"/>
          <w:sz w:val="24"/>
          <w:szCs w:val="24"/>
          <w:highlight w:val="green"/>
        </w:rPr>
        <w:t xml:space="preserve"> repository </w:t>
      </w:r>
      <w:commentRangeEnd w:id="235"/>
      <w:r w:rsidR="0081067F" w:rsidRPr="00895B36">
        <w:rPr>
          <w:rStyle w:val="CommentReference"/>
          <w:highlight w:val="green"/>
        </w:rPr>
        <w:commentReference w:id="235"/>
      </w:r>
      <w:commentRangeEnd w:id="236"/>
      <w:r w:rsidR="002508C1" w:rsidRPr="00895B36">
        <w:rPr>
          <w:rStyle w:val="CommentReference"/>
          <w:highlight w:val="green"/>
        </w:rPr>
        <w:commentReference w:id="236"/>
      </w:r>
      <w:commentRangeEnd w:id="237"/>
      <w:r w:rsidR="00C05942">
        <w:rPr>
          <w:rStyle w:val="CommentReference"/>
        </w:rPr>
        <w:commentReference w:id="237"/>
      </w:r>
      <w:r w:rsidR="00E12FFB" w:rsidRPr="00895B36">
        <w:rPr>
          <w:rFonts w:ascii="Times New Roman" w:hAnsi="Times New Roman" w:cs="Times New Roman"/>
          <w:sz w:val="24"/>
          <w:szCs w:val="24"/>
          <w:highlight w:val="green"/>
        </w:rPr>
        <w:t>with everything].</w:t>
      </w:r>
    </w:p>
    <w:p w14:paraId="3BB79D8C" w14:textId="77777777" w:rsidR="0063722F" w:rsidRPr="00010F95" w:rsidRDefault="0063722F" w:rsidP="009631A5">
      <w:pPr>
        <w:spacing w:after="0"/>
        <w:rPr>
          <w:rFonts w:ascii="Times New Roman" w:hAnsi="Times New Roman" w:cs="Times New Roman"/>
          <w:sz w:val="24"/>
          <w:szCs w:val="24"/>
        </w:rPr>
      </w:pPr>
    </w:p>
    <w:p w14:paraId="0000002E" w14:textId="77777777" w:rsidR="009E3786" w:rsidRPr="00093065" w:rsidRDefault="006477FF" w:rsidP="009631A5">
      <w:pPr>
        <w:pStyle w:val="Heading1"/>
        <w:spacing w:before="0"/>
        <w:rPr>
          <w:rFonts w:ascii="Times New Roman" w:hAnsi="Times New Roman" w:cs="Times New Roman"/>
          <w:b/>
          <w:bCs/>
          <w:color w:val="auto"/>
          <w:sz w:val="24"/>
          <w:szCs w:val="24"/>
        </w:rPr>
      </w:pPr>
      <w:r w:rsidRPr="00093065">
        <w:rPr>
          <w:rFonts w:ascii="Times New Roman" w:hAnsi="Times New Roman" w:cs="Times New Roman"/>
          <w:b/>
          <w:bCs/>
          <w:color w:val="auto"/>
          <w:sz w:val="24"/>
          <w:szCs w:val="24"/>
        </w:rPr>
        <w:t>Results</w:t>
      </w:r>
    </w:p>
    <w:p w14:paraId="6818C720" w14:textId="1AFBEB4B" w:rsidR="0009737F" w:rsidRDefault="00BD1C3B" w:rsidP="009631A5">
      <w:pPr>
        <w:spacing w:after="0"/>
        <w:rPr>
          <w:rFonts w:ascii="Times New Roman" w:hAnsi="Times New Roman" w:cs="Times New Roman"/>
          <w:sz w:val="24"/>
          <w:szCs w:val="24"/>
        </w:rPr>
      </w:pPr>
      <w:r>
        <w:rPr>
          <w:rFonts w:ascii="Times New Roman" w:hAnsi="Times New Roman" w:cs="Times New Roman"/>
          <w:sz w:val="24"/>
          <w:szCs w:val="24"/>
        </w:rPr>
        <w:t xml:space="preserve">All UK and the Pharmetrics+ databases were </w:t>
      </w:r>
      <w:r w:rsidR="006D7C89">
        <w:rPr>
          <w:rFonts w:ascii="Times New Roman" w:hAnsi="Times New Roman" w:cs="Times New Roman"/>
          <w:sz w:val="24"/>
          <w:szCs w:val="24"/>
        </w:rPr>
        <w:t>approximately half female sex at birth, while the US All of Us database was &gt;60% female</w:t>
      </w:r>
      <w:r w:rsidR="00603061">
        <w:rPr>
          <w:rFonts w:ascii="Times New Roman" w:hAnsi="Times New Roman" w:cs="Times New Roman"/>
          <w:sz w:val="24"/>
          <w:szCs w:val="24"/>
        </w:rPr>
        <w:t xml:space="preserve"> (</w:t>
      </w:r>
      <w:r w:rsidR="00603061" w:rsidRPr="00786AC2">
        <w:rPr>
          <w:rFonts w:ascii="Times New Roman" w:hAnsi="Times New Roman" w:cs="Times New Roman"/>
          <w:sz w:val="24"/>
          <w:szCs w:val="24"/>
          <w:highlight w:val="yellow"/>
        </w:rPr>
        <w:t>Table 1)</w:t>
      </w:r>
      <w:r w:rsidR="006D7C89" w:rsidRPr="00786AC2">
        <w:rPr>
          <w:rFonts w:ascii="Times New Roman" w:hAnsi="Times New Roman" w:cs="Times New Roman"/>
          <w:sz w:val="24"/>
          <w:szCs w:val="24"/>
          <w:highlight w:val="yellow"/>
        </w:rPr>
        <w:t>.</w:t>
      </w:r>
      <w:r w:rsidR="00603061">
        <w:rPr>
          <w:rFonts w:ascii="Times New Roman" w:hAnsi="Times New Roman" w:cs="Times New Roman"/>
          <w:sz w:val="24"/>
          <w:szCs w:val="24"/>
        </w:rPr>
        <w:t xml:space="preserve"> </w:t>
      </w:r>
      <w:r w:rsidR="0093061E">
        <w:rPr>
          <w:rFonts w:ascii="Times New Roman" w:hAnsi="Times New Roman" w:cs="Times New Roman"/>
          <w:sz w:val="24"/>
          <w:szCs w:val="24"/>
        </w:rPr>
        <w:t xml:space="preserve">A plurality of the Pharmetrics+ sample were between ages 50-65 (40.4%), in All of Us it was between </w:t>
      </w:r>
      <w:r w:rsidR="00C74F7B">
        <w:rPr>
          <w:rFonts w:ascii="Times New Roman" w:hAnsi="Times New Roman" w:cs="Times New Roman"/>
          <w:sz w:val="24"/>
          <w:szCs w:val="24"/>
        </w:rPr>
        <w:t>ages 55-70 (44.1%), in IMRD-EMIS it was between ages 40-55 (38.6%),</w:t>
      </w:r>
      <w:r w:rsidR="00D14717">
        <w:rPr>
          <w:rFonts w:ascii="Times New Roman" w:hAnsi="Times New Roman" w:cs="Times New Roman"/>
          <w:sz w:val="24"/>
          <w:szCs w:val="24"/>
        </w:rPr>
        <w:t xml:space="preserve"> and</w:t>
      </w:r>
      <w:r w:rsidR="00C74F7B">
        <w:rPr>
          <w:rFonts w:ascii="Times New Roman" w:hAnsi="Times New Roman" w:cs="Times New Roman"/>
          <w:sz w:val="24"/>
          <w:szCs w:val="24"/>
        </w:rPr>
        <w:t xml:space="preserve"> in IMRD-THIN it was between ages </w:t>
      </w:r>
      <w:r w:rsidR="00D14717">
        <w:rPr>
          <w:rFonts w:ascii="Times New Roman" w:hAnsi="Times New Roman" w:cs="Times New Roman"/>
          <w:sz w:val="24"/>
          <w:szCs w:val="24"/>
        </w:rPr>
        <w:t xml:space="preserve">45-60 (37.7%); IMRD-EMIS was the youngest sample. </w:t>
      </w:r>
      <w:r w:rsidR="00603061">
        <w:rPr>
          <w:rFonts w:ascii="Times New Roman" w:hAnsi="Times New Roman" w:cs="Times New Roman"/>
          <w:sz w:val="24"/>
          <w:szCs w:val="24"/>
        </w:rPr>
        <w:t>The UKBB does not have data for ages past 75 and the largest proportion (</w:t>
      </w:r>
      <w:r w:rsidR="00D14717">
        <w:rPr>
          <w:rFonts w:ascii="Times New Roman" w:hAnsi="Times New Roman" w:cs="Times New Roman"/>
          <w:sz w:val="24"/>
          <w:szCs w:val="24"/>
        </w:rPr>
        <w:t>61.4</w:t>
      </w:r>
      <w:r w:rsidR="00603061">
        <w:rPr>
          <w:rFonts w:ascii="Times New Roman" w:hAnsi="Times New Roman" w:cs="Times New Roman"/>
          <w:sz w:val="24"/>
          <w:szCs w:val="24"/>
        </w:rPr>
        <w:t xml:space="preserve">%) </w:t>
      </w:r>
      <w:r w:rsidR="00D14717">
        <w:rPr>
          <w:rFonts w:ascii="Times New Roman" w:hAnsi="Times New Roman" w:cs="Times New Roman"/>
          <w:sz w:val="24"/>
          <w:szCs w:val="24"/>
        </w:rPr>
        <w:t>were</w:t>
      </w:r>
      <w:r w:rsidR="00603061">
        <w:rPr>
          <w:rFonts w:ascii="Times New Roman" w:hAnsi="Times New Roman" w:cs="Times New Roman"/>
          <w:sz w:val="24"/>
          <w:szCs w:val="24"/>
        </w:rPr>
        <w:t xml:space="preserve"> between </w:t>
      </w:r>
      <w:r w:rsidR="00D14717">
        <w:rPr>
          <w:rFonts w:ascii="Times New Roman" w:hAnsi="Times New Roman" w:cs="Times New Roman"/>
          <w:sz w:val="24"/>
          <w:szCs w:val="24"/>
        </w:rPr>
        <w:t>55</w:t>
      </w:r>
      <w:r w:rsidR="00603061">
        <w:rPr>
          <w:rFonts w:ascii="Times New Roman" w:hAnsi="Times New Roman" w:cs="Times New Roman"/>
          <w:sz w:val="24"/>
          <w:szCs w:val="24"/>
        </w:rPr>
        <w:t>-70</w:t>
      </w:r>
      <w:r w:rsidR="0009737F">
        <w:rPr>
          <w:rFonts w:ascii="Times New Roman" w:hAnsi="Times New Roman" w:cs="Times New Roman"/>
          <w:sz w:val="24"/>
          <w:szCs w:val="24"/>
        </w:rPr>
        <w:t>. The UKBB and All of Us were the oldest samples</w:t>
      </w:r>
      <w:r w:rsidR="002F6321">
        <w:rPr>
          <w:rFonts w:ascii="Times New Roman" w:hAnsi="Times New Roman" w:cs="Times New Roman"/>
          <w:sz w:val="24"/>
          <w:szCs w:val="24"/>
        </w:rPr>
        <w:t>.</w:t>
      </w:r>
      <w:r w:rsidR="00CE42F1">
        <w:rPr>
          <w:rFonts w:ascii="Times New Roman" w:hAnsi="Times New Roman" w:cs="Times New Roman"/>
          <w:sz w:val="24"/>
          <w:szCs w:val="24"/>
        </w:rPr>
        <w:t xml:space="preserve"> The US databases looked </w:t>
      </w:r>
      <w:proofErr w:type="gramStart"/>
      <w:r w:rsidR="00CE42F1">
        <w:rPr>
          <w:rFonts w:ascii="Times New Roman" w:hAnsi="Times New Roman" w:cs="Times New Roman"/>
          <w:sz w:val="24"/>
          <w:szCs w:val="24"/>
        </w:rPr>
        <w:t>more frail</w:t>
      </w:r>
      <w:proofErr w:type="gramEnd"/>
      <w:r w:rsidR="00CE42F1">
        <w:rPr>
          <w:rFonts w:ascii="Times New Roman" w:hAnsi="Times New Roman" w:cs="Times New Roman"/>
          <w:sz w:val="24"/>
          <w:szCs w:val="24"/>
        </w:rPr>
        <w:t xml:space="preserve"> than the UK databases regardless of the FI used. </w:t>
      </w:r>
    </w:p>
    <w:p w14:paraId="10789EFB" w14:textId="77777777" w:rsidR="0009737F" w:rsidRDefault="0009737F" w:rsidP="009631A5">
      <w:pPr>
        <w:spacing w:after="0"/>
        <w:rPr>
          <w:rFonts w:ascii="Times New Roman" w:hAnsi="Times New Roman" w:cs="Times New Roman"/>
          <w:sz w:val="24"/>
          <w:szCs w:val="24"/>
        </w:rPr>
      </w:pPr>
    </w:p>
    <w:p w14:paraId="1F487C05" w14:textId="2F3463C3" w:rsidR="00E04176" w:rsidRDefault="00CE42F1" w:rsidP="009631A5">
      <w:pPr>
        <w:spacing w:after="0"/>
        <w:rPr>
          <w:rFonts w:ascii="Times New Roman" w:hAnsi="Times New Roman" w:cs="Times New Roman"/>
          <w:sz w:val="24"/>
          <w:szCs w:val="24"/>
        </w:rPr>
      </w:pPr>
      <w:r>
        <w:rPr>
          <w:rFonts w:ascii="Times New Roman" w:hAnsi="Times New Roman" w:cs="Times New Roman"/>
          <w:sz w:val="24"/>
          <w:szCs w:val="24"/>
        </w:rPr>
        <w:t xml:space="preserve">Within </w:t>
      </w:r>
      <w:r w:rsidR="000C5C05">
        <w:rPr>
          <w:rFonts w:ascii="Times New Roman" w:hAnsi="Times New Roman" w:cs="Times New Roman"/>
          <w:sz w:val="24"/>
          <w:szCs w:val="24"/>
        </w:rPr>
        <w:t xml:space="preserve">the US databases, the VAFI found higher levels of frailty than the </w:t>
      </w:r>
      <w:proofErr w:type="spellStart"/>
      <w:r w:rsidR="000C5C05">
        <w:rPr>
          <w:rFonts w:ascii="Times New Roman" w:hAnsi="Times New Roman" w:cs="Times New Roman"/>
          <w:sz w:val="24"/>
          <w:szCs w:val="24"/>
        </w:rPr>
        <w:t>eFI</w:t>
      </w:r>
      <w:proofErr w:type="spellEnd"/>
      <w:r w:rsidR="000C5C05">
        <w:rPr>
          <w:rFonts w:ascii="Times New Roman" w:hAnsi="Times New Roman" w:cs="Times New Roman"/>
          <w:sz w:val="24"/>
          <w:szCs w:val="24"/>
        </w:rPr>
        <w:t xml:space="preserve"> ([VAFI v </w:t>
      </w:r>
      <w:proofErr w:type="spellStart"/>
      <w:r w:rsidR="000C5C05">
        <w:rPr>
          <w:rFonts w:ascii="Times New Roman" w:hAnsi="Times New Roman" w:cs="Times New Roman"/>
          <w:sz w:val="24"/>
          <w:szCs w:val="24"/>
        </w:rPr>
        <w:t>eFI</w:t>
      </w:r>
      <w:proofErr w:type="spellEnd"/>
      <w:r w:rsidR="000C5C05">
        <w:rPr>
          <w:rFonts w:ascii="Times New Roman" w:hAnsi="Times New Roman" w:cs="Times New Roman"/>
          <w:sz w:val="24"/>
          <w:szCs w:val="24"/>
        </w:rPr>
        <w:t xml:space="preserve">] Pharmetrics+ 9.8% v 2.0%; All of Us 11.9% v 2.9%). Within the UK databases the </w:t>
      </w:r>
      <w:proofErr w:type="spellStart"/>
      <w:r w:rsidR="000C5C05">
        <w:rPr>
          <w:rFonts w:ascii="Times New Roman" w:hAnsi="Times New Roman" w:cs="Times New Roman"/>
          <w:sz w:val="24"/>
          <w:szCs w:val="24"/>
        </w:rPr>
        <w:t>eFI</w:t>
      </w:r>
      <w:proofErr w:type="spellEnd"/>
      <w:r w:rsidR="000C5C05">
        <w:rPr>
          <w:rFonts w:ascii="Times New Roman" w:hAnsi="Times New Roman" w:cs="Times New Roman"/>
          <w:sz w:val="24"/>
          <w:szCs w:val="24"/>
        </w:rPr>
        <w:t xml:space="preserve"> found higher levels of frailty than the VAFI (IMRD-EMIS 0.1% v 0.4%; IMRD-THIN 0% v 0.1%; UKBB </w:t>
      </w:r>
      <w:r w:rsidR="00C91D6E">
        <w:rPr>
          <w:rFonts w:ascii="Times New Roman" w:hAnsi="Times New Roman" w:cs="Times New Roman"/>
          <w:sz w:val="24"/>
          <w:szCs w:val="24"/>
        </w:rPr>
        <w:t>0% v 0.1%)</w:t>
      </w:r>
      <w:r w:rsidR="00101D64">
        <w:rPr>
          <w:rFonts w:ascii="Times New Roman" w:hAnsi="Times New Roman" w:cs="Times New Roman"/>
          <w:sz w:val="24"/>
          <w:szCs w:val="24"/>
        </w:rPr>
        <w:t xml:space="preserve"> </w:t>
      </w:r>
      <w:r w:rsidR="00BC1A61">
        <w:rPr>
          <w:rFonts w:ascii="Times New Roman" w:hAnsi="Times New Roman" w:cs="Times New Roman"/>
          <w:sz w:val="24"/>
          <w:szCs w:val="24"/>
        </w:rPr>
        <w:t>(</w:t>
      </w:r>
      <w:r w:rsidR="00BC1A61" w:rsidRPr="00786AC2">
        <w:rPr>
          <w:rFonts w:ascii="Times New Roman" w:hAnsi="Times New Roman" w:cs="Times New Roman"/>
          <w:sz w:val="24"/>
          <w:szCs w:val="24"/>
          <w:highlight w:val="yellow"/>
        </w:rPr>
        <w:t>Table 1)</w:t>
      </w:r>
      <w:r w:rsidR="0009737F" w:rsidRPr="00786AC2">
        <w:rPr>
          <w:rFonts w:ascii="Times New Roman" w:hAnsi="Times New Roman" w:cs="Times New Roman"/>
          <w:sz w:val="24"/>
          <w:szCs w:val="24"/>
          <w:highlight w:val="yellow"/>
        </w:rPr>
        <w:t>.</w:t>
      </w:r>
      <w:r w:rsidR="0009737F">
        <w:rPr>
          <w:rFonts w:ascii="Times New Roman" w:hAnsi="Times New Roman" w:cs="Times New Roman"/>
          <w:sz w:val="24"/>
          <w:szCs w:val="24"/>
        </w:rPr>
        <w:t xml:space="preserve"> </w:t>
      </w:r>
    </w:p>
    <w:p w14:paraId="06A4905D" w14:textId="77777777" w:rsidR="00E04176" w:rsidRDefault="00E04176" w:rsidP="009631A5">
      <w:pPr>
        <w:spacing w:after="0"/>
        <w:rPr>
          <w:rFonts w:ascii="Times New Roman" w:hAnsi="Times New Roman" w:cs="Times New Roman"/>
          <w:sz w:val="24"/>
          <w:szCs w:val="24"/>
        </w:rPr>
      </w:pPr>
    </w:p>
    <w:p w14:paraId="4EB39FAA" w14:textId="47E4DAAC" w:rsidR="00603061" w:rsidRDefault="00E20FA9" w:rsidP="009631A5">
      <w:pPr>
        <w:spacing w:after="0"/>
        <w:rPr>
          <w:rFonts w:ascii="Times New Roman" w:hAnsi="Times New Roman" w:cs="Times New Roman"/>
          <w:sz w:val="24"/>
          <w:szCs w:val="24"/>
        </w:rPr>
      </w:pPr>
      <w:r>
        <w:rPr>
          <w:rFonts w:ascii="Times New Roman" w:hAnsi="Times New Roman" w:cs="Times New Roman"/>
          <w:sz w:val="24"/>
          <w:szCs w:val="24"/>
        </w:rPr>
        <w:t>Using either FI, t</w:t>
      </w:r>
      <w:r w:rsidR="0009737F">
        <w:rPr>
          <w:rFonts w:ascii="Times New Roman" w:hAnsi="Times New Roman" w:cs="Times New Roman"/>
          <w:sz w:val="24"/>
          <w:szCs w:val="24"/>
        </w:rPr>
        <w:t xml:space="preserve">he </w:t>
      </w:r>
      <w:r w:rsidR="00C849AD">
        <w:rPr>
          <w:rFonts w:ascii="Times New Roman" w:hAnsi="Times New Roman" w:cs="Times New Roman"/>
          <w:sz w:val="24"/>
          <w:szCs w:val="24"/>
        </w:rPr>
        <w:t>frailest</w:t>
      </w:r>
      <w:r w:rsidR="0009737F">
        <w:rPr>
          <w:rFonts w:ascii="Times New Roman" w:hAnsi="Times New Roman" w:cs="Times New Roman"/>
          <w:sz w:val="24"/>
          <w:szCs w:val="24"/>
        </w:rPr>
        <w:t xml:space="preserve"> database </w:t>
      </w:r>
      <w:r w:rsidR="00FB786D">
        <w:rPr>
          <w:rFonts w:ascii="Times New Roman" w:hAnsi="Times New Roman" w:cs="Times New Roman"/>
          <w:sz w:val="24"/>
          <w:szCs w:val="24"/>
        </w:rPr>
        <w:t xml:space="preserve">overall </w:t>
      </w:r>
      <w:r w:rsidR="0009737F">
        <w:rPr>
          <w:rFonts w:ascii="Times New Roman" w:hAnsi="Times New Roman" w:cs="Times New Roman"/>
          <w:sz w:val="24"/>
          <w:szCs w:val="24"/>
        </w:rPr>
        <w:t xml:space="preserve">was All of Us </w:t>
      </w:r>
      <w:r w:rsidR="00E04176">
        <w:rPr>
          <w:rFonts w:ascii="Times New Roman" w:hAnsi="Times New Roman" w:cs="Times New Roman"/>
          <w:sz w:val="24"/>
          <w:szCs w:val="24"/>
        </w:rPr>
        <w:t>which</w:t>
      </w:r>
      <w:r w:rsidR="0009737F">
        <w:rPr>
          <w:rFonts w:ascii="Times New Roman" w:hAnsi="Times New Roman" w:cs="Times New Roman"/>
          <w:sz w:val="24"/>
          <w:szCs w:val="24"/>
        </w:rPr>
        <w:t xml:space="preserve"> also had the most females and </w:t>
      </w:r>
      <w:r>
        <w:rPr>
          <w:rFonts w:ascii="Times New Roman" w:hAnsi="Times New Roman" w:cs="Times New Roman"/>
          <w:sz w:val="24"/>
          <w:szCs w:val="24"/>
        </w:rPr>
        <w:t>skewed towards</w:t>
      </w:r>
      <w:r w:rsidR="0009737F">
        <w:rPr>
          <w:rFonts w:ascii="Times New Roman" w:hAnsi="Times New Roman" w:cs="Times New Roman"/>
          <w:sz w:val="24"/>
          <w:szCs w:val="24"/>
        </w:rPr>
        <w:t xml:space="preserve"> older ages.</w:t>
      </w:r>
      <w:r>
        <w:rPr>
          <w:rFonts w:ascii="Times New Roman" w:hAnsi="Times New Roman" w:cs="Times New Roman"/>
          <w:sz w:val="24"/>
          <w:szCs w:val="24"/>
        </w:rPr>
        <w:t xml:space="preserve"> </w:t>
      </w:r>
      <w:r w:rsidR="00FB786D">
        <w:rPr>
          <w:rFonts w:ascii="Times New Roman" w:hAnsi="Times New Roman" w:cs="Times New Roman"/>
          <w:sz w:val="24"/>
          <w:szCs w:val="24"/>
        </w:rPr>
        <w:t xml:space="preserve">Pharmetrics+ had an absolute difference in frailty that was 0.9% and 2% less than All of Us by </w:t>
      </w:r>
      <w:proofErr w:type="spellStart"/>
      <w:r w:rsidR="00FB786D">
        <w:rPr>
          <w:rFonts w:ascii="Times New Roman" w:hAnsi="Times New Roman" w:cs="Times New Roman"/>
          <w:sz w:val="24"/>
          <w:szCs w:val="24"/>
        </w:rPr>
        <w:t>eFI</w:t>
      </w:r>
      <w:proofErr w:type="spellEnd"/>
      <w:r w:rsidR="00FB786D">
        <w:rPr>
          <w:rFonts w:ascii="Times New Roman" w:hAnsi="Times New Roman" w:cs="Times New Roman"/>
          <w:sz w:val="24"/>
          <w:szCs w:val="24"/>
        </w:rPr>
        <w:t xml:space="preserve"> and VAFI, respectively. </w:t>
      </w:r>
      <w:r w:rsidR="00E04176">
        <w:rPr>
          <w:rFonts w:ascii="Times New Roman" w:hAnsi="Times New Roman" w:cs="Times New Roman"/>
          <w:sz w:val="24"/>
          <w:szCs w:val="24"/>
        </w:rPr>
        <w:t>The least frail database by either FI measure was IMRD-THIN</w:t>
      </w:r>
      <w:r w:rsidR="00134FF2">
        <w:rPr>
          <w:rFonts w:ascii="Times New Roman" w:hAnsi="Times New Roman" w:cs="Times New Roman"/>
          <w:sz w:val="24"/>
          <w:szCs w:val="24"/>
        </w:rPr>
        <w:t xml:space="preserve">, though only marginally because this database strongly resembled the frailty distribution of UKBB. </w:t>
      </w:r>
      <w:r>
        <w:rPr>
          <w:rFonts w:ascii="Times New Roman" w:hAnsi="Times New Roman" w:cs="Times New Roman"/>
          <w:sz w:val="24"/>
          <w:szCs w:val="24"/>
        </w:rPr>
        <w:t xml:space="preserve">Despite skewing younger in age, IMRD-EMIS </w:t>
      </w:r>
      <w:r>
        <w:rPr>
          <w:rFonts w:ascii="Times New Roman" w:hAnsi="Times New Roman" w:cs="Times New Roman"/>
          <w:sz w:val="24"/>
          <w:szCs w:val="24"/>
        </w:rPr>
        <w:lastRenderedPageBreak/>
        <w:t>had the highest frailty among the UK databases.</w:t>
      </w:r>
      <w:r w:rsidR="00134FF2">
        <w:rPr>
          <w:rFonts w:ascii="Times New Roman" w:hAnsi="Times New Roman" w:cs="Times New Roman"/>
          <w:sz w:val="24"/>
          <w:szCs w:val="24"/>
        </w:rPr>
        <w:t xml:space="preserve"> By sex,</w:t>
      </w:r>
      <w:r w:rsidR="00ED39F9">
        <w:rPr>
          <w:rFonts w:ascii="Times New Roman" w:hAnsi="Times New Roman" w:cs="Times New Roman"/>
          <w:sz w:val="24"/>
          <w:szCs w:val="24"/>
        </w:rPr>
        <w:t xml:space="preserve"> </w:t>
      </w:r>
      <w:r w:rsidR="00BC1A61" w:rsidRPr="00BC1A61">
        <w:rPr>
          <w:rFonts w:ascii="Times New Roman" w:hAnsi="Times New Roman" w:cs="Times New Roman"/>
          <w:sz w:val="24"/>
          <w:szCs w:val="24"/>
          <w:highlight w:val="yellow"/>
        </w:rPr>
        <w:t>Figure 2a</w:t>
      </w:r>
      <w:r w:rsidR="00BC1A61">
        <w:rPr>
          <w:rFonts w:ascii="Times New Roman" w:hAnsi="Times New Roman" w:cs="Times New Roman"/>
          <w:sz w:val="24"/>
          <w:szCs w:val="24"/>
        </w:rPr>
        <w:t xml:space="preserve"> shows that f</w:t>
      </w:r>
      <w:r w:rsidR="00ED39F9">
        <w:rPr>
          <w:rFonts w:ascii="Times New Roman" w:hAnsi="Times New Roman" w:cs="Times New Roman"/>
          <w:sz w:val="24"/>
          <w:szCs w:val="24"/>
        </w:rPr>
        <w:t xml:space="preserve">emales had slightly higher frailty and pre-frailty in the US </w:t>
      </w:r>
      <w:proofErr w:type="gramStart"/>
      <w:r w:rsidR="00ED39F9">
        <w:rPr>
          <w:rFonts w:ascii="Times New Roman" w:hAnsi="Times New Roman" w:cs="Times New Roman"/>
          <w:sz w:val="24"/>
          <w:szCs w:val="24"/>
        </w:rPr>
        <w:t>databases, but</w:t>
      </w:r>
      <w:proofErr w:type="gramEnd"/>
      <w:r w:rsidR="00ED39F9">
        <w:rPr>
          <w:rFonts w:ascii="Times New Roman" w:hAnsi="Times New Roman" w:cs="Times New Roman"/>
          <w:sz w:val="24"/>
          <w:szCs w:val="24"/>
        </w:rPr>
        <w:t xml:space="preserve"> were indistinguishable from males in the UK databases for the VAFI. For the </w:t>
      </w:r>
      <w:proofErr w:type="spellStart"/>
      <w:r w:rsidR="00ED39F9">
        <w:rPr>
          <w:rFonts w:ascii="Times New Roman" w:hAnsi="Times New Roman" w:cs="Times New Roman"/>
          <w:sz w:val="24"/>
          <w:szCs w:val="24"/>
        </w:rPr>
        <w:t>eFI</w:t>
      </w:r>
      <w:proofErr w:type="spellEnd"/>
      <w:r w:rsidR="00ED39F9">
        <w:rPr>
          <w:rFonts w:ascii="Times New Roman" w:hAnsi="Times New Roman" w:cs="Times New Roman"/>
          <w:sz w:val="24"/>
          <w:szCs w:val="24"/>
        </w:rPr>
        <w:t>, males and females were generally indistinguishable across frailty categories</w:t>
      </w:r>
      <w:r w:rsidR="00BC1A61">
        <w:rPr>
          <w:rFonts w:ascii="Times New Roman" w:hAnsi="Times New Roman" w:cs="Times New Roman"/>
          <w:sz w:val="24"/>
          <w:szCs w:val="24"/>
        </w:rPr>
        <w:t xml:space="preserve"> </w:t>
      </w:r>
      <w:r w:rsidR="00BC1A61" w:rsidRPr="00BC1A61">
        <w:rPr>
          <w:rFonts w:ascii="Times New Roman" w:hAnsi="Times New Roman" w:cs="Times New Roman"/>
          <w:sz w:val="24"/>
          <w:szCs w:val="24"/>
          <w:highlight w:val="yellow"/>
        </w:rPr>
        <w:t>(Figure 2b</w:t>
      </w:r>
      <w:r w:rsidR="00BC1A61">
        <w:rPr>
          <w:rFonts w:ascii="Times New Roman" w:hAnsi="Times New Roman" w:cs="Times New Roman"/>
          <w:sz w:val="24"/>
          <w:szCs w:val="24"/>
        </w:rPr>
        <w:t>)</w:t>
      </w:r>
      <w:r w:rsidR="00ED39F9">
        <w:rPr>
          <w:rFonts w:ascii="Times New Roman" w:hAnsi="Times New Roman" w:cs="Times New Roman"/>
          <w:sz w:val="24"/>
          <w:szCs w:val="24"/>
        </w:rPr>
        <w:t xml:space="preserve">. </w:t>
      </w:r>
      <w:r>
        <w:rPr>
          <w:rFonts w:ascii="Times New Roman" w:hAnsi="Times New Roman" w:cs="Times New Roman"/>
          <w:sz w:val="24"/>
          <w:szCs w:val="24"/>
        </w:rPr>
        <w:t xml:space="preserve"> </w:t>
      </w:r>
      <w:r w:rsidR="0009737F">
        <w:rPr>
          <w:rFonts w:ascii="Times New Roman" w:hAnsi="Times New Roman" w:cs="Times New Roman"/>
          <w:sz w:val="24"/>
          <w:szCs w:val="24"/>
        </w:rPr>
        <w:t xml:space="preserve"> </w:t>
      </w:r>
    </w:p>
    <w:p w14:paraId="5180DE7E" w14:textId="77777777" w:rsidR="00BC1A61" w:rsidRDefault="00BC1A61" w:rsidP="009631A5">
      <w:pPr>
        <w:spacing w:after="0"/>
        <w:rPr>
          <w:rFonts w:ascii="Times New Roman" w:hAnsi="Times New Roman" w:cs="Times New Roman"/>
          <w:sz w:val="24"/>
          <w:szCs w:val="24"/>
        </w:rPr>
      </w:pPr>
    </w:p>
    <w:p w14:paraId="7216B7F6" w14:textId="2E61ECBF" w:rsidR="00BC1A61" w:rsidRDefault="00BC1A61" w:rsidP="009631A5">
      <w:pPr>
        <w:spacing w:after="0"/>
        <w:rPr>
          <w:rFonts w:ascii="Times New Roman" w:hAnsi="Times New Roman" w:cs="Times New Roman"/>
          <w:sz w:val="24"/>
          <w:szCs w:val="24"/>
        </w:rPr>
      </w:pPr>
      <w:r>
        <w:rPr>
          <w:rFonts w:ascii="Times New Roman" w:hAnsi="Times New Roman" w:cs="Times New Roman"/>
          <w:sz w:val="24"/>
          <w:szCs w:val="24"/>
        </w:rPr>
        <w:t xml:space="preserve">In our sensitivity analysis of </w:t>
      </w:r>
      <w:r w:rsidR="00F86546">
        <w:rPr>
          <w:rFonts w:ascii="Times New Roman" w:hAnsi="Times New Roman" w:cs="Times New Roman"/>
          <w:sz w:val="24"/>
          <w:szCs w:val="24"/>
        </w:rPr>
        <w:t>the</w:t>
      </w:r>
      <w:r>
        <w:rPr>
          <w:rFonts w:ascii="Times New Roman" w:hAnsi="Times New Roman" w:cs="Times New Roman"/>
          <w:sz w:val="24"/>
          <w:szCs w:val="24"/>
        </w:rPr>
        <w:t xml:space="preserve"> </w:t>
      </w:r>
      <w:r w:rsidR="007A3EDB">
        <w:rPr>
          <w:rFonts w:ascii="Times New Roman" w:hAnsi="Times New Roman" w:cs="Times New Roman"/>
          <w:sz w:val="24"/>
          <w:szCs w:val="24"/>
        </w:rPr>
        <w:t xml:space="preserve">UK </w:t>
      </w:r>
      <w:r>
        <w:rPr>
          <w:rFonts w:ascii="Times New Roman" w:hAnsi="Times New Roman" w:cs="Times New Roman"/>
          <w:sz w:val="24"/>
          <w:szCs w:val="24"/>
        </w:rPr>
        <w:t>sample</w:t>
      </w:r>
      <w:r w:rsidR="007A3EDB">
        <w:rPr>
          <w:rFonts w:ascii="Times New Roman" w:hAnsi="Times New Roman" w:cs="Times New Roman"/>
          <w:sz w:val="24"/>
          <w:szCs w:val="24"/>
        </w:rPr>
        <w:t>s</w:t>
      </w:r>
      <w:r>
        <w:rPr>
          <w:rFonts w:ascii="Times New Roman" w:hAnsi="Times New Roman" w:cs="Times New Roman"/>
          <w:sz w:val="24"/>
          <w:szCs w:val="24"/>
        </w:rPr>
        <w:t xml:space="preserve"> </w:t>
      </w:r>
      <w:r w:rsidR="00F86546">
        <w:rPr>
          <w:rFonts w:ascii="Times New Roman" w:hAnsi="Times New Roman" w:cs="Times New Roman"/>
          <w:sz w:val="24"/>
          <w:szCs w:val="24"/>
        </w:rPr>
        <w:t>which</w:t>
      </w:r>
      <w:r w:rsidR="007A3EDB">
        <w:rPr>
          <w:rFonts w:ascii="Times New Roman" w:hAnsi="Times New Roman" w:cs="Times New Roman"/>
          <w:sz w:val="24"/>
          <w:szCs w:val="24"/>
        </w:rPr>
        <w:t xml:space="preserve"> had</w:t>
      </w:r>
      <w:r>
        <w:rPr>
          <w:rFonts w:ascii="Times New Roman" w:hAnsi="Times New Roman" w:cs="Times New Roman"/>
          <w:sz w:val="24"/>
          <w:szCs w:val="24"/>
        </w:rPr>
        <w:t xml:space="preserve"> </w:t>
      </w:r>
      <w:r w:rsidR="007A3EDB">
        <w:rPr>
          <w:rFonts w:ascii="Times New Roman" w:hAnsi="Times New Roman" w:cs="Times New Roman"/>
          <w:sz w:val="24"/>
          <w:szCs w:val="24"/>
        </w:rPr>
        <w:t>three</w:t>
      </w:r>
      <w:r>
        <w:rPr>
          <w:rFonts w:ascii="Times New Roman" w:hAnsi="Times New Roman" w:cs="Times New Roman"/>
          <w:sz w:val="24"/>
          <w:szCs w:val="24"/>
        </w:rPr>
        <w:t xml:space="preserve"> years of data, we show that </w:t>
      </w:r>
      <w:r w:rsidR="00F37E09">
        <w:rPr>
          <w:rFonts w:ascii="Times New Roman" w:hAnsi="Times New Roman" w:cs="Times New Roman"/>
          <w:sz w:val="24"/>
          <w:szCs w:val="24"/>
        </w:rPr>
        <w:t>using a</w:t>
      </w:r>
      <w:r>
        <w:rPr>
          <w:rFonts w:ascii="Times New Roman" w:hAnsi="Times New Roman" w:cs="Times New Roman"/>
          <w:sz w:val="24"/>
          <w:szCs w:val="24"/>
        </w:rPr>
        <w:t xml:space="preserve"> three</w:t>
      </w:r>
      <w:r w:rsidR="003C276B">
        <w:rPr>
          <w:rFonts w:ascii="Times New Roman" w:hAnsi="Times New Roman" w:cs="Times New Roman"/>
          <w:sz w:val="24"/>
          <w:szCs w:val="24"/>
        </w:rPr>
        <w:t>-</w:t>
      </w:r>
      <w:r>
        <w:rPr>
          <w:rFonts w:ascii="Times New Roman" w:hAnsi="Times New Roman" w:cs="Times New Roman"/>
          <w:sz w:val="24"/>
          <w:szCs w:val="24"/>
        </w:rPr>
        <w:t>year</w:t>
      </w:r>
      <w:r w:rsidR="007A3EDB">
        <w:rPr>
          <w:rFonts w:ascii="Times New Roman" w:hAnsi="Times New Roman" w:cs="Times New Roman"/>
          <w:sz w:val="24"/>
          <w:szCs w:val="24"/>
        </w:rPr>
        <w:t xml:space="preserve"> </w:t>
      </w:r>
      <w:r w:rsidR="00F37E09">
        <w:rPr>
          <w:rFonts w:ascii="Times New Roman" w:hAnsi="Times New Roman" w:cs="Times New Roman"/>
          <w:sz w:val="24"/>
          <w:szCs w:val="24"/>
        </w:rPr>
        <w:t xml:space="preserve">lookback period </w:t>
      </w:r>
      <w:r w:rsidR="00B4326A">
        <w:rPr>
          <w:rFonts w:ascii="Times New Roman" w:hAnsi="Times New Roman" w:cs="Times New Roman"/>
          <w:sz w:val="24"/>
          <w:szCs w:val="24"/>
        </w:rPr>
        <w:t>decreases the</w:t>
      </w:r>
      <w:r w:rsidR="007A3EDB">
        <w:rPr>
          <w:rFonts w:ascii="Times New Roman" w:hAnsi="Times New Roman" w:cs="Times New Roman"/>
          <w:sz w:val="24"/>
          <w:szCs w:val="24"/>
        </w:rPr>
        <w:t xml:space="preserve"> proportion </w:t>
      </w:r>
      <w:r w:rsidR="00B4326A">
        <w:rPr>
          <w:rFonts w:ascii="Times New Roman" w:hAnsi="Times New Roman" w:cs="Times New Roman"/>
          <w:sz w:val="24"/>
          <w:szCs w:val="24"/>
        </w:rPr>
        <w:t>who were robust at all ages.</w:t>
      </w:r>
      <w:r w:rsidR="00F86546">
        <w:rPr>
          <w:rFonts w:ascii="Times New Roman" w:hAnsi="Times New Roman" w:cs="Times New Roman"/>
          <w:sz w:val="24"/>
          <w:szCs w:val="24"/>
        </w:rPr>
        <w:t xml:space="preserve"> The difference</w:t>
      </w:r>
      <w:r w:rsidR="00B40B39">
        <w:rPr>
          <w:rFonts w:ascii="Times New Roman" w:hAnsi="Times New Roman" w:cs="Times New Roman"/>
          <w:sz w:val="24"/>
          <w:szCs w:val="24"/>
        </w:rPr>
        <w:t xml:space="preserve"> at the oldest age groups</w:t>
      </w:r>
      <w:r w:rsidR="00F86546">
        <w:rPr>
          <w:rFonts w:ascii="Times New Roman" w:hAnsi="Times New Roman" w:cs="Times New Roman"/>
          <w:sz w:val="24"/>
          <w:szCs w:val="24"/>
        </w:rPr>
        <w:t xml:space="preserve"> was</w:t>
      </w:r>
      <w:r w:rsidR="00B40B39">
        <w:rPr>
          <w:rFonts w:ascii="Times New Roman" w:hAnsi="Times New Roman" w:cs="Times New Roman"/>
          <w:sz w:val="24"/>
          <w:szCs w:val="24"/>
        </w:rPr>
        <w:t xml:space="preserve"> from</w:t>
      </w:r>
      <w:r w:rsidR="00F86546">
        <w:rPr>
          <w:rFonts w:ascii="Times New Roman" w:hAnsi="Times New Roman" w:cs="Times New Roman"/>
          <w:sz w:val="24"/>
          <w:szCs w:val="24"/>
        </w:rPr>
        <w:t xml:space="preserve"> approximately </w:t>
      </w:r>
      <w:r w:rsidR="00B40B39">
        <w:rPr>
          <w:rFonts w:ascii="Times New Roman" w:hAnsi="Times New Roman" w:cs="Times New Roman"/>
          <w:sz w:val="24"/>
          <w:szCs w:val="24"/>
        </w:rPr>
        <w:t xml:space="preserve">5% </w:t>
      </w:r>
      <w:r w:rsidR="00C92661">
        <w:rPr>
          <w:rFonts w:ascii="Times New Roman" w:hAnsi="Times New Roman" w:cs="Times New Roman"/>
          <w:sz w:val="24"/>
          <w:szCs w:val="24"/>
        </w:rPr>
        <w:t>fewer</w:t>
      </w:r>
      <w:r w:rsidR="00B40B39">
        <w:rPr>
          <w:rFonts w:ascii="Times New Roman" w:hAnsi="Times New Roman" w:cs="Times New Roman"/>
          <w:sz w:val="24"/>
          <w:szCs w:val="24"/>
        </w:rPr>
        <w:t xml:space="preserve"> robust in UKBB to &gt;</w:t>
      </w:r>
      <w:r w:rsidR="00F86546">
        <w:rPr>
          <w:rFonts w:ascii="Times New Roman" w:hAnsi="Times New Roman" w:cs="Times New Roman"/>
          <w:sz w:val="24"/>
          <w:szCs w:val="24"/>
        </w:rPr>
        <w:t>10%</w:t>
      </w:r>
      <w:r w:rsidR="00B40B39">
        <w:rPr>
          <w:rFonts w:ascii="Times New Roman" w:hAnsi="Times New Roman" w:cs="Times New Roman"/>
          <w:sz w:val="24"/>
          <w:szCs w:val="24"/>
        </w:rPr>
        <w:t xml:space="preserve"> </w:t>
      </w:r>
      <w:r w:rsidR="00C92661">
        <w:rPr>
          <w:rFonts w:ascii="Times New Roman" w:hAnsi="Times New Roman" w:cs="Times New Roman"/>
          <w:sz w:val="24"/>
          <w:szCs w:val="24"/>
        </w:rPr>
        <w:t>fewer</w:t>
      </w:r>
      <w:r w:rsidR="00B40B39">
        <w:rPr>
          <w:rFonts w:ascii="Times New Roman" w:hAnsi="Times New Roman" w:cs="Times New Roman"/>
          <w:sz w:val="24"/>
          <w:szCs w:val="24"/>
        </w:rPr>
        <w:t xml:space="preserve"> robust</w:t>
      </w:r>
      <w:r w:rsidR="00F86546">
        <w:rPr>
          <w:rFonts w:ascii="Times New Roman" w:hAnsi="Times New Roman" w:cs="Times New Roman"/>
          <w:sz w:val="24"/>
          <w:szCs w:val="24"/>
        </w:rPr>
        <w:t xml:space="preserve"> </w:t>
      </w:r>
      <w:r w:rsidR="00B40B39">
        <w:rPr>
          <w:rFonts w:ascii="Times New Roman" w:hAnsi="Times New Roman" w:cs="Times New Roman"/>
          <w:sz w:val="24"/>
          <w:szCs w:val="24"/>
        </w:rPr>
        <w:t>in the IMRD-EMIS data</w:t>
      </w:r>
      <w:r w:rsidR="00F86546">
        <w:rPr>
          <w:rFonts w:ascii="Times New Roman" w:hAnsi="Times New Roman" w:cs="Times New Roman"/>
          <w:sz w:val="24"/>
          <w:szCs w:val="24"/>
        </w:rPr>
        <w:t>.</w:t>
      </w:r>
      <w:r w:rsidR="00B4326A">
        <w:rPr>
          <w:rFonts w:ascii="Times New Roman" w:hAnsi="Times New Roman" w:cs="Times New Roman"/>
          <w:sz w:val="24"/>
          <w:szCs w:val="24"/>
        </w:rPr>
        <w:t xml:space="preserve"> </w:t>
      </w:r>
      <w:ins w:id="238" w:author="Cavanaugh, Rob" w:date="2025-08-08T10:51:00Z" w16du:dateUtc="2025-08-08T14:51:00Z">
        <w:r w:rsidR="00F430C2">
          <w:rPr>
            <w:rFonts w:ascii="Times New Roman" w:hAnsi="Times New Roman" w:cs="Times New Roman"/>
            <w:sz w:val="24"/>
            <w:szCs w:val="24"/>
          </w:rPr>
          <w:t>[</w:t>
        </w:r>
        <w:r w:rsidR="00F430C2" w:rsidRPr="00F430C2">
          <w:rPr>
            <w:rFonts w:ascii="Times New Roman" w:hAnsi="Times New Roman" w:cs="Times New Roman"/>
            <w:sz w:val="24"/>
            <w:szCs w:val="24"/>
            <w:highlight w:val="yellow"/>
            <w:rPrChange w:id="239" w:author="Cavanaugh, Rob" w:date="2025-08-08T10:51:00Z" w16du:dateUtc="2025-08-08T14:51:00Z">
              <w:rPr>
                <w:rFonts w:ascii="Times New Roman" w:hAnsi="Times New Roman" w:cs="Times New Roman"/>
                <w:sz w:val="24"/>
                <w:szCs w:val="24"/>
              </w:rPr>
            </w:rPrChange>
          </w:rPr>
          <w:t>What about measurements?]</w:t>
        </w:r>
        <w:r w:rsidR="00F430C2">
          <w:rPr>
            <w:rFonts w:ascii="Times New Roman" w:hAnsi="Times New Roman" w:cs="Times New Roman"/>
            <w:sz w:val="24"/>
            <w:szCs w:val="24"/>
          </w:rPr>
          <w:t xml:space="preserve"> </w:t>
        </w:r>
      </w:ins>
      <w:commentRangeStart w:id="240"/>
      <w:commentRangeStart w:id="241"/>
      <w:r w:rsidR="00B4326A">
        <w:rPr>
          <w:rFonts w:ascii="Times New Roman" w:hAnsi="Times New Roman" w:cs="Times New Roman"/>
          <w:sz w:val="24"/>
          <w:szCs w:val="24"/>
        </w:rPr>
        <w:t xml:space="preserve">The US samples were </w:t>
      </w:r>
      <w:r w:rsidR="00CB4B59">
        <w:rPr>
          <w:rFonts w:ascii="Times New Roman" w:hAnsi="Times New Roman" w:cs="Times New Roman"/>
          <w:sz w:val="24"/>
          <w:szCs w:val="24"/>
        </w:rPr>
        <w:t>limited in their lookback period</w:t>
      </w:r>
      <w:r w:rsidR="00535E10">
        <w:rPr>
          <w:rFonts w:ascii="Times New Roman" w:hAnsi="Times New Roman" w:cs="Times New Roman"/>
          <w:sz w:val="24"/>
          <w:szCs w:val="24"/>
        </w:rPr>
        <w:t xml:space="preserve"> to one year</w:t>
      </w:r>
      <w:r w:rsidR="00CB4B59">
        <w:rPr>
          <w:rFonts w:ascii="Times New Roman" w:hAnsi="Times New Roman" w:cs="Times New Roman"/>
          <w:sz w:val="24"/>
          <w:szCs w:val="24"/>
        </w:rPr>
        <w:t xml:space="preserve">, All of Us because of the recency of the study start and Pharmetrics+ due to the lack of ability to follow people from one insurance plan to the next. However, longer lookback in US data </w:t>
      </w:r>
      <w:r w:rsidR="00535E10">
        <w:rPr>
          <w:rFonts w:ascii="Times New Roman" w:hAnsi="Times New Roman" w:cs="Times New Roman"/>
          <w:sz w:val="24"/>
          <w:szCs w:val="24"/>
        </w:rPr>
        <w:t xml:space="preserve">likely would </w:t>
      </w:r>
      <w:r w:rsidR="00CB4B59">
        <w:rPr>
          <w:rFonts w:ascii="Times New Roman" w:hAnsi="Times New Roman" w:cs="Times New Roman"/>
          <w:sz w:val="24"/>
          <w:szCs w:val="24"/>
        </w:rPr>
        <w:t xml:space="preserve">elicits </w:t>
      </w:r>
      <w:r w:rsidR="00B4326A">
        <w:rPr>
          <w:rFonts w:ascii="Times New Roman" w:hAnsi="Times New Roman" w:cs="Times New Roman"/>
          <w:sz w:val="24"/>
          <w:szCs w:val="24"/>
        </w:rPr>
        <w:t>little to no change</w:t>
      </w:r>
      <w:r w:rsidR="00CB4B59">
        <w:rPr>
          <w:rFonts w:ascii="Times New Roman" w:hAnsi="Times New Roman" w:cs="Times New Roman"/>
          <w:sz w:val="24"/>
          <w:szCs w:val="24"/>
        </w:rPr>
        <w:t xml:space="preserve"> </w:t>
      </w:r>
      <w:r w:rsidR="00535E10">
        <w:rPr>
          <w:rFonts w:ascii="Times New Roman" w:hAnsi="Times New Roman" w:cs="Times New Roman"/>
          <w:sz w:val="24"/>
          <w:szCs w:val="24"/>
        </w:rPr>
        <w:t xml:space="preserve">in </w:t>
      </w:r>
      <w:r w:rsidR="00CB4B59">
        <w:rPr>
          <w:rFonts w:ascii="Times New Roman" w:hAnsi="Times New Roman" w:cs="Times New Roman"/>
          <w:sz w:val="24"/>
          <w:szCs w:val="24"/>
        </w:rPr>
        <w:t>frailty</w:t>
      </w:r>
      <w:r w:rsidR="00B4326A">
        <w:rPr>
          <w:rFonts w:ascii="Times New Roman" w:hAnsi="Times New Roman" w:cs="Times New Roman"/>
          <w:sz w:val="24"/>
          <w:szCs w:val="24"/>
        </w:rPr>
        <w:t xml:space="preserve">, similar to the </w:t>
      </w:r>
      <w:r w:rsidR="00F86546">
        <w:rPr>
          <w:rFonts w:ascii="Times New Roman" w:hAnsi="Times New Roman" w:cs="Times New Roman"/>
          <w:sz w:val="24"/>
          <w:szCs w:val="24"/>
        </w:rPr>
        <w:t>VA validation studies</w:t>
      </w:r>
      <w:r w:rsidR="004F696D">
        <w:rPr>
          <w:rFonts w:ascii="Times New Roman" w:hAnsi="Times New Roman" w:cs="Times New Roman"/>
          <w:sz w:val="24"/>
          <w:szCs w:val="24"/>
        </w:rPr>
        <w:t xml:space="preserve"> </w:t>
      </w:r>
      <w:r w:rsidR="00786AC2">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{"citationID":"EKRXH8kH","properties":{"formattedCitation":"(8)","plainCitation":"(8)","noteIndex":0},"citationItems":[{"id":350,"uris":["http://zotero.org/users/11024131/items/ILPRRXC6"],"itemData":{"id":350,"type":"article-journal","abstract":"Abstract\nBackground\nThe Veterans Affairs Frailty Index (VA-FI) is an electronic frailty index developed to measure frailty using administrative claims and electronic health records data in Veterans. An update to ICD-10 coding is needed to enable contemporary measurement of frailty.\nMethod\nInternational Classification of Diseases, ninth revision (ICD-9) codes from the original VA-FI were mapped to ICD-10 first using the Centers for Medicaid and Medicare Services (CMS) General Equivalence Mappings. The resulting ICD-10 codes were reviewed by 2 geriatricians. Using a national cohort of Veterans aged 65 years and older, the prevalence of deficits contributing to the VA-FI and associations between the VA-FI and mortality over years 2012–2018 were examined.\nResults\nThe updated VA-FI-10 includes 6422 codes representing 31 health deficits. Annual cohorts defined on October 1 of each year included 2 266 191 to 2 428 115 Veterans, for which the mean age was 76 years, 97%–98% were male, 78%–79% were White, and the mean VA-FI was 0.20–0.22. The VA-FI-10 deficits showed stability before and after the transition to ICD-10 in 2015, and maintained strong associations with mortality. Patients classified as frail (VA-FI &gt; 0.2) consistently had a hazard of death more than 2 times higher than nonfrail patients (VA-FI ≤ 0.1). Distributions of frailty and associations with mortality varied with and without linkage to CMS data and with different assessment periods for capturing deficits.\nConclusions\nThe updated VA-FI-10 maintains content validity, stability, and predictive validity for mortality in a contemporary cohort of Veterans aged 65 years and older, and may be applied to ICD-9 and ICD-10 claims data to measure frailty.","container-title":"The journals of gerontology. Series A, Biological sciences and medical sciences","DOI":"10.1093/gerona/glab071","ISSN":"1079-5006","issue":"7","journalAbbreviation":"J GERONTOL A-BIOL","note":"publisher-place: US\npublisher: Oxford University Press","page":"1318-1325","title":"Updating and Validating the U.S. Veterans Affairs Frailty Index: Transitioning From ICD-9 to ICD-10","volume":"76","author":[{"family":"Cheng","given":"David"},{"family":"DuMontier","given":"Clark"},{"family":"Yildirim","given":"Cenk"},{"family":"Charest","given":"Brian"},{"family":"Hawley","given":"Chelsea E"},{"family":"Zhuo","given":"Min"},{"family":"Paik","given":"Julie M"},{"family":"Yaksic","given":"Enzo"},{"family":"Gaziano","given":"J Michael"},{"family":"Do","given":"Nhan"},{"family":"Brophy","given":"Mary"},{"family":"Cho","given":"Kelly"},{"family":"Kim","given":"Dae H"},{"family":"Driver","given":"Jane A"},{"family":"Fillmore","given":"Nathanael R"},{"family":"Orkaby","given":"Ariela R"}],"issued":{"date-parts":[["2021"]]}}}],"schema":"https://github.com/citation-style-language/schema/raw/master/csl-citation.json"} </w:instrText>
      </w:r>
      <w:r w:rsidR="00786AC2">
        <w:rPr>
          <w:rFonts w:ascii="Times New Roman" w:hAnsi="Times New Roman" w:cs="Times New Roman"/>
          <w:sz w:val="24"/>
          <w:szCs w:val="24"/>
        </w:rPr>
        <w:fldChar w:fldCharType="separate"/>
      </w:r>
      <w:r w:rsidR="005820A2">
        <w:rPr>
          <w:rFonts w:ascii="Times New Roman" w:hAnsi="Times New Roman" w:cs="Times New Roman"/>
          <w:sz w:val="24"/>
        </w:rPr>
        <w:t>(8)</w:t>
      </w:r>
      <w:r w:rsidR="00786AC2">
        <w:rPr>
          <w:rFonts w:ascii="Times New Roman" w:hAnsi="Times New Roman" w:cs="Times New Roman"/>
          <w:sz w:val="24"/>
          <w:szCs w:val="24"/>
        </w:rPr>
        <w:fldChar w:fldCharType="end"/>
      </w:r>
      <w:r w:rsidR="003235E2">
        <w:rPr>
          <w:rFonts w:ascii="Times New Roman" w:hAnsi="Times New Roman" w:cs="Times New Roman"/>
          <w:sz w:val="24"/>
          <w:szCs w:val="24"/>
        </w:rPr>
        <w:t>.</w:t>
      </w:r>
      <w:r w:rsidR="00F86546">
        <w:rPr>
          <w:rFonts w:ascii="Times New Roman" w:hAnsi="Times New Roman" w:cs="Times New Roman"/>
          <w:sz w:val="24"/>
          <w:szCs w:val="24"/>
        </w:rPr>
        <w:t xml:space="preserve"> </w:t>
      </w:r>
      <w:r w:rsidR="00B4326A">
        <w:rPr>
          <w:rFonts w:ascii="Times New Roman" w:hAnsi="Times New Roman" w:cs="Times New Roman"/>
          <w:sz w:val="24"/>
          <w:szCs w:val="24"/>
        </w:rPr>
        <w:t xml:space="preserve"> </w:t>
      </w:r>
      <w:r w:rsidR="007A3EDB">
        <w:rPr>
          <w:rFonts w:ascii="Times New Roman" w:hAnsi="Times New Roman" w:cs="Times New Roman"/>
          <w:sz w:val="24"/>
          <w:szCs w:val="24"/>
        </w:rPr>
        <w:t xml:space="preserve"> </w:t>
      </w:r>
      <w:commentRangeEnd w:id="240"/>
      <w:r w:rsidR="00F430C2">
        <w:rPr>
          <w:rStyle w:val="CommentReference"/>
        </w:rPr>
        <w:commentReference w:id="240"/>
      </w:r>
      <w:commentRangeEnd w:id="241"/>
      <w:r w:rsidR="00F430C2">
        <w:rPr>
          <w:rStyle w:val="CommentReference"/>
        </w:rPr>
        <w:commentReference w:id="241"/>
      </w:r>
    </w:p>
    <w:p w14:paraId="30C41DA5" w14:textId="77777777" w:rsidR="00603061" w:rsidRDefault="00603061" w:rsidP="009631A5">
      <w:pPr>
        <w:spacing w:after="0"/>
        <w:rPr>
          <w:rFonts w:ascii="Times New Roman" w:hAnsi="Times New Roman" w:cs="Times New Roman"/>
          <w:sz w:val="24"/>
          <w:szCs w:val="24"/>
        </w:rPr>
      </w:pPr>
    </w:p>
    <w:p w14:paraId="0000002F" w14:textId="4E4721B3" w:rsidR="009E3786" w:rsidRPr="00010F95" w:rsidRDefault="00BD1C3B" w:rsidP="009631A5">
      <w:pPr>
        <w:spacing w:after="0"/>
        <w:rPr>
          <w:rFonts w:ascii="Times New Roman" w:hAnsi="Times New Roman" w:cs="Times New Roman"/>
          <w:sz w:val="24"/>
          <w:szCs w:val="24"/>
        </w:rPr>
      </w:pPr>
      <w:r>
        <w:rPr>
          <w:rFonts w:ascii="Times New Roman" w:hAnsi="Times New Roman" w:cs="Times New Roman"/>
          <w:sz w:val="24"/>
          <w:szCs w:val="24"/>
        </w:rPr>
        <w:t>Interactive r</w:t>
      </w:r>
      <w:r w:rsidR="0063722F" w:rsidRPr="00010F95">
        <w:rPr>
          <w:rFonts w:ascii="Times New Roman" w:hAnsi="Times New Roman" w:cs="Times New Roman"/>
          <w:sz w:val="24"/>
          <w:szCs w:val="24"/>
        </w:rPr>
        <w:t xml:space="preserve">esults can be found at: </w:t>
      </w:r>
      <w:r w:rsidR="006353AD" w:rsidRPr="00010F95">
        <w:rPr>
          <w:rFonts w:ascii="Times New Roman" w:hAnsi="Times New Roman" w:cs="Times New Roman"/>
          <w:sz w:val="24"/>
          <w:szCs w:val="24"/>
        </w:rPr>
        <w:t>https://roux-ohdsi.observablehq.cloud/interactive-frailty-indices/</w:t>
      </w:r>
    </w:p>
    <w:p w14:paraId="650CB7A5" w14:textId="68A239E9" w:rsidR="00DE4176" w:rsidRDefault="00DE4176" w:rsidP="00DE4176">
      <w:pPr>
        <w:pBdr>
          <w:top w:val="nil"/>
          <w:left w:val="nil"/>
          <w:bottom w:val="nil"/>
          <w:right w:val="nil"/>
          <w:between w:val="nil"/>
        </w:pBdr>
        <w:spacing w:after="0"/>
        <w:ind w:left="720"/>
        <w:rPr>
          <w:rFonts w:ascii="Times New Roman" w:hAnsi="Times New Roman" w:cs="Times New Roman"/>
          <w:sz w:val="24"/>
          <w:szCs w:val="24"/>
        </w:rPr>
      </w:pPr>
    </w:p>
    <w:p w14:paraId="0000003D" w14:textId="77777777" w:rsidR="009E3786" w:rsidRPr="00010F95" w:rsidRDefault="009E3786" w:rsidP="009631A5">
      <w:pPr>
        <w:pBdr>
          <w:top w:val="nil"/>
          <w:left w:val="nil"/>
          <w:bottom w:val="nil"/>
          <w:right w:val="nil"/>
          <w:between w:val="nil"/>
        </w:pBdr>
        <w:spacing w:after="0"/>
        <w:rPr>
          <w:rFonts w:ascii="Times New Roman" w:hAnsi="Times New Roman" w:cs="Times New Roman"/>
          <w:sz w:val="24"/>
          <w:szCs w:val="24"/>
        </w:rPr>
      </w:pPr>
    </w:p>
    <w:p w14:paraId="0000003E" w14:textId="07009D78" w:rsidR="009E3786" w:rsidRPr="00093065" w:rsidRDefault="006477FF" w:rsidP="009631A5">
      <w:pPr>
        <w:pStyle w:val="Heading1"/>
        <w:spacing w:before="0"/>
        <w:rPr>
          <w:rFonts w:ascii="Times New Roman" w:hAnsi="Times New Roman" w:cs="Times New Roman"/>
          <w:b/>
          <w:bCs/>
          <w:color w:val="auto"/>
          <w:sz w:val="24"/>
          <w:szCs w:val="24"/>
        </w:rPr>
      </w:pPr>
      <w:bookmarkStart w:id="242" w:name="_heading=h.pxchlla84y4x" w:colFirst="0" w:colLast="0"/>
      <w:bookmarkEnd w:id="242"/>
      <w:commentRangeStart w:id="243"/>
      <w:r w:rsidRPr="00093065">
        <w:rPr>
          <w:rFonts w:ascii="Times New Roman" w:hAnsi="Times New Roman" w:cs="Times New Roman"/>
          <w:b/>
          <w:bCs/>
          <w:color w:val="auto"/>
          <w:sz w:val="24"/>
          <w:szCs w:val="24"/>
        </w:rPr>
        <w:t>Discussion</w:t>
      </w:r>
      <w:commentRangeEnd w:id="243"/>
      <w:r w:rsidR="00786AC2">
        <w:rPr>
          <w:rStyle w:val="CommentReference"/>
          <w:rFonts w:eastAsia="Calibri" w:cs="Calibri"/>
          <w:color w:val="auto"/>
        </w:rPr>
        <w:commentReference w:id="243"/>
      </w:r>
    </w:p>
    <w:p w14:paraId="0C9825EB" w14:textId="3E33D211" w:rsidR="00E05343" w:rsidRDefault="00BE240F" w:rsidP="00786AC2">
      <w:pPr>
        <w:spacing w:after="0"/>
        <w:ind w:firstLine="720"/>
        <w:rPr>
          <w:rFonts w:ascii="Times New Roman" w:hAnsi="Times New Roman" w:cs="Times New Roman"/>
          <w:sz w:val="24"/>
          <w:szCs w:val="24"/>
        </w:rPr>
      </w:pPr>
      <w:r>
        <w:rPr>
          <w:rFonts w:ascii="Times New Roman" w:hAnsi="Times New Roman" w:cs="Times New Roman"/>
          <w:sz w:val="24"/>
          <w:szCs w:val="24"/>
        </w:rPr>
        <w:t>Using a network study approach, w</w:t>
      </w:r>
      <w:r w:rsidR="00E05343" w:rsidRPr="00010F95">
        <w:rPr>
          <w:rFonts w:ascii="Times New Roman" w:hAnsi="Times New Roman" w:cs="Times New Roman"/>
          <w:sz w:val="24"/>
          <w:szCs w:val="24"/>
        </w:rPr>
        <w:t xml:space="preserve">e calculated </w:t>
      </w:r>
      <w:r w:rsidR="00E05343">
        <w:rPr>
          <w:rFonts w:ascii="Times New Roman" w:hAnsi="Times New Roman" w:cs="Times New Roman"/>
          <w:sz w:val="24"/>
          <w:szCs w:val="24"/>
        </w:rPr>
        <w:t>2</w:t>
      </w:r>
      <w:r w:rsidR="00E05343" w:rsidRPr="00010F95">
        <w:rPr>
          <w:rFonts w:ascii="Times New Roman" w:hAnsi="Times New Roman" w:cs="Times New Roman"/>
          <w:sz w:val="24"/>
          <w:szCs w:val="24"/>
        </w:rPr>
        <w:t xml:space="preserve"> FIs across 2 US and 3 UK databases </w:t>
      </w:r>
      <w:del w:id="244" w:author="Cavanaugh, Rob" w:date="2025-08-08T11:30:00Z" w16du:dateUtc="2025-08-08T15:30:00Z">
        <w:r w:rsidR="00786AC2" w:rsidDel="002D00E1">
          <w:rPr>
            <w:rFonts w:ascii="Times New Roman" w:hAnsi="Times New Roman" w:cs="Times New Roman"/>
            <w:sz w:val="24"/>
            <w:szCs w:val="24"/>
          </w:rPr>
          <w:delText xml:space="preserve">that are </w:delText>
        </w:r>
      </w:del>
      <w:r w:rsidR="00C92661">
        <w:rPr>
          <w:rFonts w:ascii="Times New Roman" w:hAnsi="Times New Roman" w:cs="Times New Roman"/>
          <w:sz w:val="24"/>
          <w:szCs w:val="24"/>
        </w:rPr>
        <w:t>harmonized using the OMOP CDM</w:t>
      </w:r>
      <w:r w:rsidR="00786AC2">
        <w:rPr>
          <w:rFonts w:ascii="Times New Roman" w:hAnsi="Times New Roman" w:cs="Times New Roman"/>
          <w:sz w:val="24"/>
          <w:szCs w:val="24"/>
        </w:rPr>
        <w:t xml:space="preserve">. We aimed to </w:t>
      </w:r>
      <w:r w:rsidR="00E05343" w:rsidRPr="00010F95">
        <w:rPr>
          <w:rFonts w:ascii="Times New Roman" w:hAnsi="Times New Roman" w:cs="Times New Roman"/>
          <w:sz w:val="24"/>
          <w:szCs w:val="24"/>
        </w:rPr>
        <w:t xml:space="preserve">demonstrate differences in frailty across </w:t>
      </w:r>
      <w:r w:rsidR="00786AC2">
        <w:rPr>
          <w:rFonts w:ascii="Times New Roman" w:hAnsi="Times New Roman" w:cs="Times New Roman"/>
          <w:sz w:val="24"/>
          <w:szCs w:val="24"/>
        </w:rPr>
        <w:t>international clinical settings</w:t>
      </w:r>
      <w:r w:rsidR="00E05343">
        <w:rPr>
          <w:rFonts w:ascii="Times New Roman" w:hAnsi="Times New Roman" w:cs="Times New Roman"/>
          <w:sz w:val="24"/>
          <w:szCs w:val="24"/>
        </w:rPr>
        <w:t xml:space="preserve"> and to understand the fidelity of FIs in data transformed to a CDM</w:t>
      </w:r>
      <w:r w:rsidR="00E05343" w:rsidRPr="00010F95">
        <w:rPr>
          <w:rFonts w:ascii="Times New Roman" w:hAnsi="Times New Roman" w:cs="Times New Roman"/>
          <w:sz w:val="24"/>
          <w:szCs w:val="24"/>
        </w:rPr>
        <w:t xml:space="preserve">. </w:t>
      </w:r>
      <w:r w:rsidR="004C5726">
        <w:rPr>
          <w:rFonts w:ascii="Times New Roman" w:hAnsi="Times New Roman" w:cs="Times New Roman"/>
          <w:sz w:val="24"/>
          <w:szCs w:val="24"/>
        </w:rPr>
        <w:t>On the surface</w:t>
      </w:r>
      <w:ins w:id="245" w:author="Cavanaugh, Rob" w:date="2025-08-08T11:30:00Z" w16du:dateUtc="2025-08-08T15:30:00Z">
        <w:r w:rsidR="002D00E1">
          <w:rPr>
            <w:rFonts w:ascii="Times New Roman" w:hAnsi="Times New Roman" w:cs="Times New Roman"/>
            <w:sz w:val="24"/>
            <w:szCs w:val="24"/>
          </w:rPr>
          <w:t xml:space="preserve">, </w:t>
        </w:r>
      </w:ins>
      <w:del w:id="246" w:author="Cavanaugh, Rob" w:date="2025-08-08T11:30:00Z" w16du:dateUtc="2025-08-08T15:30:00Z">
        <w:r w:rsidR="004C5726" w:rsidDel="002D00E1">
          <w:rPr>
            <w:rFonts w:ascii="Times New Roman" w:hAnsi="Times New Roman" w:cs="Times New Roman"/>
            <w:sz w:val="24"/>
            <w:szCs w:val="24"/>
          </w:rPr>
          <w:delText xml:space="preserve"> it</w:delText>
        </w:r>
        <w:r w:rsidR="00E05343" w:rsidDel="002D00E1">
          <w:rPr>
            <w:rFonts w:ascii="Times New Roman" w:hAnsi="Times New Roman" w:cs="Times New Roman"/>
            <w:sz w:val="24"/>
            <w:szCs w:val="24"/>
          </w:rPr>
          <w:delText xml:space="preserve"> </w:delText>
        </w:r>
        <w:r w:rsidR="00564A3C" w:rsidDel="002D00E1">
          <w:rPr>
            <w:rFonts w:ascii="Times New Roman" w:hAnsi="Times New Roman" w:cs="Times New Roman"/>
            <w:sz w:val="24"/>
            <w:szCs w:val="24"/>
          </w:rPr>
          <w:delText xml:space="preserve">seemed </w:delText>
        </w:r>
        <w:r w:rsidR="00E05343" w:rsidDel="002D00E1">
          <w:rPr>
            <w:rFonts w:ascii="Times New Roman" w:hAnsi="Times New Roman" w:cs="Times New Roman"/>
            <w:sz w:val="24"/>
            <w:szCs w:val="24"/>
          </w:rPr>
          <w:delText xml:space="preserve">that </w:delText>
        </w:r>
      </w:del>
      <w:r w:rsidR="00E05343">
        <w:rPr>
          <w:rFonts w:ascii="Times New Roman" w:hAnsi="Times New Roman" w:cs="Times New Roman"/>
          <w:sz w:val="24"/>
          <w:szCs w:val="24"/>
        </w:rPr>
        <w:t xml:space="preserve">the US </w:t>
      </w:r>
      <w:ins w:id="247" w:author="Cavanaugh, Rob" w:date="2025-08-08T11:31:00Z" w16du:dateUtc="2025-08-08T15:31:00Z">
        <w:r w:rsidR="002D00E1">
          <w:rPr>
            <w:rFonts w:ascii="Times New Roman" w:hAnsi="Times New Roman" w:cs="Times New Roman"/>
            <w:sz w:val="24"/>
            <w:szCs w:val="24"/>
          </w:rPr>
          <w:t xml:space="preserve">cohorts appeared more </w:t>
        </w:r>
      </w:ins>
      <w:del w:id="248" w:author="Cavanaugh, Rob" w:date="2025-08-08T11:31:00Z" w16du:dateUtc="2025-08-08T15:31:00Z">
        <w:r w:rsidR="004C5726" w:rsidDel="002D00E1">
          <w:rPr>
            <w:rFonts w:ascii="Times New Roman" w:hAnsi="Times New Roman" w:cs="Times New Roman"/>
            <w:sz w:val="24"/>
            <w:szCs w:val="24"/>
          </w:rPr>
          <w:delText>wa</w:delText>
        </w:r>
        <w:r w:rsidR="00E05343" w:rsidDel="002D00E1">
          <w:rPr>
            <w:rFonts w:ascii="Times New Roman" w:hAnsi="Times New Roman" w:cs="Times New Roman"/>
            <w:sz w:val="24"/>
            <w:szCs w:val="24"/>
          </w:rPr>
          <w:delText xml:space="preserve">s </w:delText>
        </w:r>
      </w:del>
      <w:r w:rsidR="00057DD4">
        <w:rPr>
          <w:rFonts w:ascii="Times New Roman" w:hAnsi="Times New Roman" w:cs="Times New Roman"/>
          <w:sz w:val="24"/>
          <w:szCs w:val="24"/>
        </w:rPr>
        <w:t>frail</w:t>
      </w:r>
      <w:del w:id="249" w:author="Cavanaugh, Rob" w:date="2025-08-08T11:31:00Z" w16du:dateUtc="2025-08-08T15:31:00Z">
        <w:r w:rsidR="00057DD4" w:rsidDel="002D00E1">
          <w:rPr>
            <w:rFonts w:ascii="Times New Roman" w:hAnsi="Times New Roman" w:cs="Times New Roman"/>
            <w:sz w:val="24"/>
            <w:szCs w:val="24"/>
          </w:rPr>
          <w:delText>er</w:delText>
        </w:r>
      </w:del>
      <w:r w:rsidR="00E05343">
        <w:rPr>
          <w:rFonts w:ascii="Times New Roman" w:hAnsi="Times New Roman" w:cs="Times New Roman"/>
          <w:sz w:val="24"/>
          <w:szCs w:val="24"/>
        </w:rPr>
        <w:t xml:space="preserve"> than the UK</w:t>
      </w:r>
      <w:r w:rsidR="00786AC2">
        <w:rPr>
          <w:rFonts w:ascii="Times New Roman" w:hAnsi="Times New Roman" w:cs="Times New Roman"/>
          <w:sz w:val="24"/>
          <w:szCs w:val="24"/>
        </w:rPr>
        <w:t>, as we hypothesized</w:t>
      </w:r>
      <w:r w:rsidR="00E05343">
        <w:rPr>
          <w:rFonts w:ascii="Times New Roman" w:hAnsi="Times New Roman" w:cs="Times New Roman"/>
          <w:sz w:val="24"/>
          <w:szCs w:val="24"/>
        </w:rPr>
        <w:t xml:space="preserve">. However, </w:t>
      </w:r>
      <w:r w:rsidR="00564A3C">
        <w:rPr>
          <w:rFonts w:ascii="Times New Roman" w:hAnsi="Times New Roman" w:cs="Times New Roman"/>
          <w:sz w:val="24"/>
          <w:szCs w:val="24"/>
        </w:rPr>
        <w:t>variability</w:t>
      </w:r>
      <w:r w:rsidR="00E05343">
        <w:rPr>
          <w:rFonts w:ascii="Times New Roman" w:hAnsi="Times New Roman" w:cs="Times New Roman"/>
          <w:sz w:val="24"/>
          <w:szCs w:val="24"/>
        </w:rPr>
        <w:t xml:space="preserve"> in the prevalence of frailty</w:t>
      </w:r>
      <w:ins w:id="250" w:author="Cavanaugh, Rob" w:date="2025-08-08T11:31:00Z" w16du:dateUtc="2025-08-08T15:31:00Z">
        <w:r w:rsidR="002D00E1">
          <w:rPr>
            <w:rFonts w:ascii="Times New Roman" w:hAnsi="Times New Roman" w:cs="Times New Roman"/>
            <w:sz w:val="24"/>
            <w:szCs w:val="24"/>
          </w:rPr>
          <w:t xml:space="preserve"> between measures and across databases</w:t>
        </w:r>
      </w:ins>
      <w:r w:rsidR="00057DD4">
        <w:rPr>
          <w:rFonts w:ascii="Times New Roman" w:hAnsi="Times New Roman" w:cs="Times New Roman"/>
          <w:sz w:val="24"/>
          <w:szCs w:val="24"/>
        </w:rPr>
        <w:t>,</w:t>
      </w:r>
      <w:r w:rsidR="00E05343">
        <w:rPr>
          <w:rFonts w:ascii="Times New Roman" w:hAnsi="Times New Roman" w:cs="Times New Roman"/>
          <w:sz w:val="24"/>
          <w:szCs w:val="24"/>
        </w:rPr>
        <w:t xml:space="preserve"> </w:t>
      </w:r>
      <w:del w:id="251" w:author="Cavanaugh, Rob" w:date="2025-08-08T11:31:00Z" w16du:dateUtc="2025-08-08T15:31:00Z">
        <w:r w:rsidR="00057DD4" w:rsidDel="002D00E1">
          <w:rPr>
            <w:rFonts w:ascii="Times New Roman" w:hAnsi="Times New Roman" w:cs="Times New Roman"/>
            <w:sz w:val="24"/>
            <w:szCs w:val="24"/>
          </w:rPr>
          <w:delText xml:space="preserve">particularly </w:delText>
        </w:r>
      </w:del>
      <w:ins w:id="252" w:author="Cavanaugh, Rob" w:date="2025-08-08T11:31:00Z" w16du:dateUtc="2025-08-08T15:31:00Z">
        <w:r w:rsidR="002D00E1">
          <w:rPr>
            <w:rFonts w:ascii="Times New Roman" w:hAnsi="Times New Roman" w:cs="Times New Roman"/>
            <w:sz w:val="24"/>
            <w:szCs w:val="24"/>
          </w:rPr>
          <w:t>even</w:t>
        </w:r>
        <w:r w:rsidR="002D00E1">
          <w:rPr>
            <w:rFonts w:ascii="Times New Roman" w:hAnsi="Times New Roman" w:cs="Times New Roman"/>
            <w:sz w:val="24"/>
            <w:szCs w:val="24"/>
          </w:rPr>
          <w:t xml:space="preserve"> </w:t>
        </w:r>
      </w:ins>
      <w:r w:rsidR="00E05343">
        <w:rPr>
          <w:rFonts w:ascii="Times New Roman" w:hAnsi="Times New Roman" w:cs="Times New Roman"/>
          <w:sz w:val="24"/>
          <w:szCs w:val="24"/>
        </w:rPr>
        <w:t xml:space="preserve">after changes </w:t>
      </w:r>
      <w:r w:rsidR="00564A3C">
        <w:rPr>
          <w:rFonts w:ascii="Times New Roman" w:hAnsi="Times New Roman" w:cs="Times New Roman"/>
          <w:sz w:val="24"/>
          <w:szCs w:val="24"/>
        </w:rPr>
        <w:t>were made to the</w:t>
      </w:r>
      <w:r w:rsidR="00E05343">
        <w:rPr>
          <w:rFonts w:ascii="Times New Roman" w:hAnsi="Times New Roman" w:cs="Times New Roman"/>
          <w:sz w:val="24"/>
          <w:szCs w:val="24"/>
        </w:rPr>
        <w:t xml:space="preserve"> lookback period</w:t>
      </w:r>
      <w:r w:rsidR="00786AC2">
        <w:rPr>
          <w:rFonts w:ascii="Times New Roman" w:hAnsi="Times New Roman" w:cs="Times New Roman"/>
          <w:sz w:val="24"/>
          <w:szCs w:val="24"/>
        </w:rPr>
        <w:t xml:space="preserve"> during which deficits were assessed</w:t>
      </w:r>
      <w:r w:rsidR="00E05343">
        <w:rPr>
          <w:rFonts w:ascii="Times New Roman" w:hAnsi="Times New Roman" w:cs="Times New Roman"/>
          <w:sz w:val="24"/>
          <w:szCs w:val="24"/>
        </w:rPr>
        <w:t xml:space="preserve"> and </w:t>
      </w:r>
      <w:r w:rsidR="00786AC2">
        <w:rPr>
          <w:rFonts w:ascii="Times New Roman" w:hAnsi="Times New Roman" w:cs="Times New Roman"/>
          <w:sz w:val="24"/>
          <w:szCs w:val="24"/>
        </w:rPr>
        <w:t xml:space="preserve">the </w:t>
      </w:r>
      <w:r w:rsidR="00E05343">
        <w:rPr>
          <w:rFonts w:ascii="Times New Roman" w:hAnsi="Times New Roman" w:cs="Times New Roman"/>
          <w:sz w:val="24"/>
          <w:szCs w:val="24"/>
        </w:rPr>
        <w:t>inclusion of measurements</w:t>
      </w:r>
      <w:r w:rsidR="00057DD4">
        <w:rPr>
          <w:rFonts w:ascii="Times New Roman" w:hAnsi="Times New Roman" w:cs="Times New Roman"/>
          <w:sz w:val="24"/>
          <w:szCs w:val="24"/>
        </w:rPr>
        <w:t>,</w:t>
      </w:r>
      <w:r w:rsidR="00E05343">
        <w:rPr>
          <w:rFonts w:ascii="Times New Roman" w:hAnsi="Times New Roman" w:cs="Times New Roman"/>
          <w:sz w:val="24"/>
          <w:szCs w:val="24"/>
        </w:rPr>
        <w:t xml:space="preserve"> implies that the</w:t>
      </w:r>
      <w:r w:rsidR="004C5726">
        <w:rPr>
          <w:rFonts w:ascii="Times New Roman" w:hAnsi="Times New Roman" w:cs="Times New Roman"/>
          <w:sz w:val="24"/>
          <w:szCs w:val="24"/>
        </w:rPr>
        <w:t xml:space="preserve"> way diagnoses are documented</w:t>
      </w:r>
      <w:r w:rsidR="00786AC2">
        <w:rPr>
          <w:rFonts w:ascii="Times New Roman" w:hAnsi="Times New Roman" w:cs="Times New Roman"/>
          <w:sz w:val="24"/>
          <w:szCs w:val="24"/>
        </w:rPr>
        <w:t xml:space="preserve"> and then extracted into </w:t>
      </w:r>
      <w:r w:rsidR="00824D40">
        <w:rPr>
          <w:rFonts w:ascii="Times New Roman" w:hAnsi="Times New Roman" w:cs="Times New Roman"/>
          <w:sz w:val="24"/>
          <w:szCs w:val="24"/>
        </w:rPr>
        <w:t xml:space="preserve">the </w:t>
      </w:r>
      <w:r w:rsidR="00786AC2">
        <w:rPr>
          <w:rFonts w:ascii="Times New Roman" w:hAnsi="Times New Roman" w:cs="Times New Roman"/>
          <w:sz w:val="24"/>
          <w:szCs w:val="24"/>
        </w:rPr>
        <w:t>CDM</w:t>
      </w:r>
      <w:r w:rsidR="004C5726">
        <w:rPr>
          <w:rFonts w:ascii="Times New Roman" w:hAnsi="Times New Roman" w:cs="Times New Roman"/>
          <w:sz w:val="24"/>
          <w:szCs w:val="24"/>
        </w:rPr>
        <w:t xml:space="preserve"> </w:t>
      </w:r>
      <w:r w:rsidR="00786AC2">
        <w:rPr>
          <w:rFonts w:ascii="Times New Roman" w:hAnsi="Times New Roman" w:cs="Times New Roman"/>
          <w:sz w:val="24"/>
          <w:szCs w:val="24"/>
        </w:rPr>
        <w:t>from</w:t>
      </w:r>
      <w:r w:rsidR="004C5726">
        <w:rPr>
          <w:rFonts w:ascii="Times New Roman" w:hAnsi="Times New Roman" w:cs="Times New Roman"/>
          <w:sz w:val="24"/>
          <w:szCs w:val="24"/>
        </w:rPr>
        <w:t xml:space="preserve"> a health care system is a significant factor in understanding if fidelity of FIs is maintained across </w:t>
      </w:r>
      <w:r w:rsidR="00057DD4">
        <w:rPr>
          <w:rFonts w:ascii="Times New Roman" w:hAnsi="Times New Roman" w:cs="Times New Roman"/>
          <w:sz w:val="24"/>
          <w:szCs w:val="24"/>
        </w:rPr>
        <w:t xml:space="preserve">CDM </w:t>
      </w:r>
      <w:r w:rsidR="004C5726">
        <w:rPr>
          <w:rFonts w:ascii="Times New Roman" w:hAnsi="Times New Roman" w:cs="Times New Roman"/>
          <w:sz w:val="24"/>
          <w:szCs w:val="24"/>
        </w:rPr>
        <w:t>network studies</w:t>
      </w:r>
      <w:r w:rsidR="00E05343">
        <w:rPr>
          <w:rFonts w:ascii="Times New Roman" w:hAnsi="Times New Roman" w:cs="Times New Roman"/>
          <w:sz w:val="24"/>
          <w:szCs w:val="24"/>
        </w:rPr>
        <w:t>.</w:t>
      </w:r>
      <w:ins w:id="253" w:author="Cavanaugh, Rob" w:date="2025-08-08T11:31:00Z" w16du:dateUtc="2025-08-08T15:31:00Z">
        <w:r w:rsidR="002D00E1">
          <w:rPr>
            <w:rFonts w:ascii="Times New Roman" w:hAnsi="Times New Roman" w:cs="Times New Roman"/>
            <w:sz w:val="24"/>
            <w:szCs w:val="24"/>
          </w:rPr>
          <w:t xml:space="preserve"> </w:t>
        </w:r>
      </w:ins>
      <w:ins w:id="254" w:author="Cavanaugh, Rob" w:date="2025-08-08T11:32:00Z" w16du:dateUtc="2025-08-08T15:32:00Z">
        <w:r w:rsidR="002D00E1">
          <w:rPr>
            <w:rFonts w:ascii="Times New Roman" w:hAnsi="Times New Roman" w:cs="Times New Roman"/>
            <w:sz w:val="24"/>
            <w:szCs w:val="24"/>
          </w:rPr>
          <w:t xml:space="preserve">Specifically, the finding that VAFI demonstrates greater frailty in the US while the </w:t>
        </w:r>
        <w:proofErr w:type="spellStart"/>
        <w:r w:rsidR="002D00E1">
          <w:rPr>
            <w:rFonts w:ascii="Times New Roman" w:hAnsi="Times New Roman" w:cs="Times New Roman"/>
            <w:sz w:val="24"/>
            <w:szCs w:val="24"/>
          </w:rPr>
          <w:t>eFI</w:t>
        </w:r>
        <w:proofErr w:type="spellEnd"/>
        <w:r w:rsidR="002D00E1">
          <w:rPr>
            <w:rFonts w:ascii="Times New Roman" w:hAnsi="Times New Roman" w:cs="Times New Roman"/>
            <w:sz w:val="24"/>
            <w:szCs w:val="24"/>
          </w:rPr>
          <w:t xml:space="preserve"> demonstrates greater frailty in the UK that frailty as evidenced by these two instruments </w:t>
        </w:r>
      </w:ins>
      <w:ins w:id="255" w:author="Cavanaugh, Rob" w:date="2025-08-08T11:33:00Z" w16du:dateUtc="2025-08-08T15:33:00Z">
        <w:r w:rsidR="002D00E1">
          <w:rPr>
            <w:rFonts w:ascii="Times New Roman" w:hAnsi="Times New Roman" w:cs="Times New Roman"/>
            <w:sz w:val="24"/>
            <w:szCs w:val="24"/>
          </w:rPr>
          <w:t>may be more</w:t>
        </w:r>
      </w:ins>
      <w:ins w:id="256" w:author="Cavanaugh, Rob" w:date="2025-08-08T11:32:00Z" w16du:dateUtc="2025-08-08T15:32:00Z">
        <w:r w:rsidR="002D00E1">
          <w:rPr>
            <w:rFonts w:ascii="Times New Roman" w:hAnsi="Times New Roman" w:cs="Times New Roman"/>
            <w:sz w:val="24"/>
            <w:szCs w:val="24"/>
          </w:rPr>
          <w:t xml:space="preserve"> </w:t>
        </w:r>
      </w:ins>
      <w:ins w:id="257" w:author="Cavanaugh, Rob" w:date="2025-08-08T11:33:00Z" w16du:dateUtc="2025-08-08T15:33:00Z">
        <w:r w:rsidR="002D00E1">
          <w:rPr>
            <w:rFonts w:ascii="Times New Roman" w:hAnsi="Times New Roman" w:cs="Times New Roman"/>
            <w:sz w:val="24"/>
            <w:szCs w:val="24"/>
          </w:rPr>
          <w:t xml:space="preserve">dependent on the nature source data, rather than the prevalence of frailty in each cohort. In the following, we unpack </w:t>
        </w:r>
        <w:proofErr w:type="gramStart"/>
        <w:r w:rsidR="002D00E1">
          <w:rPr>
            <w:rFonts w:ascii="Times New Roman" w:hAnsi="Times New Roman" w:cs="Times New Roman"/>
            <w:sz w:val="24"/>
            <w:szCs w:val="24"/>
          </w:rPr>
          <w:t>this findings</w:t>
        </w:r>
        <w:proofErr w:type="gramEnd"/>
        <w:r w:rsidR="002D00E1">
          <w:rPr>
            <w:rFonts w:ascii="Times New Roman" w:hAnsi="Times New Roman" w:cs="Times New Roman"/>
            <w:sz w:val="24"/>
            <w:szCs w:val="24"/>
          </w:rPr>
          <w:t xml:space="preserve"> and suggest potential</w:t>
        </w:r>
      </w:ins>
      <w:ins w:id="258" w:author="Cavanaugh, Rob" w:date="2025-08-08T11:34:00Z" w16du:dateUtc="2025-08-08T15:34:00Z">
        <w:r w:rsidR="002D00E1">
          <w:rPr>
            <w:rFonts w:ascii="Times New Roman" w:hAnsi="Times New Roman" w:cs="Times New Roman"/>
            <w:sz w:val="24"/>
            <w:szCs w:val="24"/>
          </w:rPr>
          <w:t xml:space="preserve"> features of the source data that may contribute to this non-ideal pattern of results.</w:t>
        </w:r>
      </w:ins>
    </w:p>
    <w:p w14:paraId="69D4CBA6" w14:textId="526C8578" w:rsidR="00786AC2" w:rsidRDefault="00E212CA" w:rsidP="007B5036">
      <w:pPr>
        <w:spacing w:after="0"/>
        <w:ind w:firstLine="720"/>
        <w:rPr>
          <w:rFonts w:ascii="Times New Roman" w:hAnsi="Times New Roman" w:cs="Times New Roman"/>
          <w:sz w:val="24"/>
          <w:szCs w:val="24"/>
        </w:rPr>
      </w:pPr>
      <w:r w:rsidRPr="00E212CA">
        <w:rPr>
          <w:rFonts w:ascii="Times New Roman" w:hAnsi="Times New Roman" w:cs="Times New Roman"/>
          <w:b/>
          <w:bCs/>
          <w:sz w:val="24"/>
          <w:szCs w:val="24"/>
        </w:rPr>
        <w:t>Topic</w:t>
      </w:r>
      <w:r>
        <w:rPr>
          <w:rFonts w:ascii="Times New Roman" w:hAnsi="Times New Roman" w:cs="Times New Roman"/>
          <w:b/>
          <w:bCs/>
          <w:sz w:val="24"/>
          <w:szCs w:val="24"/>
        </w:rPr>
        <w:t>=</w:t>
      </w:r>
      <w:r w:rsidRPr="00E212CA">
        <w:rPr>
          <w:rFonts w:ascii="Times New Roman" w:hAnsi="Times New Roman" w:cs="Times New Roman"/>
          <w:b/>
          <w:bCs/>
          <w:sz w:val="24"/>
          <w:szCs w:val="24"/>
        </w:rPr>
        <w:t>Translation:</w:t>
      </w:r>
      <w:r>
        <w:rPr>
          <w:rFonts w:ascii="Times New Roman" w:hAnsi="Times New Roman" w:cs="Times New Roman"/>
          <w:sz w:val="24"/>
          <w:szCs w:val="24"/>
        </w:rPr>
        <w:t xml:space="preserve"> </w:t>
      </w:r>
      <w:r w:rsidR="00786AC2">
        <w:rPr>
          <w:rFonts w:ascii="Times New Roman" w:hAnsi="Times New Roman" w:cs="Times New Roman"/>
          <w:sz w:val="24"/>
          <w:szCs w:val="24"/>
        </w:rPr>
        <w:t>The transformation of source data to a CDM</w:t>
      </w:r>
      <w:ins w:id="259" w:author="Cavanaugh, Rob" w:date="2025-08-08T11:35:00Z" w16du:dateUtc="2025-08-08T15:35:00Z">
        <w:r w:rsidR="002D00E1">
          <w:rPr>
            <w:rFonts w:ascii="Times New Roman" w:hAnsi="Times New Roman" w:cs="Times New Roman"/>
            <w:sz w:val="24"/>
            <w:szCs w:val="24"/>
          </w:rPr>
          <w:t>-compatible vocabulary</w:t>
        </w:r>
      </w:ins>
      <w:ins w:id="260" w:author="Cavanaugh, Rob" w:date="2025-08-08T11:34:00Z" w16du:dateUtc="2025-08-08T15:34:00Z">
        <w:r w:rsidR="002D00E1">
          <w:rPr>
            <w:rFonts w:ascii="Times New Roman" w:hAnsi="Times New Roman" w:cs="Times New Roman"/>
            <w:sz w:val="24"/>
            <w:szCs w:val="24"/>
          </w:rPr>
          <w:t xml:space="preserve"> (i.e., the Extract, Transform, Load or ETL process)</w:t>
        </w:r>
      </w:ins>
      <w:r w:rsidR="00786AC2">
        <w:rPr>
          <w:rFonts w:ascii="Times New Roman" w:hAnsi="Times New Roman" w:cs="Times New Roman"/>
          <w:sz w:val="24"/>
          <w:szCs w:val="24"/>
        </w:rPr>
        <w:t xml:space="preserve"> requires interpreting disparate health data into a common language and format.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the transformation is only as accurate as the translation</w:t>
      </w:r>
      <w:r w:rsidR="00786AC2">
        <w:rPr>
          <w:rFonts w:ascii="Times New Roman" w:hAnsi="Times New Roman" w:cs="Times New Roman"/>
          <w:sz w:val="24"/>
          <w:szCs w:val="24"/>
        </w:rPr>
        <w:t xml:space="preserve">, </w:t>
      </w:r>
      <w:r>
        <w:rPr>
          <w:rFonts w:ascii="Times New Roman" w:hAnsi="Times New Roman" w:cs="Times New Roman"/>
          <w:sz w:val="24"/>
          <w:szCs w:val="24"/>
        </w:rPr>
        <w:t>which is</w:t>
      </w:r>
      <w:r w:rsidR="00786AC2">
        <w:rPr>
          <w:rFonts w:ascii="Times New Roman" w:hAnsi="Times New Roman" w:cs="Times New Roman"/>
          <w:sz w:val="24"/>
          <w:szCs w:val="24"/>
        </w:rPr>
        <w:t xml:space="preserve"> limit</w:t>
      </w:r>
      <w:r>
        <w:rPr>
          <w:rFonts w:ascii="Times New Roman" w:hAnsi="Times New Roman" w:cs="Times New Roman"/>
          <w:sz w:val="24"/>
          <w:szCs w:val="24"/>
        </w:rPr>
        <w:t>ed</w:t>
      </w:r>
      <w:r w:rsidR="00786AC2">
        <w:rPr>
          <w:rFonts w:ascii="Times New Roman" w:hAnsi="Times New Roman" w:cs="Times New Roman"/>
          <w:sz w:val="24"/>
          <w:szCs w:val="24"/>
        </w:rPr>
        <w:t xml:space="preserve"> </w:t>
      </w:r>
      <w:r>
        <w:rPr>
          <w:rFonts w:ascii="Times New Roman" w:hAnsi="Times New Roman" w:cs="Times New Roman"/>
          <w:sz w:val="24"/>
          <w:szCs w:val="24"/>
        </w:rPr>
        <w:t xml:space="preserve">in </w:t>
      </w:r>
      <w:r w:rsidR="00786AC2">
        <w:rPr>
          <w:rFonts w:ascii="Times New Roman" w:hAnsi="Times New Roman" w:cs="Times New Roman"/>
          <w:sz w:val="24"/>
          <w:szCs w:val="24"/>
        </w:rPr>
        <w:t xml:space="preserve">the ability to make 1:1 </w:t>
      </w:r>
      <w:proofErr w:type="gramStart"/>
      <w:r w:rsidR="00786AC2">
        <w:rPr>
          <w:rFonts w:ascii="Times New Roman" w:hAnsi="Times New Roman" w:cs="Times New Roman"/>
          <w:sz w:val="24"/>
          <w:szCs w:val="24"/>
        </w:rPr>
        <w:t>translations</w:t>
      </w:r>
      <w:proofErr w:type="gramEnd"/>
      <w:r w:rsidR="00786AC2">
        <w:rPr>
          <w:rFonts w:ascii="Times New Roman" w:hAnsi="Times New Roman" w:cs="Times New Roman"/>
          <w:sz w:val="24"/>
          <w:szCs w:val="24"/>
        </w:rPr>
        <w:t xml:space="preserve"> of certain components of health records. For example</w:t>
      </w:r>
      <w:r w:rsidR="00E82E46">
        <w:rPr>
          <w:rFonts w:ascii="Times New Roman" w:hAnsi="Times New Roman" w:cs="Times New Roman"/>
          <w:sz w:val="24"/>
          <w:szCs w:val="24"/>
        </w:rPr>
        <w:t>,</w:t>
      </w:r>
      <w:r w:rsidR="00786AC2">
        <w:rPr>
          <w:rFonts w:ascii="Times New Roman" w:hAnsi="Times New Roman" w:cs="Times New Roman"/>
          <w:sz w:val="24"/>
          <w:szCs w:val="24"/>
        </w:rPr>
        <w:t xml:space="preserve"> there is </w:t>
      </w:r>
      <w:del w:id="261" w:author="Cavanaugh, Rob" w:date="2025-08-08T11:35:00Z" w16du:dateUtc="2025-08-08T15:35:00Z">
        <w:r w:rsidR="00786AC2" w:rsidDel="002D00E1">
          <w:rPr>
            <w:rFonts w:ascii="Times New Roman" w:hAnsi="Times New Roman" w:cs="Times New Roman"/>
            <w:sz w:val="24"/>
            <w:szCs w:val="24"/>
          </w:rPr>
          <w:delText>no direct way to</w:delText>
        </w:r>
      </w:del>
      <w:ins w:id="262" w:author="Cavanaugh, Rob" w:date="2025-08-08T11:35:00Z" w16du:dateUtc="2025-08-08T15:35:00Z">
        <w:r w:rsidR="002D00E1">
          <w:rPr>
            <w:rFonts w:ascii="Times New Roman" w:hAnsi="Times New Roman" w:cs="Times New Roman"/>
            <w:sz w:val="24"/>
            <w:szCs w:val="24"/>
          </w:rPr>
          <w:t>often a one-to-many and many-to-one</w:t>
        </w:r>
      </w:ins>
      <w:r w:rsidR="00786AC2" w:rsidRPr="00786AC2">
        <w:rPr>
          <w:rFonts w:ascii="Times New Roman" w:hAnsi="Times New Roman" w:cs="Times New Roman"/>
          <w:sz w:val="24"/>
          <w:szCs w:val="24"/>
        </w:rPr>
        <w:t xml:space="preserve"> </w:t>
      </w:r>
      <w:commentRangeStart w:id="263"/>
      <w:commentRangeEnd w:id="263"/>
      <w:r w:rsidR="00786AC2" w:rsidRPr="00010F95">
        <w:commentReference w:id="263"/>
      </w:r>
      <w:r w:rsidR="00786AC2" w:rsidRPr="00786AC2">
        <w:rPr>
          <w:rFonts w:ascii="Times New Roman" w:hAnsi="Times New Roman" w:cs="Times New Roman"/>
          <w:sz w:val="24"/>
          <w:szCs w:val="24"/>
        </w:rPr>
        <w:t>transform</w:t>
      </w:r>
      <w:ins w:id="264" w:author="Cavanaugh, Rob" w:date="2025-08-08T11:35:00Z" w16du:dateUtc="2025-08-08T15:35:00Z">
        <w:r w:rsidR="002D00E1">
          <w:rPr>
            <w:rFonts w:ascii="Times New Roman" w:hAnsi="Times New Roman" w:cs="Times New Roman"/>
            <w:sz w:val="24"/>
            <w:szCs w:val="24"/>
          </w:rPr>
          <w:t>ation of</w:t>
        </w:r>
      </w:ins>
      <w:r w:rsidR="00786AC2" w:rsidRPr="00786AC2">
        <w:rPr>
          <w:rFonts w:ascii="Times New Roman" w:hAnsi="Times New Roman" w:cs="Times New Roman"/>
          <w:sz w:val="24"/>
          <w:szCs w:val="24"/>
        </w:rPr>
        <w:t xml:space="preserve"> </w:t>
      </w:r>
      <w:ins w:id="265" w:author="Cavanaugh, Rob" w:date="2025-08-08T11:36:00Z" w16du:dateUtc="2025-08-08T15:36:00Z">
        <w:r w:rsidR="002D00E1">
          <w:rPr>
            <w:rFonts w:ascii="Times New Roman" w:hAnsi="Times New Roman" w:cs="Times New Roman"/>
            <w:sz w:val="24"/>
            <w:szCs w:val="24"/>
          </w:rPr>
          <w:t xml:space="preserve">US-centric </w:t>
        </w:r>
      </w:ins>
      <w:r w:rsidR="00786AC2" w:rsidRPr="00786AC2">
        <w:rPr>
          <w:rFonts w:ascii="Times New Roman" w:hAnsi="Times New Roman" w:cs="Times New Roman"/>
          <w:sz w:val="24"/>
          <w:szCs w:val="24"/>
        </w:rPr>
        <w:t>ICD</w:t>
      </w:r>
      <w:ins w:id="266" w:author="Cavanaugh, Rob" w:date="2025-08-08T11:35:00Z" w16du:dateUtc="2025-08-08T15:35:00Z">
        <w:r w:rsidR="002D00E1">
          <w:rPr>
            <w:rFonts w:ascii="Times New Roman" w:hAnsi="Times New Roman" w:cs="Times New Roman"/>
            <w:sz w:val="24"/>
            <w:szCs w:val="24"/>
          </w:rPr>
          <w:t>-</w:t>
        </w:r>
      </w:ins>
      <w:del w:id="267" w:author="Cavanaugh, Rob" w:date="2025-08-08T11:35:00Z" w16du:dateUtc="2025-08-08T15:35:00Z">
        <w:r w:rsidR="00786AC2" w:rsidDel="002D00E1">
          <w:rPr>
            <w:rFonts w:ascii="Times New Roman" w:hAnsi="Times New Roman" w:cs="Times New Roman"/>
            <w:sz w:val="24"/>
            <w:szCs w:val="24"/>
          </w:rPr>
          <w:delText xml:space="preserve"> </w:delText>
        </w:r>
      </w:del>
      <w:r w:rsidR="00786AC2" w:rsidRPr="00786AC2">
        <w:rPr>
          <w:rFonts w:ascii="Times New Roman" w:hAnsi="Times New Roman" w:cs="Times New Roman"/>
          <w:sz w:val="24"/>
          <w:szCs w:val="24"/>
        </w:rPr>
        <w:t>9</w:t>
      </w:r>
      <w:r w:rsidR="00786AC2">
        <w:rPr>
          <w:rFonts w:ascii="Times New Roman" w:hAnsi="Times New Roman" w:cs="Times New Roman"/>
          <w:sz w:val="24"/>
          <w:szCs w:val="24"/>
        </w:rPr>
        <w:t xml:space="preserve"> or </w:t>
      </w:r>
      <w:ins w:id="268" w:author="Cavanaugh, Rob" w:date="2025-08-08T11:35:00Z" w16du:dateUtc="2025-08-08T15:35:00Z">
        <w:r w:rsidR="002D00E1">
          <w:rPr>
            <w:rFonts w:ascii="Times New Roman" w:hAnsi="Times New Roman" w:cs="Times New Roman"/>
            <w:sz w:val="24"/>
            <w:szCs w:val="24"/>
          </w:rPr>
          <w:t>ICD-</w:t>
        </w:r>
      </w:ins>
      <w:r w:rsidR="00786AC2" w:rsidRPr="00786AC2">
        <w:rPr>
          <w:rFonts w:ascii="Times New Roman" w:hAnsi="Times New Roman" w:cs="Times New Roman"/>
          <w:sz w:val="24"/>
          <w:szCs w:val="24"/>
        </w:rPr>
        <w:t xml:space="preserve">10 </w:t>
      </w:r>
      <w:r w:rsidR="00786AC2">
        <w:rPr>
          <w:rFonts w:ascii="Times New Roman" w:hAnsi="Times New Roman" w:cs="Times New Roman"/>
          <w:sz w:val="24"/>
          <w:szCs w:val="24"/>
        </w:rPr>
        <w:t xml:space="preserve">codes </w:t>
      </w:r>
      <w:r w:rsidR="00786AC2" w:rsidRPr="00786AC2">
        <w:rPr>
          <w:rFonts w:ascii="Times New Roman" w:hAnsi="Times New Roman" w:cs="Times New Roman"/>
          <w:sz w:val="24"/>
          <w:szCs w:val="24"/>
        </w:rPr>
        <w:t>to SNOMED codes</w:t>
      </w:r>
      <w:r w:rsidR="00786AC2">
        <w:rPr>
          <w:rFonts w:ascii="Times New Roman" w:hAnsi="Times New Roman" w:cs="Times New Roman"/>
          <w:sz w:val="24"/>
          <w:szCs w:val="24"/>
        </w:rPr>
        <w:t xml:space="preserve"> </w:t>
      </w:r>
      <w:r w:rsidR="00824D40">
        <w:rPr>
          <w:rFonts w:ascii="Times New Roman" w:hAnsi="Times New Roman" w:cs="Times New Roman"/>
          <w:sz w:val="24"/>
          <w:szCs w:val="24"/>
        </w:rPr>
        <w:t>which are used in</w:t>
      </w:r>
      <w:r w:rsidR="00786AC2">
        <w:rPr>
          <w:rFonts w:ascii="Times New Roman" w:hAnsi="Times New Roman" w:cs="Times New Roman"/>
          <w:sz w:val="24"/>
          <w:szCs w:val="24"/>
        </w:rPr>
        <w:t xml:space="preserve"> the OMOP CDM</w:t>
      </w:r>
      <w:r w:rsidR="00786AC2" w:rsidRPr="00786AC2">
        <w:rPr>
          <w:rFonts w:ascii="Times New Roman" w:hAnsi="Times New Roman" w:cs="Times New Roman"/>
          <w:sz w:val="24"/>
          <w:szCs w:val="24"/>
        </w:rPr>
        <w:t>.</w:t>
      </w:r>
      <w:r w:rsidR="00BF351A">
        <w:rPr>
          <w:rFonts w:ascii="Times New Roman" w:hAnsi="Times New Roman" w:cs="Times New Roman"/>
          <w:sz w:val="24"/>
          <w:szCs w:val="24"/>
        </w:rPr>
        <w:t xml:space="preserve"> </w:t>
      </w:r>
      <w:del w:id="269" w:author="Cavanaugh, Rob" w:date="2025-08-08T11:36:00Z" w16du:dateUtc="2025-08-08T15:36:00Z">
        <w:r w:rsidR="00BF351A" w:rsidDel="002D00E1">
          <w:rPr>
            <w:rFonts w:ascii="Times New Roman" w:hAnsi="Times New Roman" w:cs="Times New Roman"/>
            <w:sz w:val="24"/>
            <w:szCs w:val="24"/>
          </w:rPr>
          <w:delText>Moreover</w:delText>
        </w:r>
      </w:del>
      <w:ins w:id="270" w:author="Cavanaugh, Rob" w:date="2025-08-08T11:36:00Z" w16du:dateUtc="2025-08-08T15:36:00Z">
        <w:r w:rsidR="002D00E1">
          <w:rPr>
            <w:rFonts w:ascii="Times New Roman" w:hAnsi="Times New Roman" w:cs="Times New Roman"/>
            <w:sz w:val="24"/>
            <w:szCs w:val="24"/>
          </w:rPr>
          <w:t>Furthermore</w:t>
        </w:r>
      </w:ins>
      <w:r w:rsidR="00BF351A">
        <w:rPr>
          <w:rFonts w:ascii="Times New Roman" w:hAnsi="Times New Roman" w:cs="Times New Roman"/>
          <w:sz w:val="24"/>
          <w:szCs w:val="24"/>
        </w:rPr>
        <w:t xml:space="preserve">, </w:t>
      </w:r>
      <w:r w:rsidR="00824D40">
        <w:rPr>
          <w:rFonts w:ascii="Times New Roman" w:hAnsi="Times New Roman" w:cs="Times New Roman"/>
          <w:sz w:val="24"/>
          <w:szCs w:val="24"/>
        </w:rPr>
        <w:t xml:space="preserve">not all </w:t>
      </w:r>
      <w:r w:rsidR="00BF351A">
        <w:rPr>
          <w:rFonts w:ascii="Times New Roman" w:hAnsi="Times New Roman" w:cs="Times New Roman"/>
          <w:sz w:val="24"/>
          <w:szCs w:val="24"/>
        </w:rPr>
        <w:t xml:space="preserve">SNOMED codes are </w:t>
      </w:r>
      <w:r>
        <w:rPr>
          <w:rFonts w:ascii="Times New Roman" w:hAnsi="Times New Roman" w:cs="Times New Roman"/>
          <w:sz w:val="24"/>
          <w:szCs w:val="24"/>
        </w:rPr>
        <w:t xml:space="preserve">considered </w:t>
      </w:r>
      <w:r w:rsidR="00BF351A">
        <w:rPr>
          <w:rFonts w:ascii="Times New Roman" w:hAnsi="Times New Roman" w:cs="Times New Roman"/>
          <w:sz w:val="24"/>
          <w:szCs w:val="24"/>
        </w:rPr>
        <w:t xml:space="preserve">standard codes </w:t>
      </w:r>
      <w:r>
        <w:rPr>
          <w:rFonts w:ascii="Times New Roman" w:hAnsi="Times New Roman" w:cs="Times New Roman"/>
          <w:sz w:val="24"/>
          <w:szCs w:val="24"/>
        </w:rPr>
        <w:t>in</w:t>
      </w:r>
      <w:r w:rsidR="00BF351A">
        <w:rPr>
          <w:rFonts w:ascii="Times New Roman" w:hAnsi="Times New Roman" w:cs="Times New Roman"/>
          <w:sz w:val="24"/>
          <w:szCs w:val="24"/>
        </w:rPr>
        <w:t xml:space="preserve"> the </w:t>
      </w:r>
      <w:proofErr w:type="gramStart"/>
      <w:r w:rsidR="00BF351A">
        <w:rPr>
          <w:rFonts w:ascii="Times New Roman" w:hAnsi="Times New Roman" w:cs="Times New Roman"/>
          <w:sz w:val="24"/>
          <w:szCs w:val="24"/>
        </w:rPr>
        <w:t>OMOP CDM</w:t>
      </w:r>
      <w:ins w:id="271" w:author="Cavanaugh, Rob" w:date="2025-08-08T11:36:00Z" w16du:dateUtc="2025-08-08T15:36:00Z">
        <w:r w:rsidR="002D00E1">
          <w:rPr>
            <w:rFonts w:ascii="Times New Roman" w:hAnsi="Times New Roman" w:cs="Times New Roman"/>
            <w:sz w:val="24"/>
            <w:szCs w:val="24"/>
          </w:rPr>
          <w:t>, and</w:t>
        </w:r>
        <w:proofErr w:type="gramEnd"/>
        <w:r w:rsidR="002D00E1">
          <w:rPr>
            <w:rFonts w:ascii="Times New Roman" w:hAnsi="Times New Roman" w:cs="Times New Roman"/>
            <w:sz w:val="24"/>
            <w:szCs w:val="24"/>
          </w:rPr>
          <w:t xml:space="preserve"> can require further transformation</w:t>
        </w:r>
      </w:ins>
      <w:r w:rsidR="00BF351A">
        <w:rPr>
          <w:rFonts w:ascii="Times New Roman" w:hAnsi="Times New Roman" w:cs="Times New Roman"/>
          <w:sz w:val="24"/>
          <w:szCs w:val="24"/>
        </w:rPr>
        <w:t xml:space="preserve">. </w:t>
      </w:r>
      <w:r w:rsidR="003E23C1">
        <w:rPr>
          <w:rFonts w:ascii="Times New Roman" w:hAnsi="Times New Roman" w:cs="Times New Roman"/>
          <w:sz w:val="24"/>
          <w:szCs w:val="24"/>
        </w:rPr>
        <w:t xml:space="preserve">These challenges with </w:t>
      </w:r>
      <w:ins w:id="272" w:author="Cavanaugh, Rob" w:date="2025-08-08T11:36:00Z" w16du:dateUtc="2025-08-08T15:36:00Z">
        <w:r w:rsidR="002D00E1">
          <w:rPr>
            <w:rFonts w:ascii="Times New Roman" w:hAnsi="Times New Roman" w:cs="Times New Roman"/>
            <w:sz w:val="24"/>
            <w:szCs w:val="24"/>
          </w:rPr>
          <w:t xml:space="preserve">the </w:t>
        </w:r>
      </w:ins>
      <w:r w:rsidR="003E23C1">
        <w:rPr>
          <w:rFonts w:ascii="Times New Roman" w:hAnsi="Times New Roman" w:cs="Times New Roman"/>
          <w:sz w:val="24"/>
          <w:szCs w:val="24"/>
        </w:rPr>
        <w:t xml:space="preserve">ETL </w:t>
      </w:r>
      <w:ins w:id="273" w:author="Cavanaugh, Rob" w:date="2025-08-08T11:36:00Z" w16du:dateUtc="2025-08-08T15:36:00Z">
        <w:r w:rsidR="002D00E1">
          <w:rPr>
            <w:rFonts w:ascii="Times New Roman" w:hAnsi="Times New Roman" w:cs="Times New Roman"/>
            <w:sz w:val="24"/>
            <w:szCs w:val="24"/>
          </w:rPr>
          <w:t xml:space="preserve">process </w:t>
        </w:r>
      </w:ins>
      <w:r w:rsidR="003E23C1">
        <w:rPr>
          <w:rFonts w:ascii="Times New Roman" w:hAnsi="Times New Roman" w:cs="Times New Roman"/>
          <w:sz w:val="24"/>
          <w:szCs w:val="24"/>
        </w:rPr>
        <w:t>that harmonizes databases</w:t>
      </w:r>
      <w:ins w:id="274" w:author="Cavanaugh, Rob" w:date="2025-08-08T11:36:00Z" w16du:dateUtc="2025-08-08T15:36:00Z">
        <w:r w:rsidR="002D00E1">
          <w:rPr>
            <w:rFonts w:ascii="Times New Roman" w:hAnsi="Times New Roman" w:cs="Times New Roman"/>
            <w:sz w:val="24"/>
            <w:szCs w:val="24"/>
          </w:rPr>
          <w:t xml:space="preserve"> may constitute on</w:t>
        </w:r>
      </w:ins>
      <w:ins w:id="275" w:author="Cavanaugh, Rob" w:date="2025-08-08T11:37:00Z" w16du:dateUtc="2025-08-08T15:37:00Z">
        <w:r w:rsidR="002D00E1">
          <w:rPr>
            <w:rFonts w:ascii="Times New Roman" w:hAnsi="Times New Roman" w:cs="Times New Roman"/>
            <w:sz w:val="24"/>
            <w:szCs w:val="24"/>
          </w:rPr>
          <w:t xml:space="preserve">e source of the </w:t>
        </w:r>
      </w:ins>
      <w:del w:id="276" w:author="Cavanaugh, Rob" w:date="2025-08-08T11:36:00Z" w16du:dateUtc="2025-08-08T15:36:00Z">
        <w:r w:rsidR="003E23C1" w:rsidDel="002D00E1">
          <w:rPr>
            <w:rFonts w:ascii="Times New Roman" w:hAnsi="Times New Roman" w:cs="Times New Roman"/>
            <w:sz w:val="24"/>
            <w:szCs w:val="24"/>
          </w:rPr>
          <w:delText xml:space="preserve"> might explain the </w:delText>
        </w:r>
      </w:del>
      <w:r w:rsidR="003E23C1">
        <w:rPr>
          <w:rFonts w:ascii="Times New Roman" w:hAnsi="Times New Roman" w:cs="Times New Roman"/>
          <w:sz w:val="24"/>
          <w:szCs w:val="24"/>
        </w:rPr>
        <w:t xml:space="preserve">discrepancy between </w:t>
      </w:r>
      <w:r w:rsidR="00824D40">
        <w:rPr>
          <w:rFonts w:ascii="Times New Roman" w:hAnsi="Times New Roman" w:cs="Times New Roman"/>
          <w:sz w:val="24"/>
          <w:szCs w:val="24"/>
        </w:rPr>
        <w:t xml:space="preserve">our findings and for example </w:t>
      </w:r>
      <w:r w:rsidR="003E23C1">
        <w:rPr>
          <w:rFonts w:ascii="Times New Roman" w:hAnsi="Times New Roman" w:cs="Times New Roman"/>
          <w:sz w:val="24"/>
          <w:szCs w:val="24"/>
        </w:rPr>
        <w:t xml:space="preserve">what was originally reported for EMIS and THIN during the validation study for the </w:t>
      </w:r>
      <w:proofErr w:type="spellStart"/>
      <w:r w:rsidR="003E23C1">
        <w:rPr>
          <w:rFonts w:ascii="Times New Roman" w:hAnsi="Times New Roman" w:cs="Times New Roman"/>
          <w:sz w:val="24"/>
          <w:szCs w:val="24"/>
        </w:rPr>
        <w:t>eFI</w:t>
      </w:r>
      <w:proofErr w:type="spellEnd"/>
      <w:r w:rsidR="003E23C1">
        <w:rPr>
          <w:rFonts w:ascii="Times New Roman" w:hAnsi="Times New Roman" w:cs="Times New Roman"/>
          <w:sz w:val="24"/>
          <w:szCs w:val="24"/>
        </w:rPr>
        <w:fldChar w:fldCharType="begin"/>
      </w:r>
      <w:r w:rsidR="003E23C1">
        <w:rPr>
          <w:rFonts w:ascii="Times New Roman" w:hAnsi="Times New Roman" w:cs="Times New Roman"/>
          <w:sz w:val="24"/>
          <w:szCs w:val="24"/>
        </w:rPr>
        <w:instrText xml:space="preserve"> ADDIN ZOTERO_ITEM CSL_CITATION {"citationID":"Tqor5LI0","properties":{"formattedCitation":"(9)","plainCitation":"(9)","noteIndex":0},"citationItems":[{"id":241,"uris":["http://zotero.org/users/11024131/items/PHGEA9U6"],"itemData":{"id":241,"type":"article-journal","abstract":"Background: frailty is an especially problematic expression of population ageing. International guidelines recommend routine identification of frailty to provide evidence-based treatment, but currently available tools require additional resource.\nObjectives: to develop and validate an electronic frailty index (eFI) using routinely available primary care electronic health record data.\nStudy design and setting: retrospective cohort study. Development and internal validation cohorts were established using a randomly split sample of the ResearchOne primary care database. External validation cohort established using THIN database.\nParticipants: patients aged 65-95, registered with a ResearchOne or THIN practice on 14 October 2008.\nPredictors: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quartiles.\nOutcomes: outcomes were 1-, 3- and 5-year mortality, hospitalisation and nursing home admission.\nStatistical analysis: hazard ratios (HRs) were estimated using bivariate and multivariate Cox regression analyses. Discrimination was assessed using receiver operating characteristic (ROC) curves. Calibration was assessed using pseudo-R-2 estimates.\nResults: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1.86-2.01), 3.04 (95% CI 2.90-3.19) and 4.73 (95% CI 4.43-5.06) and for nursing home admission were 1.89 (95% CI 1.63-2.15), 3.19 (95% CI 2.73-3.73) and 4.76 (95% CI 3.92-5.77), with good to moderate discrimination but low calibration estimates.\nConclusions: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group.","collection-title":"Editor's choice","container-title":"Age and ageing","DOI":"10.1093/ageing/afw039","ISSN":"0002-0729","issue":"3","journalAbbreviation":"AGE AGEING","note":"publisher-place: OXFORD\npublisher: Oxford Univ Press","page":"353-360","title":"Development and validation of an electronic frailty index using routine primary care electronic health record data","volume":"45","author":[{"family":"Clegg","given":"Andrew"},{"family":"Bates","given":"Chris"},{"family":"Young","given":"John"},{"family":"Ryan","given":"Ronan"},{"family":"Nichols","given":"Linda"},{"family":"Teale","given":"Elizabeth Ann"},{"family":"Mohammed","given":"Mohammed A."},{"family":"Parry","given":"John"},{"family":"Marshall","given":"Tom"}],"issued":{"date-parts":[["2016"]]}}}],"schema":"https://github.com/citation-style-language/schema/raw/master/csl-citation.json"} </w:instrText>
      </w:r>
      <w:r w:rsidR="003E23C1">
        <w:rPr>
          <w:rFonts w:ascii="Times New Roman" w:hAnsi="Times New Roman" w:cs="Times New Roman"/>
          <w:sz w:val="24"/>
          <w:szCs w:val="24"/>
        </w:rPr>
        <w:fldChar w:fldCharType="separate"/>
      </w:r>
      <w:r w:rsidR="003E23C1">
        <w:rPr>
          <w:rFonts w:ascii="Times New Roman" w:hAnsi="Times New Roman" w:cs="Times New Roman"/>
          <w:noProof/>
          <w:sz w:val="24"/>
          <w:szCs w:val="24"/>
        </w:rPr>
        <w:t>(9)</w:t>
      </w:r>
      <w:r w:rsidR="003E23C1">
        <w:rPr>
          <w:rFonts w:ascii="Times New Roman" w:hAnsi="Times New Roman" w:cs="Times New Roman"/>
          <w:sz w:val="24"/>
          <w:szCs w:val="24"/>
        </w:rPr>
        <w:fldChar w:fldCharType="end"/>
      </w:r>
      <w:r w:rsidR="003E23C1">
        <w:rPr>
          <w:rFonts w:ascii="Times New Roman" w:hAnsi="Times New Roman" w:cs="Times New Roman"/>
          <w:sz w:val="24"/>
          <w:szCs w:val="24"/>
        </w:rPr>
        <w:t>. The o</w:t>
      </w:r>
      <w:r w:rsidR="00786AC2">
        <w:rPr>
          <w:rFonts w:ascii="Times New Roman" w:hAnsi="Times New Roman" w:cs="Times New Roman"/>
          <w:sz w:val="24"/>
          <w:szCs w:val="24"/>
        </w:rPr>
        <w:t xml:space="preserve">riginal study saw 20% moderate to severe frail </w:t>
      </w:r>
      <w:r w:rsidR="003E23C1">
        <w:rPr>
          <w:rFonts w:ascii="Times New Roman" w:hAnsi="Times New Roman" w:cs="Times New Roman"/>
          <w:sz w:val="24"/>
          <w:szCs w:val="24"/>
        </w:rPr>
        <w:t xml:space="preserve">status </w:t>
      </w:r>
      <w:r w:rsidR="00786AC2">
        <w:rPr>
          <w:rFonts w:ascii="Times New Roman" w:hAnsi="Times New Roman" w:cs="Times New Roman"/>
          <w:sz w:val="24"/>
          <w:szCs w:val="24"/>
        </w:rPr>
        <w:t xml:space="preserve">in THIN </w:t>
      </w:r>
      <w:r w:rsidR="003E23C1">
        <w:rPr>
          <w:rFonts w:ascii="Times New Roman" w:hAnsi="Times New Roman" w:cs="Times New Roman"/>
          <w:sz w:val="24"/>
          <w:szCs w:val="24"/>
        </w:rPr>
        <w:t xml:space="preserve">where we saw </w:t>
      </w:r>
      <w:r w:rsidR="007B5036">
        <w:rPr>
          <w:rFonts w:ascii="Times New Roman" w:hAnsi="Times New Roman" w:cs="Times New Roman"/>
          <w:sz w:val="24"/>
          <w:szCs w:val="24"/>
        </w:rPr>
        <w:t>less than 1%</w:t>
      </w:r>
      <w:r w:rsidR="009528DA">
        <w:rPr>
          <w:rFonts w:ascii="Times New Roman" w:hAnsi="Times New Roman" w:cs="Times New Roman"/>
          <w:sz w:val="24"/>
          <w:szCs w:val="24"/>
        </w:rPr>
        <w:t>;</w:t>
      </w:r>
      <w:r w:rsidR="007B5036">
        <w:rPr>
          <w:rFonts w:ascii="Times New Roman" w:hAnsi="Times New Roman" w:cs="Times New Roman"/>
          <w:sz w:val="24"/>
          <w:szCs w:val="24"/>
        </w:rPr>
        <w:t xml:space="preserve"> though the data used in the original study was older</w:t>
      </w:r>
      <w:r w:rsidR="009528DA">
        <w:rPr>
          <w:rFonts w:ascii="Times New Roman" w:hAnsi="Times New Roman" w:cs="Times New Roman"/>
          <w:sz w:val="24"/>
          <w:szCs w:val="24"/>
        </w:rPr>
        <w:t>, from 2008-2013</w:t>
      </w:r>
      <w:r w:rsidR="009528DA">
        <w:rPr>
          <w:rFonts w:ascii="Times New Roman" w:hAnsi="Times New Roman" w:cs="Times New Roman"/>
          <w:sz w:val="24"/>
          <w:szCs w:val="24"/>
        </w:rPr>
        <w:fldChar w:fldCharType="begin"/>
      </w:r>
      <w:r w:rsidR="009528DA">
        <w:rPr>
          <w:rFonts w:ascii="Times New Roman" w:hAnsi="Times New Roman" w:cs="Times New Roman"/>
          <w:sz w:val="24"/>
          <w:szCs w:val="24"/>
        </w:rPr>
        <w:instrText xml:space="preserve"> ADDIN ZOTERO_ITEM CSL_CITATION {"citationID":"9O9LD2rD","properties":{"formattedCitation":"(9)","plainCitation":"(9)","noteIndex":0},"citationItems":[{"id":241,"uris":["http://zotero.org/users/11024131/items/PHGEA9U6"],"itemData":{"id":241,"type":"article-journal","abstract":"Background: frailty is an especially problematic expression of population ageing. International guidelines recommend routine identification of frailty to provide evidence-based treatment, but currently available tools require additional resource.\nObjectives: to develop and validate an electronic frailty index (eFI) using routinely available primary care electronic health record data.\nStudy design and setting: retrospective cohort study. Development and internal validation cohorts were established using a randomly split sample of the ResearchOne primary care database. External validation cohort established using THIN database.\nParticipants: patients aged 65-95, registered with a ResearchOne or THIN practice on 14 October 2008.\nPredictors: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quartiles.\nOutcomes: outcomes were 1-, 3- and 5-year mortality, hospitalisation and nursing home admission.\nStatistical analysis: hazard ratios (HRs) were estimated using bivariate and multivariate Cox regression analyses. Discrimination was assessed using receiver operating characteristic (ROC) curves. Calibration was assessed using pseudo-R-2 estimates.\nResults: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1.86-2.01), 3.04 (95% CI 2.90-3.19) and 4.73 (95% CI 4.43-5.06) and for nursing home admission were 1.89 (95% CI 1.63-2.15), 3.19 (95% CI 2.73-3.73) and 4.76 (95% CI 3.92-5.77), with good to moderate discrimination but low calibration estimates.\nConclusions: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group.","collection-title":"Editor's choice","container-title":"Age and ageing","DOI":"10.1093/ageing/afw039","ISSN":"0002-0729","issue":"3","journalAbbreviation":"AGE AGEING","note":"publisher-place: OXFORD\npublisher: Oxford Univ Press","page":"353-360","title":"Development and validation of an electronic frailty index using routine primary care electronic health record data","volume":"45","author":[{"family":"Clegg","given":"Andrew"},{"family":"Bates","given":"Chris"},{"family":"Young","given":"John"},{"family":"Ryan","given":"Ronan"},{"family":"Nichols","given":"Linda"},{"family":"Teale","given":"Elizabeth Ann"},{"family":"Mohammed","given":"Mohammed A."},{"family":"Parry","given":"John"},{"family":"Marshall","given":"Tom"}],"issued":{"date-parts":[["2016"]]}}}],"schema":"https://github.com/citation-style-language/schema/raw/master/csl-citation.json"} </w:instrText>
      </w:r>
      <w:r w:rsidR="009528DA">
        <w:rPr>
          <w:rFonts w:ascii="Times New Roman" w:hAnsi="Times New Roman" w:cs="Times New Roman"/>
          <w:sz w:val="24"/>
          <w:szCs w:val="24"/>
        </w:rPr>
        <w:fldChar w:fldCharType="separate"/>
      </w:r>
      <w:r w:rsidR="009528DA">
        <w:rPr>
          <w:rFonts w:ascii="Times New Roman" w:hAnsi="Times New Roman" w:cs="Times New Roman"/>
          <w:noProof/>
          <w:sz w:val="24"/>
          <w:szCs w:val="24"/>
        </w:rPr>
        <w:t>(9)</w:t>
      </w:r>
      <w:r w:rsidR="009528DA">
        <w:rPr>
          <w:rFonts w:ascii="Times New Roman" w:hAnsi="Times New Roman" w:cs="Times New Roman"/>
          <w:sz w:val="24"/>
          <w:szCs w:val="24"/>
        </w:rPr>
        <w:fldChar w:fldCharType="end"/>
      </w:r>
      <w:r w:rsidR="009528DA">
        <w:rPr>
          <w:rFonts w:ascii="Times New Roman" w:hAnsi="Times New Roman" w:cs="Times New Roman"/>
          <w:sz w:val="24"/>
          <w:szCs w:val="24"/>
        </w:rPr>
        <w:t>,</w:t>
      </w:r>
      <w:r w:rsidR="007B5036">
        <w:rPr>
          <w:rFonts w:ascii="Times New Roman" w:hAnsi="Times New Roman" w:cs="Times New Roman"/>
          <w:sz w:val="24"/>
          <w:szCs w:val="24"/>
        </w:rPr>
        <w:t xml:space="preserve"> than </w:t>
      </w:r>
      <w:r w:rsidR="009528DA">
        <w:rPr>
          <w:rFonts w:ascii="Times New Roman" w:hAnsi="Times New Roman" w:cs="Times New Roman"/>
          <w:sz w:val="24"/>
          <w:szCs w:val="24"/>
        </w:rPr>
        <w:t>ours.</w:t>
      </w:r>
    </w:p>
    <w:p w14:paraId="6FB13E01" w14:textId="1B70F653" w:rsidR="00786AC2" w:rsidRPr="00786AC2" w:rsidRDefault="00E212CA" w:rsidP="00EC3FC2">
      <w:pPr>
        <w:spacing w:after="0"/>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Topic = documentation </w:t>
      </w:r>
      <w:del w:id="277" w:author="Cavanaugh, Rob" w:date="2025-08-08T11:38:00Z" w16du:dateUtc="2025-08-08T15:38:00Z">
        <w:r w:rsidR="003D17F2" w:rsidDel="00EF0954">
          <w:rPr>
            <w:rFonts w:ascii="Times New Roman" w:hAnsi="Times New Roman" w:cs="Times New Roman"/>
            <w:sz w:val="24"/>
            <w:szCs w:val="24"/>
          </w:rPr>
          <w:delText xml:space="preserve">In the same regard, </w:delText>
        </w:r>
        <w:r w:rsidR="0060785E" w:rsidDel="00EF0954">
          <w:rPr>
            <w:rFonts w:ascii="Times New Roman" w:hAnsi="Times New Roman" w:cs="Times New Roman"/>
            <w:sz w:val="24"/>
            <w:szCs w:val="24"/>
          </w:rPr>
          <w:delText>the</w:delText>
        </w:r>
      </w:del>
      <w:ins w:id="278" w:author="Cavanaugh, Rob" w:date="2025-08-08T11:38:00Z" w16du:dateUtc="2025-08-08T15:38:00Z">
        <w:r w:rsidR="00EF0954">
          <w:rPr>
            <w:rFonts w:ascii="Times New Roman" w:hAnsi="Times New Roman" w:cs="Times New Roman"/>
            <w:sz w:val="24"/>
            <w:szCs w:val="24"/>
          </w:rPr>
          <w:t>Second, the</w:t>
        </w:r>
      </w:ins>
      <w:r w:rsidR="0060785E">
        <w:rPr>
          <w:rFonts w:ascii="Times New Roman" w:hAnsi="Times New Roman" w:cs="Times New Roman"/>
          <w:sz w:val="24"/>
          <w:szCs w:val="24"/>
        </w:rPr>
        <w:t xml:space="preserve"> </w:t>
      </w:r>
      <w:del w:id="279" w:author="Cavanaugh, Rob" w:date="2025-08-08T11:38:00Z" w16du:dateUtc="2025-08-08T15:38:00Z">
        <w:r w:rsidR="0060785E" w:rsidDel="00EF0954">
          <w:rPr>
            <w:rFonts w:ascii="Times New Roman" w:hAnsi="Times New Roman" w:cs="Times New Roman"/>
            <w:sz w:val="24"/>
            <w:szCs w:val="24"/>
          </w:rPr>
          <w:delText>process of ETL into the CDM</w:delText>
        </w:r>
      </w:del>
      <w:ins w:id="280" w:author="Cavanaugh, Rob" w:date="2025-08-08T11:38:00Z" w16du:dateUtc="2025-08-08T15:38:00Z">
        <w:r w:rsidR="00EF0954">
          <w:rPr>
            <w:rFonts w:ascii="Times New Roman" w:hAnsi="Times New Roman" w:cs="Times New Roman"/>
            <w:sz w:val="24"/>
            <w:szCs w:val="24"/>
          </w:rPr>
          <w:t>ETL</w:t>
        </w:r>
      </w:ins>
      <w:r w:rsidR="0060785E">
        <w:rPr>
          <w:rFonts w:ascii="Times New Roman" w:hAnsi="Times New Roman" w:cs="Times New Roman"/>
          <w:sz w:val="24"/>
          <w:szCs w:val="24"/>
        </w:rPr>
        <w:t xml:space="preserve"> does </w:t>
      </w:r>
      <w:del w:id="281" w:author="Cavanaugh, Rob" w:date="2025-08-08T11:38:00Z" w16du:dateUtc="2025-08-08T15:38:00Z">
        <w:r w:rsidR="0060785E" w:rsidDel="00EF0954">
          <w:rPr>
            <w:rFonts w:ascii="Times New Roman" w:hAnsi="Times New Roman" w:cs="Times New Roman"/>
            <w:sz w:val="24"/>
            <w:szCs w:val="24"/>
          </w:rPr>
          <w:delText>not make up</w:delText>
        </w:r>
      </w:del>
      <w:ins w:id="282" w:author="Cavanaugh, Rob" w:date="2025-08-08T11:38:00Z" w16du:dateUtc="2025-08-08T15:38:00Z">
        <w:r w:rsidR="00EF0954">
          <w:rPr>
            <w:rFonts w:ascii="Times New Roman" w:hAnsi="Times New Roman" w:cs="Times New Roman"/>
            <w:sz w:val="24"/>
            <w:szCs w:val="24"/>
          </w:rPr>
          <w:t>adjust</w:t>
        </w:r>
      </w:ins>
      <w:r w:rsidR="0060785E">
        <w:rPr>
          <w:rFonts w:ascii="Times New Roman" w:hAnsi="Times New Roman" w:cs="Times New Roman"/>
          <w:sz w:val="24"/>
          <w:szCs w:val="24"/>
        </w:rPr>
        <w:t xml:space="preserve"> for differences in </w:t>
      </w:r>
      <w:ins w:id="283" w:author="Cavanaugh, Rob" w:date="2025-08-08T11:38:00Z" w16du:dateUtc="2025-08-08T15:38:00Z">
        <w:r w:rsidR="00EF0954">
          <w:rPr>
            <w:rFonts w:ascii="Times New Roman" w:hAnsi="Times New Roman" w:cs="Times New Roman"/>
            <w:sz w:val="24"/>
            <w:szCs w:val="24"/>
          </w:rPr>
          <w:t xml:space="preserve">the source data such as </w:t>
        </w:r>
      </w:ins>
      <w:r w:rsidR="0060785E">
        <w:rPr>
          <w:rFonts w:ascii="Times New Roman" w:hAnsi="Times New Roman" w:cs="Times New Roman"/>
          <w:sz w:val="24"/>
          <w:szCs w:val="24"/>
        </w:rPr>
        <w:t>practice, billing, and cultural norms around healthcare use.</w:t>
      </w:r>
      <w:ins w:id="284" w:author="Cavanaugh, Rob" w:date="2025-08-08T11:39:00Z" w16du:dateUtc="2025-08-08T15:39:00Z">
        <w:r w:rsidR="00EF0954">
          <w:rPr>
            <w:rFonts w:ascii="Times New Roman" w:hAnsi="Times New Roman" w:cs="Times New Roman"/>
            <w:sz w:val="24"/>
            <w:szCs w:val="24"/>
          </w:rPr>
          <w:t xml:space="preserve"> </w:t>
        </w:r>
      </w:ins>
      <w:del w:id="285" w:author="Cavanaugh, Rob" w:date="2025-08-08T11:39:00Z" w16du:dateUtc="2025-08-08T15:39:00Z">
        <w:r w:rsidR="00B41908" w:rsidDel="00EF0954">
          <w:rPr>
            <w:rFonts w:ascii="Times New Roman" w:hAnsi="Times New Roman" w:cs="Times New Roman"/>
            <w:sz w:val="24"/>
            <w:szCs w:val="24"/>
          </w:rPr>
          <w:delText>To that end, it</w:delText>
        </w:r>
      </w:del>
      <w:ins w:id="286" w:author="Cavanaugh, Rob" w:date="2025-08-08T11:39:00Z" w16du:dateUtc="2025-08-08T15:39:00Z">
        <w:r w:rsidR="00EF0954">
          <w:rPr>
            <w:rFonts w:ascii="Times New Roman" w:hAnsi="Times New Roman" w:cs="Times New Roman"/>
            <w:sz w:val="24"/>
            <w:szCs w:val="24"/>
          </w:rPr>
          <w:t xml:space="preserve">For example, </w:t>
        </w:r>
        <w:proofErr w:type="spellStart"/>
        <w:r w:rsidR="00EF0954">
          <w:rPr>
            <w:rFonts w:ascii="Times New Roman" w:hAnsi="Times New Roman" w:cs="Times New Roman"/>
            <w:sz w:val="24"/>
            <w:szCs w:val="24"/>
          </w:rPr>
          <w:t>trasnformation</w:t>
        </w:r>
        <w:proofErr w:type="spellEnd"/>
        <w:r w:rsidR="00EF0954">
          <w:rPr>
            <w:rFonts w:ascii="Times New Roman" w:hAnsi="Times New Roman" w:cs="Times New Roman"/>
            <w:sz w:val="24"/>
            <w:szCs w:val="24"/>
          </w:rPr>
          <w:t xml:space="preserve"> to the</w:t>
        </w:r>
      </w:ins>
      <w:del w:id="287" w:author="Cavanaugh, Rob" w:date="2025-08-08T11:39:00Z" w16du:dateUtc="2025-08-08T15:39:00Z">
        <w:r w:rsidR="00B41908" w:rsidDel="00EF0954">
          <w:rPr>
            <w:rFonts w:ascii="Times New Roman" w:hAnsi="Times New Roman" w:cs="Times New Roman"/>
            <w:sz w:val="24"/>
            <w:szCs w:val="24"/>
          </w:rPr>
          <w:delText xml:space="preserve"> is known that the</w:delText>
        </w:r>
      </w:del>
      <w:r w:rsidR="00B41908">
        <w:rPr>
          <w:rFonts w:ascii="Times New Roman" w:hAnsi="Times New Roman" w:cs="Times New Roman"/>
          <w:sz w:val="24"/>
          <w:szCs w:val="24"/>
        </w:rPr>
        <w:t xml:space="preserve"> OMOP CDM cannot overcome </w:t>
      </w:r>
      <w:ins w:id="288" w:author="Cavanaugh, Rob" w:date="2025-08-08T11:39:00Z" w16du:dateUtc="2025-08-08T15:39:00Z">
        <w:r w:rsidR="00EF0954">
          <w:rPr>
            <w:rFonts w:ascii="Times New Roman" w:hAnsi="Times New Roman" w:cs="Times New Roman"/>
            <w:sz w:val="24"/>
            <w:szCs w:val="24"/>
          </w:rPr>
          <w:t xml:space="preserve">source </w:t>
        </w:r>
      </w:ins>
      <w:r w:rsidR="00B41908">
        <w:rPr>
          <w:rFonts w:ascii="Times New Roman" w:hAnsi="Times New Roman" w:cs="Times New Roman"/>
          <w:sz w:val="24"/>
          <w:szCs w:val="24"/>
        </w:rPr>
        <w:t xml:space="preserve">data quality challenges such as missing data, misclassification, or misdiagnosis </w:t>
      </w:r>
      <w:r w:rsidR="00B41908">
        <w:rPr>
          <w:rFonts w:ascii="Times New Roman" w:hAnsi="Times New Roman" w:cs="Times New Roman"/>
          <w:sz w:val="24"/>
          <w:szCs w:val="24"/>
        </w:rPr>
        <w:fldChar w:fldCharType="begin"/>
      </w:r>
      <w:r w:rsidR="00B41908">
        <w:rPr>
          <w:rFonts w:ascii="Times New Roman" w:hAnsi="Times New Roman" w:cs="Times New Roman"/>
          <w:sz w:val="24"/>
          <w:szCs w:val="24"/>
        </w:rPr>
        <w:instrText xml:space="preserve"> ADDIN ZOTERO_ITEM CSL_CITATION {"citationID":"1s6hjZM6","properties":{"formattedCitation":"(29)","plainCitation":"(29)","noteIndex":0},"citationItems":[{"id":1585,"uris":["http://zotero.org/users/11024131/items/YDHVBMLX"],"itemData":{"id":1585,"type":"article-journal","abstract":"There is growing interest in using observational data to assess the safety, effectiveness, and cost effectiveness of medical technologies, but operational, technical, and methodological challenges limit its more widespread use. Common data models and federated data networks offer a potential solution to many of these problems. The open-source Observational and Medical Outcomes Partnerships (OMOP) common data model standardises the structure, format, and terminologies of otherwise disparate datasets, enabling the execution of common analytical code across a federated data network in which only code and aggregate results are shared. While common data models are increasingly used in regulatory decision making, relatively little attention has been given to their use in health technology assessment (HTA). We show that the common data model has the potential to facilitate access to relevant data, enable multidatabase studies to enhance statistical power and transfer results across populations and settings to meet the needs of local HTA decision makers, and validate findings. The use of open-source and standardised analytics improves transparency and reduces coding errors, thereby increasing confidence in the results. Further engagement from the HTA community is required to inform the appropriate standards for mapping data to the common data model and to design tools that can support evidence generation and decision making.","container-title":"Pharmacoeconomics","DOI":"10.1007/s40273-020-00981-9","ISSN":"1170-7690","issue":"3","journalAbbreviation":"Pharmacoeconomics","note":"PMID: 33336320\nPMCID: PMC7746423","page":"275-285","source":"PubMed Central","title":"Common Problems, Common Data Model Solutions: Evidence Generation for Health Technology Assessment","title-short":"Common Problems, Common Data Model Solutions","volume":"39","author":[{"family":"Kent","given":"Seamus"},{"family":"Burn","given":"Edward"},{"family":"Dawoud","given":"Dalia"},{"family":"Jonsson","given":"Pall"},{"family":"Østby","given":"Jens Torup"},{"family":"Hughes","given":"Nigel"},{"family":"Rijnbeek","given":"Peter"},{"family":"Bouvy","given":"Jacoline C."}],"issued":{"date-parts":[["2021"]]}}}],"schema":"https://github.com/citation-style-language/schema/raw/master/csl-citation.json"} </w:instrText>
      </w:r>
      <w:r w:rsidR="00B41908">
        <w:rPr>
          <w:rFonts w:ascii="Times New Roman" w:hAnsi="Times New Roman" w:cs="Times New Roman"/>
          <w:sz w:val="24"/>
          <w:szCs w:val="24"/>
        </w:rPr>
        <w:fldChar w:fldCharType="separate"/>
      </w:r>
      <w:r w:rsidR="00B41908" w:rsidRPr="009921DC">
        <w:rPr>
          <w:rFonts w:ascii="Times New Roman" w:hAnsi="Times New Roman" w:cs="Times New Roman"/>
          <w:sz w:val="24"/>
        </w:rPr>
        <w:t>(29)</w:t>
      </w:r>
      <w:r w:rsidR="00B41908">
        <w:rPr>
          <w:rFonts w:ascii="Times New Roman" w:hAnsi="Times New Roman" w:cs="Times New Roman"/>
          <w:sz w:val="24"/>
          <w:szCs w:val="24"/>
        </w:rPr>
        <w:fldChar w:fldCharType="end"/>
      </w:r>
      <w:r w:rsidR="00B41908">
        <w:rPr>
          <w:rFonts w:ascii="Times New Roman" w:hAnsi="Times New Roman" w:cs="Times New Roman"/>
          <w:sz w:val="24"/>
          <w:szCs w:val="24"/>
        </w:rPr>
        <w:t xml:space="preserve">. </w:t>
      </w:r>
      <w:r w:rsidR="0060785E">
        <w:rPr>
          <w:rFonts w:ascii="Times New Roman" w:hAnsi="Times New Roman" w:cs="Times New Roman"/>
          <w:sz w:val="24"/>
          <w:szCs w:val="24"/>
        </w:rPr>
        <w:t>In the UK, the NHS is a large publicly funded universal health care system; all UK residents have compulsory membership that makes healthcare accessible and affordable. The US</w:t>
      </w:r>
      <w:r w:rsidR="003D17F2">
        <w:rPr>
          <w:rFonts w:ascii="Times New Roman" w:hAnsi="Times New Roman" w:cs="Times New Roman"/>
          <w:sz w:val="24"/>
          <w:szCs w:val="24"/>
        </w:rPr>
        <w:t xml:space="preserve">, however, </w:t>
      </w:r>
      <w:r w:rsidR="0060785E">
        <w:rPr>
          <w:rFonts w:ascii="Times New Roman" w:hAnsi="Times New Roman" w:cs="Times New Roman"/>
          <w:sz w:val="24"/>
          <w:szCs w:val="24"/>
        </w:rPr>
        <w:t>relies on voluntary engagement with insurance coverage, which has resulted in significant number</w:t>
      </w:r>
      <w:r w:rsidR="003D17F2">
        <w:rPr>
          <w:rFonts w:ascii="Times New Roman" w:hAnsi="Times New Roman" w:cs="Times New Roman"/>
          <w:sz w:val="24"/>
          <w:szCs w:val="24"/>
        </w:rPr>
        <w:t>s</w:t>
      </w:r>
      <w:r w:rsidR="0060785E">
        <w:rPr>
          <w:rFonts w:ascii="Times New Roman" w:hAnsi="Times New Roman" w:cs="Times New Roman"/>
          <w:sz w:val="24"/>
          <w:szCs w:val="24"/>
        </w:rPr>
        <w:t xml:space="preserve"> </w:t>
      </w:r>
      <w:proofErr w:type="gramStart"/>
      <w:r w:rsidR="000729A4">
        <w:rPr>
          <w:rFonts w:ascii="Times New Roman" w:hAnsi="Times New Roman" w:cs="Times New Roman"/>
          <w:sz w:val="24"/>
          <w:szCs w:val="24"/>
        </w:rPr>
        <w:t>whom</w:t>
      </w:r>
      <w:proofErr w:type="gramEnd"/>
      <w:r w:rsidR="000729A4">
        <w:rPr>
          <w:rFonts w:ascii="Times New Roman" w:hAnsi="Times New Roman" w:cs="Times New Roman"/>
          <w:sz w:val="24"/>
          <w:szCs w:val="24"/>
        </w:rPr>
        <w:t xml:space="preserve"> are</w:t>
      </w:r>
      <w:r w:rsidR="0060785E">
        <w:rPr>
          <w:rFonts w:ascii="Times New Roman" w:hAnsi="Times New Roman" w:cs="Times New Roman"/>
          <w:sz w:val="24"/>
          <w:szCs w:val="24"/>
        </w:rPr>
        <w:t xml:space="preserve"> </w:t>
      </w:r>
      <w:r w:rsidR="000729A4">
        <w:rPr>
          <w:rFonts w:ascii="Times New Roman" w:hAnsi="Times New Roman" w:cs="Times New Roman"/>
          <w:sz w:val="24"/>
          <w:szCs w:val="24"/>
        </w:rPr>
        <w:t xml:space="preserve">uninsured </w:t>
      </w:r>
      <w:r w:rsidR="00F95029">
        <w:rPr>
          <w:rFonts w:ascii="Times New Roman" w:hAnsi="Times New Roman" w:cs="Times New Roman"/>
          <w:sz w:val="24"/>
          <w:szCs w:val="24"/>
        </w:rPr>
        <w:t xml:space="preserve">or underinsured </w:t>
      </w:r>
      <w:r w:rsidR="000729A4">
        <w:rPr>
          <w:rFonts w:ascii="Times New Roman" w:hAnsi="Times New Roman" w:cs="Times New Roman"/>
          <w:sz w:val="24"/>
          <w:szCs w:val="24"/>
        </w:rPr>
        <w:t>w</w:t>
      </w:r>
      <w:r w:rsidR="0060785E">
        <w:rPr>
          <w:rFonts w:ascii="Times New Roman" w:hAnsi="Times New Roman" w:cs="Times New Roman"/>
          <w:sz w:val="24"/>
          <w:szCs w:val="24"/>
        </w:rPr>
        <w:t>ithout</w:t>
      </w:r>
      <w:r w:rsidR="00F95029">
        <w:rPr>
          <w:rFonts w:ascii="Times New Roman" w:hAnsi="Times New Roman" w:cs="Times New Roman"/>
          <w:sz w:val="24"/>
          <w:szCs w:val="24"/>
        </w:rPr>
        <w:t xml:space="preserve"> consistent</w:t>
      </w:r>
      <w:r w:rsidR="0060785E">
        <w:rPr>
          <w:rFonts w:ascii="Times New Roman" w:hAnsi="Times New Roman" w:cs="Times New Roman"/>
          <w:sz w:val="24"/>
          <w:szCs w:val="24"/>
        </w:rPr>
        <w:t xml:space="preserve"> access to affordable healthcare. Moreover, there is no single system in which US residents </w:t>
      </w:r>
      <w:ins w:id="289" w:author="Cavanaugh, Rob" w:date="2025-08-08T11:39:00Z" w16du:dateUtc="2025-08-08T15:39:00Z">
        <w:r w:rsidR="00EF0954">
          <w:rPr>
            <w:rFonts w:ascii="Times New Roman" w:hAnsi="Times New Roman" w:cs="Times New Roman"/>
            <w:sz w:val="24"/>
            <w:szCs w:val="24"/>
          </w:rPr>
          <w:t xml:space="preserve">are </w:t>
        </w:r>
      </w:ins>
      <w:r w:rsidR="0060785E">
        <w:rPr>
          <w:rFonts w:ascii="Times New Roman" w:hAnsi="Times New Roman" w:cs="Times New Roman"/>
          <w:sz w:val="24"/>
          <w:szCs w:val="24"/>
        </w:rPr>
        <w:t xml:space="preserve">engaged because there are options such as Medicare, Medicaid, </w:t>
      </w:r>
      <w:r w:rsidR="00F95029">
        <w:rPr>
          <w:rFonts w:ascii="Times New Roman" w:hAnsi="Times New Roman" w:cs="Times New Roman"/>
          <w:sz w:val="24"/>
          <w:szCs w:val="24"/>
        </w:rPr>
        <w:t xml:space="preserve">private insurance, </w:t>
      </w:r>
      <w:r w:rsidR="0060785E">
        <w:rPr>
          <w:rFonts w:ascii="Times New Roman" w:hAnsi="Times New Roman" w:cs="Times New Roman"/>
          <w:sz w:val="24"/>
          <w:szCs w:val="24"/>
        </w:rPr>
        <w:t xml:space="preserve">or the </w:t>
      </w:r>
      <w:r w:rsidR="00F95029">
        <w:rPr>
          <w:rFonts w:ascii="Times New Roman" w:hAnsi="Times New Roman" w:cs="Times New Roman"/>
          <w:sz w:val="24"/>
          <w:szCs w:val="24"/>
        </w:rPr>
        <w:t>i</w:t>
      </w:r>
      <w:r w:rsidR="0060785E">
        <w:rPr>
          <w:rFonts w:ascii="Times New Roman" w:hAnsi="Times New Roman" w:cs="Times New Roman"/>
          <w:sz w:val="24"/>
          <w:szCs w:val="24"/>
        </w:rPr>
        <w:t>nsurance marketplaces for each state, depending on age, income, or employment.</w:t>
      </w:r>
      <w:r w:rsidR="000729A4">
        <w:rPr>
          <w:rFonts w:ascii="Times New Roman" w:hAnsi="Times New Roman" w:cs="Times New Roman"/>
          <w:sz w:val="24"/>
          <w:szCs w:val="24"/>
        </w:rPr>
        <w:t xml:space="preserve"> </w:t>
      </w:r>
      <w:del w:id="290" w:author="Cavanaugh, Rob" w:date="2025-08-08T11:40:00Z" w16du:dateUtc="2025-08-08T15:40:00Z">
        <w:r w:rsidR="000729A4" w:rsidDel="00EF0954">
          <w:rPr>
            <w:rFonts w:ascii="Times New Roman" w:hAnsi="Times New Roman" w:cs="Times New Roman"/>
            <w:sz w:val="24"/>
            <w:szCs w:val="24"/>
          </w:rPr>
          <w:delText>Moreover, the</w:delText>
        </w:r>
      </w:del>
      <w:ins w:id="291" w:author="Cavanaugh, Rob" w:date="2025-08-08T11:40:00Z" w16du:dateUtc="2025-08-08T15:40:00Z">
        <w:r w:rsidR="00EF0954">
          <w:rPr>
            <w:rFonts w:ascii="Times New Roman" w:hAnsi="Times New Roman" w:cs="Times New Roman"/>
            <w:sz w:val="24"/>
            <w:szCs w:val="24"/>
          </w:rPr>
          <w:t>The</w:t>
        </w:r>
      </w:ins>
      <w:r w:rsidR="0060785E" w:rsidRPr="002D6231">
        <w:rPr>
          <w:rFonts w:ascii="Times New Roman" w:hAnsi="Times New Roman" w:cs="Times New Roman"/>
          <w:sz w:val="24"/>
          <w:szCs w:val="24"/>
        </w:rPr>
        <w:t xml:space="preserve"> US is </w:t>
      </w:r>
      <w:ins w:id="292" w:author="Cavanaugh, Rob" w:date="2025-08-08T11:40:00Z" w16du:dateUtc="2025-08-08T15:40:00Z">
        <w:r w:rsidR="00EF0954">
          <w:rPr>
            <w:rFonts w:ascii="Times New Roman" w:hAnsi="Times New Roman" w:cs="Times New Roman"/>
            <w:sz w:val="24"/>
            <w:szCs w:val="24"/>
          </w:rPr>
          <w:t xml:space="preserve">also </w:t>
        </w:r>
        <w:commentRangeStart w:id="293"/>
        <w:r w:rsidR="00EF0954">
          <w:rPr>
            <w:rFonts w:ascii="Times New Roman" w:hAnsi="Times New Roman" w:cs="Times New Roman"/>
            <w:sz w:val="24"/>
            <w:szCs w:val="24"/>
          </w:rPr>
          <w:t xml:space="preserve">largely </w:t>
        </w:r>
      </w:ins>
      <w:r w:rsidR="0060785E" w:rsidRPr="002D6231">
        <w:rPr>
          <w:rFonts w:ascii="Times New Roman" w:hAnsi="Times New Roman" w:cs="Times New Roman"/>
          <w:sz w:val="24"/>
          <w:szCs w:val="24"/>
        </w:rPr>
        <w:t>a fee</w:t>
      </w:r>
      <w:r w:rsidR="000729A4">
        <w:rPr>
          <w:rFonts w:ascii="Times New Roman" w:hAnsi="Times New Roman" w:cs="Times New Roman"/>
          <w:sz w:val="24"/>
          <w:szCs w:val="24"/>
        </w:rPr>
        <w:t>-</w:t>
      </w:r>
      <w:r w:rsidR="0060785E" w:rsidRPr="002D6231">
        <w:rPr>
          <w:rFonts w:ascii="Times New Roman" w:hAnsi="Times New Roman" w:cs="Times New Roman"/>
          <w:sz w:val="24"/>
          <w:szCs w:val="24"/>
        </w:rPr>
        <w:t>for</w:t>
      </w:r>
      <w:r w:rsidR="000729A4">
        <w:rPr>
          <w:rFonts w:ascii="Times New Roman" w:hAnsi="Times New Roman" w:cs="Times New Roman"/>
          <w:sz w:val="24"/>
          <w:szCs w:val="24"/>
        </w:rPr>
        <w:t>-</w:t>
      </w:r>
      <w:r w:rsidR="0060785E" w:rsidRPr="002D6231">
        <w:rPr>
          <w:rFonts w:ascii="Times New Roman" w:hAnsi="Times New Roman" w:cs="Times New Roman"/>
          <w:sz w:val="24"/>
          <w:szCs w:val="24"/>
        </w:rPr>
        <w:t xml:space="preserve">service </w:t>
      </w:r>
      <w:commentRangeEnd w:id="293"/>
      <w:r w:rsidR="00EF0954">
        <w:rPr>
          <w:rStyle w:val="CommentReference"/>
        </w:rPr>
        <w:commentReference w:id="293"/>
      </w:r>
      <w:r w:rsidR="000729A4">
        <w:rPr>
          <w:rFonts w:ascii="Times New Roman" w:hAnsi="Times New Roman" w:cs="Times New Roman"/>
          <w:sz w:val="24"/>
          <w:szCs w:val="24"/>
        </w:rPr>
        <w:t xml:space="preserve">multi-payer </w:t>
      </w:r>
      <w:r w:rsidR="0060785E" w:rsidRPr="002D6231">
        <w:rPr>
          <w:rFonts w:ascii="Times New Roman" w:hAnsi="Times New Roman" w:cs="Times New Roman"/>
          <w:sz w:val="24"/>
          <w:szCs w:val="24"/>
        </w:rPr>
        <w:t xml:space="preserve">system where the UK is a single payer system. </w:t>
      </w:r>
      <w:del w:id="294" w:author="Cavanaugh, Rob" w:date="2025-08-08T11:40:00Z" w16du:dateUtc="2025-08-08T15:40:00Z">
        <w:r w:rsidR="0060785E" w:rsidRPr="002D6231" w:rsidDel="00EF0954">
          <w:rPr>
            <w:rFonts w:ascii="Times New Roman" w:hAnsi="Times New Roman" w:cs="Times New Roman"/>
            <w:sz w:val="24"/>
            <w:szCs w:val="24"/>
          </w:rPr>
          <w:delText>As such,</w:delText>
        </w:r>
      </w:del>
      <w:ins w:id="295" w:author="Cavanaugh, Rob" w:date="2025-08-08T11:40:00Z" w16du:dateUtc="2025-08-08T15:40:00Z">
        <w:r w:rsidR="00EF0954">
          <w:rPr>
            <w:rFonts w:ascii="Times New Roman" w:hAnsi="Times New Roman" w:cs="Times New Roman"/>
            <w:sz w:val="24"/>
            <w:szCs w:val="24"/>
          </w:rPr>
          <w:t xml:space="preserve">In the current </w:t>
        </w:r>
      </w:ins>
      <w:ins w:id="296" w:author="Cavanaugh, Rob" w:date="2025-08-08T11:41:00Z" w16du:dateUtc="2025-08-08T15:41:00Z">
        <w:r w:rsidR="00EF0954">
          <w:rPr>
            <w:rFonts w:ascii="Times New Roman" w:hAnsi="Times New Roman" w:cs="Times New Roman"/>
            <w:sz w:val="24"/>
            <w:szCs w:val="24"/>
          </w:rPr>
          <w:t>pay model</w:t>
        </w:r>
      </w:ins>
      <w:ins w:id="297" w:author="Cavanaugh, Rob" w:date="2025-08-08T11:40:00Z" w16du:dateUtc="2025-08-08T15:40:00Z">
        <w:r w:rsidR="00EF0954">
          <w:rPr>
            <w:rFonts w:ascii="Times New Roman" w:hAnsi="Times New Roman" w:cs="Times New Roman"/>
            <w:sz w:val="24"/>
            <w:szCs w:val="24"/>
          </w:rPr>
          <w:t>,</w:t>
        </w:r>
      </w:ins>
      <w:r w:rsidR="0060785E" w:rsidRPr="002D6231">
        <w:rPr>
          <w:rFonts w:ascii="Times New Roman" w:hAnsi="Times New Roman" w:cs="Times New Roman"/>
          <w:sz w:val="24"/>
          <w:szCs w:val="24"/>
        </w:rPr>
        <w:t xml:space="preserve"> US providers are</w:t>
      </w:r>
      <w:ins w:id="298" w:author="Cavanaugh, Rob" w:date="2025-08-08T11:41:00Z" w16du:dateUtc="2025-08-08T15:41:00Z">
        <w:r w:rsidR="00EF0954">
          <w:rPr>
            <w:rFonts w:ascii="Times New Roman" w:hAnsi="Times New Roman" w:cs="Times New Roman"/>
            <w:sz w:val="24"/>
            <w:szCs w:val="24"/>
          </w:rPr>
          <w:t xml:space="preserve"> often</w:t>
        </w:r>
      </w:ins>
      <w:r w:rsidR="0060785E" w:rsidRPr="002D6231">
        <w:rPr>
          <w:rFonts w:ascii="Times New Roman" w:hAnsi="Times New Roman" w:cs="Times New Roman"/>
          <w:sz w:val="24"/>
          <w:szCs w:val="24"/>
        </w:rPr>
        <w:t xml:space="preserve"> incentivized to document all conditions at each encounter</w:t>
      </w:r>
      <w:ins w:id="299" w:author="Cavanaugh, Rob" w:date="2025-08-08T11:41:00Z" w16du:dateUtc="2025-08-08T15:41:00Z">
        <w:r w:rsidR="00EF0954">
          <w:rPr>
            <w:rFonts w:ascii="Times New Roman" w:hAnsi="Times New Roman" w:cs="Times New Roman"/>
            <w:sz w:val="24"/>
            <w:szCs w:val="24"/>
          </w:rPr>
          <w:t xml:space="preserve">, </w:t>
        </w:r>
        <w:commentRangeStart w:id="300"/>
        <w:r w:rsidR="00EF0954">
          <w:rPr>
            <w:rFonts w:ascii="Times New Roman" w:hAnsi="Times New Roman" w:cs="Times New Roman"/>
            <w:sz w:val="24"/>
            <w:szCs w:val="24"/>
          </w:rPr>
          <w:t>and EHR systems often default to “carrying forward” diagnoses from past visits to the presen</w:t>
        </w:r>
        <w:commentRangeEnd w:id="300"/>
        <w:r w:rsidR="00EF0954">
          <w:rPr>
            <w:rStyle w:val="CommentReference"/>
          </w:rPr>
          <w:commentReference w:id="300"/>
        </w:r>
        <w:r w:rsidR="00EF0954">
          <w:rPr>
            <w:rFonts w:ascii="Times New Roman" w:hAnsi="Times New Roman" w:cs="Times New Roman"/>
            <w:sz w:val="24"/>
            <w:szCs w:val="24"/>
          </w:rPr>
          <w:t>t</w:t>
        </w:r>
      </w:ins>
      <w:r w:rsidR="0060785E" w:rsidRPr="002D6231">
        <w:rPr>
          <w:rFonts w:ascii="Times New Roman" w:hAnsi="Times New Roman" w:cs="Times New Roman"/>
          <w:sz w:val="24"/>
          <w:szCs w:val="24"/>
        </w:rPr>
        <w:t>. In the UK this is not the case. Standard practice in the UK is to</w:t>
      </w:r>
      <w:r w:rsidR="000729A4">
        <w:rPr>
          <w:rFonts w:ascii="Times New Roman" w:hAnsi="Times New Roman" w:cs="Times New Roman"/>
          <w:sz w:val="24"/>
          <w:szCs w:val="24"/>
        </w:rPr>
        <w:t xml:space="preserve"> maintain a problem list for </w:t>
      </w:r>
      <w:proofErr w:type="spellStart"/>
      <w:r w:rsidR="000729A4">
        <w:rPr>
          <w:rFonts w:ascii="Times New Roman" w:hAnsi="Times New Roman" w:cs="Times New Roman"/>
          <w:sz w:val="24"/>
          <w:szCs w:val="24"/>
        </w:rPr>
        <w:t>actice</w:t>
      </w:r>
      <w:proofErr w:type="spellEnd"/>
      <w:r w:rsidR="000729A4">
        <w:rPr>
          <w:rFonts w:ascii="Times New Roman" w:hAnsi="Times New Roman" w:cs="Times New Roman"/>
          <w:sz w:val="24"/>
          <w:szCs w:val="24"/>
        </w:rPr>
        <w:t xml:space="preserve"> conditions precluding condition documentation at each visit. </w:t>
      </w:r>
      <w:r w:rsidR="00DB7C90">
        <w:rPr>
          <w:rFonts w:ascii="Times New Roman" w:hAnsi="Times New Roman" w:cs="Times New Roman"/>
          <w:sz w:val="24"/>
          <w:szCs w:val="24"/>
        </w:rPr>
        <w:t xml:space="preserve">Even looking as far back as 3 years in UK data did not capture as many deficits as were captured in a single year of US EHR or claims. </w:t>
      </w:r>
      <w:r w:rsidR="00DB7C90" w:rsidRPr="00786AC2">
        <w:rPr>
          <w:rFonts w:ascii="Times New Roman" w:hAnsi="Times New Roman" w:cs="Times New Roman"/>
          <w:sz w:val="24"/>
          <w:szCs w:val="24"/>
        </w:rPr>
        <w:t xml:space="preserve"> </w:t>
      </w:r>
      <w:r w:rsidR="000729A4">
        <w:rPr>
          <w:rFonts w:ascii="Times New Roman" w:hAnsi="Times New Roman" w:cs="Times New Roman"/>
          <w:sz w:val="24"/>
          <w:szCs w:val="24"/>
        </w:rPr>
        <w:t>Th</w:t>
      </w:r>
      <w:r w:rsidR="0060785E" w:rsidRPr="002D6231">
        <w:rPr>
          <w:rFonts w:ascii="Times New Roman" w:hAnsi="Times New Roman" w:cs="Times New Roman"/>
          <w:sz w:val="24"/>
          <w:szCs w:val="24"/>
        </w:rPr>
        <w:t xml:space="preserve">erefore, it </w:t>
      </w:r>
      <w:r w:rsidR="000729A4">
        <w:rPr>
          <w:rFonts w:ascii="Times New Roman" w:hAnsi="Times New Roman" w:cs="Times New Roman"/>
          <w:sz w:val="24"/>
          <w:szCs w:val="24"/>
        </w:rPr>
        <w:t xml:space="preserve">is likely that </w:t>
      </w:r>
      <w:r w:rsidR="0060785E" w:rsidRPr="002D6231">
        <w:rPr>
          <w:rFonts w:ascii="Times New Roman" w:hAnsi="Times New Roman" w:cs="Times New Roman"/>
          <w:sz w:val="24"/>
          <w:szCs w:val="24"/>
        </w:rPr>
        <w:t xml:space="preserve">the discrepancies in prevalence of conditions in a </w:t>
      </w:r>
      <w:proofErr w:type="gramStart"/>
      <w:r w:rsidR="0060785E" w:rsidRPr="002D6231">
        <w:rPr>
          <w:rFonts w:ascii="Times New Roman" w:hAnsi="Times New Roman" w:cs="Times New Roman"/>
          <w:sz w:val="24"/>
          <w:szCs w:val="24"/>
        </w:rPr>
        <w:t>one year</w:t>
      </w:r>
      <w:proofErr w:type="gramEnd"/>
      <w:r w:rsidR="0060785E" w:rsidRPr="002D6231">
        <w:rPr>
          <w:rFonts w:ascii="Times New Roman" w:hAnsi="Times New Roman" w:cs="Times New Roman"/>
          <w:sz w:val="24"/>
          <w:szCs w:val="24"/>
        </w:rPr>
        <w:t xml:space="preserve"> lookback period are due to differences in healthcare documentation practices rather than true differences in condition prevalence</w:t>
      </w:r>
      <w:r w:rsidR="004905FF">
        <w:rPr>
          <w:rFonts w:ascii="Times New Roman" w:hAnsi="Times New Roman" w:cs="Times New Roman"/>
          <w:sz w:val="24"/>
          <w:szCs w:val="24"/>
        </w:rPr>
        <w:t xml:space="preserve"> and subsequent </w:t>
      </w:r>
      <w:commentRangeStart w:id="301"/>
      <w:r w:rsidR="004905FF">
        <w:rPr>
          <w:rFonts w:ascii="Times New Roman" w:hAnsi="Times New Roman" w:cs="Times New Roman"/>
          <w:sz w:val="24"/>
          <w:szCs w:val="24"/>
        </w:rPr>
        <w:t>frailty</w:t>
      </w:r>
      <w:commentRangeEnd w:id="301"/>
      <w:r w:rsidR="004905FF">
        <w:rPr>
          <w:rStyle w:val="CommentReference"/>
        </w:rPr>
        <w:commentReference w:id="301"/>
      </w:r>
      <w:r w:rsidR="004905FF">
        <w:rPr>
          <w:rFonts w:ascii="Times New Roman" w:hAnsi="Times New Roman" w:cs="Times New Roman"/>
          <w:sz w:val="24"/>
          <w:szCs w:val="24"/>
        </w:rPr>
        <w:t xml:space="preserve"> prevalence</w:t>
      </w:r>
      <w:r w:rsidR="0060785E" w:rsidRPr="002D6231">
        <w:rPr>
          <w:rFonts w:ascii="Times New Roman" w:hAnsi="Times New Roman" w:cs="Times New Roman"/>
          <w:sz w:val="24"/>
          <w:szCs w:val="24"/>
        </w:rPr>
        <w:t>.</w:t>
      </w:r>
      <w:ins w:id="302" w:author="Cavanaugh, Rob" w:date="2025-08-08T11:42:00Z" w16du:dateUtc="2025-08-08T15:42:00Z">
        <w:r w:rsidR="00EF0954">
          <w:rPr>
            <w:rFonts w:ascii="Times New Roman" w:hAnsi="Times New Roman" w:cs="Times New Roman"/>
            <w:sz w:val="24"/>
            <w:szCs w:val="24"/>
          </w:rPr>
          <w:t xml:space="preserve"> However, this explanation does not fully account for our findings: even when extending the UK lookback period to 3-years we found that the overall pattern of results holds between FIs.</w:t>
        </w:r>
      </w:ins>
      <w:del w:id="303" w:author="Cavanaugh, Rob" w:date="2025-08-08T11:42:00Z" w16du:dateUtc="2025-08-08T15:42:00Z">
        <w:r w:rsidR="0060785E" w:rsidRPr="002D6231" w:rsidDel="00EF0954">
          <w:rPr>
            <w:rFonts w:ascii="Times New Roman" w:hAnsi="Times New Roman" w:cs="Times New Roman"/>
            <w:sz w:val="24"/>
            <w:szCs w:val="24"/>
          </w:rPr>
          <w:delText xml:space="preserve">  </w:delText>
        </w:r>
      </w:del>
    </w:p>
    <w:p w14:paraId="451BA99B" w14:textId="1D4AAE1A" w:rsidR="00786AC2" w:rsidRDefault="00F95029" w:rsidP="00790039">
      <w:pPr>
        <w:spacing w:after="0"/>
        <w:ind w:firstLine="720"/>
        <w:rPr>
          <w:rFonts w:ascii="Times New Roman" w:hAnsi="Times New Roman" w:cs="Times New Roman"/>
          <w:sz w:val="24"/>
          <w:szCs w:val="24"/>
        </w:rPr>
      </w:pPr>
      <w:r w:rsidRPr="00F95029">
        <w:rPr>
          <w:rFonts w:ascii="Times New Roman" w:hAnsi="Times New Roman" w:cs="Times New Roman"/>
          <w:b/>
          <w:bCs/>
          <w:sz w:val="24"/>
          <w:szCs w:val="24"/>
        </w:rPr>
        <w:t>Topic=sampl</w:t>
      </w:r>
      <w:r>
        <w:rPr>
          <w:rFonts w:ascii="Times New Roman" w:hAnsi="Times New Roman" w:cs="Times New Roman"/>
          <w:b/>
          <w:bCs/>
          <w:sz w:val="24"/>
          <w:szCs w:val="24"/>
        </w:rPr>
        <w:t>ing bias</w:t>
      </w:r>
      <w:r>
        <w:rPr>
          <w:rFonts w:ascii="Times New Roman" w:hAnsi="Times New Roman" w:cs="Times New Roman"/>
          <w:sz w:val="24"/>
          <w:szCs w:val="24"/>
        </w:rPr>
        <w:t xml:space="preserve"> Documentation is also dependent on who </w:t>
      </w:r>
      <w:r w:rsidR="000D26CC">
        <w:rPr>
          <w:rFonts w:ascii="Times New Roman" w:hAnsi="Times New Roman" w:cs="Times New Roman"/>
          <w:sz w:val="24"/>
          <w:szCs w:val="24"/>
        </w:rPr>
        <w:t>is seeking healthcare. T</w:t>
      </w:r>
      <w:r w:rsidR="00786AC2">
        <w:rPr>
          <w:rFonts w:ascii="Times New Roman" w:hAnsi="Times New Roman" w:cs="Times New Roman"/>
          <w:sz w:val="24"/>
          <w:szCs w:val="24"/>
        </w:rPr>
        <w:t>he sample captured by each dataset</w:t>
      </w:r>
      <w:r w:rsidR="000D0598">
        <w:rPr>
          <w:rFonts w:ascii="Times New Roman" w:hAnsi="Times New Roman" w:cs="Times New Roman"/>
          <w:sz w:val="24"/>
          <w:szCs w:val="24"/>
        </w:rPr>
        <w:t xml:space="preserve"> </w:t>
      </w:r>
      <w:r w:rsidR="00786AC2">
        <w:rPr>
          <w:rFonts w:ascii="Times New Roman" w:hAnsi="Times New Roman" w:cs="Times New Roman"/>
          <w:sz w:val="24"/>
          <w:szCs w:val="24"/>
        </w:rPr>
        <w:t xml:space="preserve">represented </w:t>
      </w:r>
      <w:r w:rsidR="000D0598">
        <w:rPr>
          <w:rFonts w:ascii="Times New Roman" w:hAnsi="Times New Roman" w:cs="Times New Roman"/>
          <w:sz w:val="24"/>
          <w:szCs w:val="24"/>
        </w:rPr>
        <w:t xml:space="preserve">an array of </w:t>
      </w:r>
      <w:r w:rsidR="00786AC2">
        <w:rPr>
          <w:rFonts w:ascii="Times New Roman" w:hAnsi="Times New Roman" w:cs="Times New Roman"/>
          <w:sz w:val="24"/>
          <w:szCs w:val="24"/>
        </w:rPr>
        <w:t xml:space="preserve">convenience samples from both countries. </w:t>
      </w:r>
      <w:del w:id="304" w:author="Cavanaugh, Rob" w:date="2025-08-08T11:43:00Z" w16du:dateUtc="2025-08-08T15:43:00Z">
        <w:r w:rsidR="00786AC2" w:rsidDel="00EF0954">
          <w:rPr>
            <w:rFonts w:ascii="Times New Roman" w:hAnsi="Times New Roman" w:cs="Times New Roman"/>
            <w:sz w:val="24"/>
            <w:szCs w:val="24"/>
          </w:rPr>
          <w:delText>Despite that the</w:delText>
        </w:r>
      </w:del>
      <w:ins w:id="305" w:author="Cavanaugh, Rob" w:date="2025-08-08T11:43:00Z" w16du:dateUtc="2025-08-08T15:43:00Z">
        <w:r w:rsidR="00EF0954">
          <w:rPr>
            <w:rFonts w:ascii="Times New Roman" w:hAnsi="Times New Roman" w:cs="Times New Roman"/>
            <w:sz w:val="24"/>
            <w:szCs w:val="24"/>
          </w:rPr>
          <w:t>Even though the</w:t>
        </w:r>
      </w:ins>
      <w:r w:rsidR="00786AC2">
        <w:rPr>
          <w:rFonts w:ascii="Times New Roman" w:hAnsi="Times New Roman" w:cs="Times New Roman"/>
          <w:sz w:val="24"/>
          <w:szCs w:val="24"/>
        </w:rPr>
        <w:t xml:space="preserve"> UKBB had a sampling frame, their efforts at a representative sample were </w:t>
      </w:r>
      <w:r w:rsidR="005A573D">
        <w:rPr>
          <w:rFonts w:ascii="Times New Roman" w:hAnsi="Times New Roman" w:cs="Times New Roman"/>
          <w:sz w:val="24"/>
          <w:szCs w:val="24"/>
        </w:rPr>
        <w:t>diminished</w:t>
      </w:r>
      <w:r w:rsidR="00786AC2">
        <w:rPr>
          <w:rFonts w:ascii="Times New Roman" w:hAnsi="Times New Roman" w:cs="Times New Roman"/>
          <w:sz w:val="24"/>
          <w:szCs w:val="24"/>
        </w:rPr>
        <w:t xml:space="preserve"> by a 5.5% response rate</w:t>
      </w:r>
      <w:r w:rsidR="00B7330C">
        <w:rPr>
          <w:rFonts w:ascii="Times New Roman" w:hAnsi="Times New Roman" w:cs="Times New Roman"/>
          <w:sz w:val="24"/>
          <w:szCs w:val="24"/>
        </w:rPr>
        <w:t xml:space="preserve"> </w:t>
      </w:r>
      <w:r w:rsidR="000D0598">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{"citationID":"9eWd1m45","properties":{"formattedCitation":"(30)","plainCitation":"(30)","noteIndex":0},"citationItems":[{"id":1588,"uris":["http://zotero.org/users/11024131/items/Y5DZ9JRV"],"itemData":{"id":1588,"type":"article-journal","abstract":"UK Biobank is a very large prospective study which aims to provide a resource for the investigation of the genetic, environmental and lifestyle determinants of a wide range of diseases of middle age and later life. Between 2006 and 2010, over 500,000 men and women aged 40 to 69 years were recruited and extensive data on participants' lifestyles, environment, medical history and physical measures, along with biological samples, were collected. The health of the participants is now being followed long-term, principally through linkage to a wide range of health-related records, with validation and characterisation of health-related outcomes. Further enhancements are also underway to improve phenotype characterisation, including internet-based dietary assessment, biomarker measurements on the baseline blood samples and, in sub-samples of the cohort, physical activity monitoring and proposals for extensive brain and body imaging. UK Biobank is now available for use by all researchers, without exclusive or preferential access, for any health-related research that is in the public interest. The open-access nature of the resource will allow researchers from around the world to conduct research that leads to better strategies for the prevention, diagnosis and treatment of a wide range of life-threatening and disabling conditions.","container-title":"Health Policy and Technology","DOI":"10.1016/j.hlpt.2012.07.003","ISSN":"2211-8837","issue":"3","journalAbbreviation":"Health Policy and Technology","page":"123-126","source":"ScienceDirect","title":"UK Biobank: Current status and what it means for epidemiology","title-short":"UK Biobank","volume":"1","author":[{"family":"Allen","given":"Naomi"},{"family":"Sudlow","given":"Cathie"},{"family":"Downey","given":"Paul"},{"family":"Peakman","given":"Tim"},{"family":"Danesh","given":"John"},{"family":"Elliott","given":"Paul"},{"family":"Gallacher","given":"John"},{"family":"Green","given":"Jane"},{"family":"Matthews","given":"Paul"},{"family":"Pell","given":"Jill"},{"family":"Sprosen","given":"Tim"},{"family":"Collins","given":"Rory"}],"issued":{"date-parts":[["2012",9,1]]}}}],"schema":"https://github.com/citation-style-language/schema/raw/master/csl-citation.json"} </w:instrText>
      </w:r>
      <w:r w:rsidR="000D0598">
        <w:rPr>
          <w:rFonts w:ascii="Times New Roman" w:hAnsi="Times New Roman" w:cs="Times New Roman"/>
          <w:sz w:val="24"/>
          <w:szCs w:val="24"/>
        </w:rPr>
        <w:fldChar w:fldCharType="separate"/>
      </w:r>
      <w:r w:rsidR="009921DC" w:rsidRPr="009921DC">
        <w:rPr>
          <w:rFonts w:ascii="Times New Roman" w:hAnsi="Times New Roman" w:cs="Times New Roman"/>
          <w:sz w:val="24"/>
        </w:rPr>
        <w:t>(30)</w:t>
      </w:r>
      <w:r w:rsidR="000D0598">
        <w:rPr>
          <w:rFonts w:ascii="Times New Roman" w:hAnsi="Times New Roman" w:cs="Times New Roman"/>
          <w:sz w:val="24"/>
          <w:szCs w:val="24"/>
        </w:rPr>
        <w:fldChar w:fldCharType="end"/>
      </w:r>
      <w:r w:rsidR="00B7330C">
        <w:rPr>
          <w:rFonts w:ascii="Times New Roman" w:hAnsi="Times New Roman" w:cs="Times New Roman"/>
          <w:sz w:val="24"/>
          <w:szCs w:val="24"/>
        </w:rPr>
        <w:t>.</w:t>
      </w:r>
      <w:ins w:id="306" w:author="Cavanaugh, Rob" w:date="2025-08-08T11:43:00Z" w16du:dateUtc="2025-08-08T15:43:00Z">
        <w:r w:rsidR="00EF0954">
          <w:rPr>
            <w:rFonts w:ascii="Times New Roman" w:hAnsi="Times New Roman" w:cs="Times New Roman"/>
            <w:sz w:val="24"/>
            <w:szCs w:val="24"/>
          </w:rPr>
          <w:t xml:space="preserve"> The </w:t>
        </w:r>
        <w:r w:rsidR="00EF0954">
          <w:rPr>
            <w:rFonts w:ascii="Times New Roman" w:hAnsi="Times New Roman" w:cs="Times New Roman"/>
            <w:i/>
            <w:iCs/>
            <w:sz w:val="24"/>
            <w:szCs w:val="24"/>
          </w:rPr>
          <w:t>All of Us</w:t>
        </w:r>
        <w:r w:rsidR="00EF0954">
          <w:rPr>
            <w:rFonts w:ascii="Times New Roman" w:hAnsi="Times New Roman" w:cs="Times New Roman"/>
            <w:sz w:val="24"/>
            <w:szCs w:val="24"/>
          </w:rPr>
          <w:t xml:space="preserve"> research program in the US “</w:t>
        </w:r>
        <w:commentRangeStart w:id="307"/>
        <w:r w:rsidR="00EF0954">
          <w:rPr>
            <w:rFonts w:ascii="Times New Roman" w:hAnsi="Times New Roman" w:cs="Times New Roman"/>
            <w:sz w:val="24"/>
            <w:szCs w:val="24"/>
          </w:rPr>
          <w:t xml:space="preserve">seeks to oversample individuals from underrepresented groups” </w:t>
        </w:r>
        <w:commentRangeEnd w:id="307"/>
        <w:r w:rsidR="00EF0954">
          <w:rPr>
            <w:rStyle w:val="CommentReference"/>
          </w:rPr>
          <w:commentReference w:id="307"/>
        </w:r>
        <w:r w:rsidR="00EF0954">
          <w:rPr>
            <w:rFonts w:ascii="Times New Roman" w:hAnsi="Times New Roman" w:cs="Times New Roman"/>
            <w:sz w:val="24"/>
            <w:szCs w:val="24"/>
          </w:rPr>
          <w:t>but does not report a sampling frame.</w:t>
        </w:r>
      </w:ins>
      <w:r w:rsidR="00786AC2">
        <w:rPr>
          <w:rFonts w:ascii="Times New Roman" w:hAnsi="Times New Roman" w:cs="Times New Roman"/>
          <w:sz w:val="24"/>
          <w:szCs w:val="24"/>
        </w:rPr>
        <w:t xml:space="preserve"> Subsequently both UKBB and All of Us </w:t>
      </w:r>
      <w:r w:rsidR="005A573D">
        <w:rPr>
          <w:rFonts w:ascii="Times New Roman" w:hAnsi="Times New Roman" w:cs="Times New Roman"/>
          <w:sz w:val="24"/>
          <w:szCs w:val="24"/>
        </w:rPr>
        <w:t>display</w:t>
      </w:r>
      <w:r w:rsidR="00786AC2">
        <w:rPr>
          <w:rFonts w:ascii="Times New Roman" w:hAnsi="Times New Roman" w:cs="Times New Roman"/>
          <w:sz w:val="24"/>
          <w:szCs w:val="24"/>
        </w:rPr>
        <w:t xml:space="preserve"> volunteer bias</w:t>
      </w:r>
      <w:r w:rsidR="007C6F0E">
        <w:rPr>
          <w:rFonts w:ascii="Times New Roman" w:hAnsi="Times New Roman" w:cs="Times New Roman"/>
          <w:sz w:val="24"/>
          <w:szCs w:val="24"/>
        </w:rPr>
        <w:t xml:space="preserve">; the UKBB in particular </w:t>
      </w:r>
      <w:r w:rsidR="00786AC2">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{"citationID":"pRQum4mt","properties":{"formattedCitation":"(31)","plainCitation":"(31)","noteIndex":0},"citationItems":[{"id":1580,"uris":["http://zotero.org/users/11024131/items/M8SY667D"],"itemData":{"id":1580,"type":"article-journal","abstract":"Biobanks typically rely on volunteer-based sampling. This results in large samples (power) at the cost of representativeness (bias). The problem of volunteer bias is debated. Here, we (i) show that volunteering biases associations in UK Biobank (UKB) and (ii) estimate inverse probability (IP) weights that correct for volunteer bias in UKB.Drawing on UK Census data, we constructed a subsample representative of UKB’s target population, which consists of all individuals invited to participate. Based on demographic variables shared between the UK Census and UKB, we estimated IP weights (IPWs) for each UKB participant. We compared 21 weighted and unweighted bivariate associations between these demographic variables to assess volunteer bias.Volunteer bias in all associations, as naively estimated in UKB, was substantial—in some cases so severe that unweighted estimates had the opposite sign of the association in the target population. For example, older individuals in UKB reported being in better health, in contrast to evidence from the UK Census. Using IPWs in weighted regressions reduced 87% of volunteer bias on average. Volunteer-based sampling reduced the effective sample size of UKB substantially, to 32% of its original size.Estimates from large-scale biobanks may be misleading due to volunteer bias. We recommend IP weighting to correct for such bias. To aid in the construction of the next generation of biobanks, we provide suggestions on how to best ensure representativeness in a volunteer-based design. For UKB, IPWs have been made available.","container-title":"International Journal of Epidemiology","DOI":"10.1093/ije/dyae054","ISSN":"1464-3685","issue":"3","journalAbbreviation":"International Journal of Epidemiology","page":"dyae054","source":"Silverchair","title":"Reweighting UK Biobank corrects for pervasive selection bias due to volunteering","volume":"53","author":[{"family":"Alten","given":"Sjoerd","non-dropping-particle":"van"},{"family":"Domingue","given":"Benjamin W"},{"family":"Faul","given":"Jessica"},{"family":"Galama","given":"Titus"},{"family":"Marees","given":"Andries T"}],"issued":{"date-parts":[["2024",4,11]]}}}],"schema":"https://github.com/citation-style-language/schema/raw/master/csl-citation.json"} </w:instrText>
      </w:r>
      <w:r w:rsidR="00786AC2">
        <w:rPr>
          <w:rFonts w:ascii="Times New Roman" w:hAnsi="Times New Roman" w:cs="Times New Roman"/>
          <w:sz w:val="24"/>
          <w:szCs w:val="24"/>
        </w:rPr>
        <w:fldChar w:fldCharType="separate"/>
      </w:r>
      <w:r w:rsidR="009921DC" w:rsidRPr="009921DC">
        <w:rPr>
          <w:rFonts w:ascii="Times New Roman" w:hAnsi="Times New Roman" w:cs="Times New Roman"/>
          <w:sz w:val="24"/>
        </w:rPr>
        <w:t>(31)</w:t>
      </w:r>
      <w:r w:rsidR="00786AC2">
        <w:rPr>
          <w:rFonts w:ascii="Times New Roman" w:hAnsi="Times New Roman" w:cs="Times New Roman"/>
          <w:sz w:val="24"/>
          <w:szCs w:val="24"/>
        </w:rPr>
        <w:fldChar w:fldCharType="end"/>
      </w:r>
      <w:r w:rsidR="00786AC2">
        <w:rPr>
          <w:rFonts w:ascii="Times New Roman" w:hAnsi="Times New Roman" w:cs="Times New Roman"/>
          <w:sz w:val="24"/>
          <w:szCs w:val="24"/>
        </w:rPr>
        <w:t xml:space="preserve">; volunteers are generally less frail, </w:t>
      </w:r>
      <w:r w:rsidR="000C5239">
        <w:rPr>
          <w:rFonts w:ascii="Times New Roman" w:hAnsi="Times New Roman" w:cs="Times New Roman"/>
          <w:sz w:val="24"/>
          <w:szCs w:val="24"/>
        </w:rPr>
        <w:t>and</w:t>
      </w:r>
      <w:r w:rsidR="00786AC2">
        <w:rPr>
          <w:rFonts w:ascii="Times New Roman" w:hAnsi="Times New Roman" w:cs="Times New Roman"/>
          <w:sz w:val="24"/>
          <w:szCs w:val="24"/>
        </w:rPr>
        <w:t xml:space="preserve"> female</w:t>
      </w:r>
      <w:r w:rsidR="00393B57">
        <w:rPr>
          <w:rFonts w:ascii="Times New Roman" w:hAnsi="Times New Roman" w:cs="Times New Roman"/>
          <w:sz w:val="24"/>
          <w:szCs w:val="24"/>
        </w:rPr>
        <w:t xml:space="preserve"> </w:t>
      </w:r>
      <w:r w:rsidR="005A573D">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{"citationID":"n5UwVXVV","properties":{"formattedCitation":"(31,32)","plainCitation":"(31,32)","noteIndex":0},"citationItems":[{"id":1580,"uris":["http://zotero.org/users/11024131/items/M8SY667D"],"itemData":{"id":1580,"type":"article-journal","abstract":"Biobanks typically rely on volunteer-based sampling. This results in large samples (power) at the cost of representativeness (bias). The problem of volunteer bias is debated. Here, we (i) show that volunteering biases associations in UK Biobank (UKB) and (ii) estimate inverse probability (IP) weights that correct for volunteer bias in UKB.Drawing on UK Census data, we constructed a subsample representative of UKB’s target population, which consists of all individuals invited to participate. Based on demographic variables shared between the UK Census and UKB, we estimated IP weights (IPWs) for each UKB participant. We compared 21 weighted and unweighted bivariate associations between these demographic variables to assess volunteer bias.Volunteer bias in all associations, as naively estimated in UKB, was substantial—in some cases so severe that unweighted estimates had the opposite sign of the association in the target population. For example, older individuals in UKB reported being in better health, in contrast to evidence from the UK Census. Using IPWs in weighted regressions reduced 87% of volunteer bias on average. Volunteer-based sampling reduced the effective sample size of UKB substantially, to 32% of its original size.Estimates from large-scale biobanks may be misleading due to volunteer bias. We recommend IP weighting to correct for such bias. To aid in the construction of the next generation of biobanks, we provide suggestions on how to best ensure representativeness in a volunteer-based design. For UKB, IPWs have been made available.","container-title":"International Journal of Epidemiology","DOI":"10.1093/ije/dyae054","ISSN":"1464-3685","issue":"3","journalAbbreviation":"International Journal of Epidemiology","page":"dyae054","source":"Silverchair","title":"Reweighting UK Biobank corrects for pervasive selection bias due to volunteering","volume":"53","author":[{"family":"Alten","given":"Sjoerd","non-dropping-particle":"van"},{"family":"Domingue","given":"Benjamin W"},{"family":"Faul","given":"Jessica"},{"family":"Galama","given":"Titus"},{"family":"Marees","given":"Andries T"}],"issued":{"date-parts":[["2024",4,11]]}}},{"id":1593,"uris":["http://zotero.org/users/11024131/items/UBQJVXM9"],"itemData":{"id":1593,"type":"article-journal","abstract":"Large-scale population biobanks rely on volunteer participants, which may introduce biases that compromise the external validity of epidemiological studies. We characterized the volunteer participant bias for the All of Us Research Program cohort and developed a set of inverse probability (IP) weights that can be used to mitigate this bias. The All of Us cohort is older, more female, more educated, more likely to be covered by health insurance, less White, less likely to drink or smoke, and less healthy compared to the US population. IP weights developed via comparison of a nationally representative database eliminated the observed biases for all demographic and lifestyle characteristics and reduced the observed disease prevalence differences. IP weights also impact genetic associations with type 2 diabetes across diverse ancestry cohorts. We provide our IP weights as a community resource to increase the representativeness and external validity of the All of Us cohort.","container-title":"medRxiv","DOI":"10.1101/2024.10.02.24314774","journalAbbreviation":"medRxiv","note":"PMID: 39802779\nPMCID: PMC11722450","page":"2024.10.02.24314774","source":"PubMed Central","title":"Increasing Representativeness in the All of Us Cohort Using Inverse Probability Weighting","author":[{"family":"Kambara","given":"Manoj S."},{"family":"Sharma","given":"Shivam"},{"family":"Spouge","given":"John L."},{"family":"Jordan","given":"I. King"},{"family":"Mariño-Ramírez","given":"Leonardo"}],"issued":{"date-parts":[["2024",10,2]]}}}],"schema":"https://github.com/citation-style-language/schema/raw/master/csl-citation.json"} </w:instrText>
      </w:r>
      <w:r w:rsidR="005A573D">
        <w:rPr>
          <w:rFonts w:ascii="Times New Roman" w:hAnsi="Times New Roman" w:cs="Times New Roman"/>
          <w:sz w:val="24"/>
          <w:szCs w:val="24"/>
        </w:rPr>
        <w:fldChar w:fldCharType="separate"/>
      </w:r>
      <w:r w:rsidR="009921DC" w:rsidRPr="009921DC">
        <w:rPr>
          <w:rFonts w:ascii="Times New Roman" w:hAnsi="Times New Roman" w:cs="Times New Roman"/>
          <w:sz w:val="24"/>
        </w:rPr>
        <w:t>(31,32)</w:t>
      </w:r>
      <w:r w:rsidR="005A573D">
        <w:rPr>
          <w:rFonts w:ascii="Times New Roman" w:hAnsi="Times New Roman" w:cs="Times New Roman"/>
          <w:sz w:val="24"/>
          <w:szCs w:val="24"/>
        </w:rPr>
        <w:fldChar w:fldCharType="end"/>
      </w:r>
      <w:r w:rsidR="00393B57">
        <w:rPr>
          <w:rFonts w:ascii="Times New Roman" w:hAnsi="Times New Roman" w:cs="Times New Roman"/>
          <w:sz w:val="24"/>
          <w:szCs w:val="24"/>
        </w:rPr>
        <w:t>.</w:t>
      </w:r>
      <w:r w:rsidR="00786AC2">
        <w:rPr>
          <w:rFonts w:ascii="Times New Roman" w:hAnsi="Times New Roman" w:cs="Times New Roman"/>
          <w:sz w:val="24"/>
          <w:szCs w:val="24"/>
        </w:rPr>
        <w:t xml:space="preserve"> </w:t>
      </w:r>
      <w:r w:rsidR="00176714">
        <w:rPr>
          <w:rFonts w:ascii="Times New Roman" w:hAnsi="Times New Roman" w:cs="Times New Roman"/>
          <w:sz w:val="24"/>
          <w:szCs w:val="24"/>
        </w:rPr>
        <w:t>In comparing sexes, male to female, w</w:t>
      </w:r>
      <w:r w:rsidR="007C6F0E">
        <w:rPr>
          <w:rFonts w:ascii="Times New Roman" w:hAnsi="Times New Roman" w:cs="Times New Roman"/>
          <w:sz w:val="24"/>
          <w:szCs w:val="24"/>
        </w:rPr>
        <w:t xml:space="preserve">e saw little difference </w:t>
      </w:r>
      <w:r w:rsidR="00176714">
        <w:rPr>
          <w:rFonts w:ascii="Times New Roman" w:hAnsi="Times New Roman" w:cs="Times New Roman"/>
          <w:sz w:val="24"/>
          <w:szCs w:val="24"/>
        </w:rPr>
        <w:t xml:space="preserve">in their levels of frailty, which is </w:t>
      </w:r>
      <w:r w:rsidR="00786AC2">
        <w:rPr>
          <w:rFonts w:ascii="Times New Roman" w:hAnsi="Times New Roman" w:cs="Times New Roman"/>
          <w:sz w:val="24"/>
          <w:szCs w:val="24"/>
        </w:rPr>
        <w:t>contrary to known statistics that show females experience frailty more often than males as they age</w:t>
      </w:r>
      <w:r w:rsidR="00393B57">
        <w:rPr>
          <w:rFonts w:ascii="Times New Roman" w:hAnsi="Times New Roman" w:cs="Times New Roman"/>
          <w:sz w:val="24"/>
          <w:szCs w:val="24"/>
        </w:rPr>
        <w:t xml:space="preserve"> </w:t>
      </w:r>
      <w:r w:rsidR="000C5239">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{"citationID":"XfAHFlIZ","properties":{"formattedCitation":"(33)","plainCitation":"(33)","noteIndex":0},"citationItems":[{"id":1596,"uris":["http://zotero.org/users/11024131/items/JW5KFZ8B"],"itemData":{"id":1596,"type":"article-journal","abstract":"Background\nIt is a well-described clinical phenomenon that females live longer than males, yet tend to experience greater levels of co-morbidity and disability. Females can therefore be considered both more frail (because they have poorer health status) and less frail (because they have a lower risk of mortality). This systematic review aimed to determine whether this ageing paradox is demonstrated when the Frailty Index (FI) is used to measure frailty.\nMethods\nMedline, EMBASE and CINAHL databases were searched for observational studies that measured FI and mortality in community-dwellers over 65years of age. In five-year age groups, meta-analysis determined the sex differences in mean FI (MD=mean FIfemale−mean FImale) and mortality rate.\nResults\nOf 6482 articles screened, seven articles were included. Meta-analysis of data from five studies (37,426 participants) found that MD values were positive (p&lt;0.001; MD range=0.02–0.06) in all age groups, indicating that females had higher FI scores than males at all ages. This finding was consistent across individual studies. Heterogeneity was high (I2=72.7%), reflecting methodological differences. Meta-analysis of mortality data (13,127 participants) showed that male mortality rates exceeded female mortality rates up until the 90 to 94-years age group. Individual studies reported higher mortality for males at each level of FI, and higher risk of death for males when controlling for age and FI.\nConclusions\nThe pattern of sex differences in the FI and mortality of older adults was consistent across populations and confirmed a ‘male-female health-survival paradox’.","container-title":"Experimental Gerontology","DOI":"10.1016/j.exger.2016.12.021","ISSN":"0531-5565","journalAbbreviation":"Experimental Gerontology","page":"30-40","source":"ScienceDirect","title":"Sex differences in frailty: A systematic review and meta-analysis","title-short":"Sex differences in frailty","volume":"89","author":[{"family":"Gordon","given":"E. H."},{"family":"Peel","given":"N. M."},{"family":"Samanta","given":"M."},{"family":"Theou","given":"O."},{"family":"Howlett","given":"S. E."},{"family":"Hubbard","given":"R. E."}],"issued":{"date-parts":[["2017",3,1]]}}}],"schema":"https://github.com/citation-style-language/schema/raw/master/csl-citation.json"} </w:instrText>
      </w:r>
      <w:r w:rsidR="000C5239">
        <w:rPr>
          <w:rFonts w:ascii="Times New Roman" w:hAnsi="Times New Roman" w:cs="Times New Roman"/>
          <w:sz w:val="24"/>
          <w:szCs w:val="24"/>
        </w:rPr>
        <w:fldChar w:fldCharType="separate"/>
      </w:r>
      <w:r w:rsidR="009921DC" w:rsidRPr="009921DC">
        <w:rPr>
          <w:rFonts w:ascii="Times New Roman" w:hAnsi="Times New Roman" w:cs="Times New Roman"/>
          <w:sz w:val="24"/>
        </w:rPr>
        <w:t>(33)</w:t>
      </w:r>
      <w:r w:rsidR="000C5239">
        <w:rPr>
          <w:rFonts w:ascii="Times New Roman" w:hAnsi="Times New Roman" w:cs="Times New Roman"/>
          <w:sz w:val="24"/>
          <w:szCs w:val="24"/>
        </w:rPr>
        <w:fldChar w:fldCharType="end"/>
      </w:r>
      <w:r w:rsidR="00393B57">
        <w:rPr>
          <w:rFonts w:ascii="Times New Roman" w:hAnsi="Times New Roman" w:cs="Times New Roman"/>
          <w:sz w:val="24"/>
          <w:szCs w:val="24"/>
        </w:rPr>
        <w:t>.</w:t>
      </w:r>
      <w:r w:rsidR="00786AC2">
        <w:rPr>
          <w:rFonts w:ascii="Times New Roman" w:hAnsi="Times New Roman" w:cs="Times New Roman"/>
          <w:sz w:val="24"/>
          <w:szCs w:val="24"/>
        </w:rPr>
        <w:t xml:space="preserve"> </w:t>
      </w:r>
      <w:commentRangeStart w:id="308"/>
      <w:commentRangeStart w:id="309"/>
      <w:commentRangeStart w:id="310"/>
      <w:r w:rsidR="00B21131">
        <w:rPr>
          <w:rFonts w:ascii="Times New Roman" w:hAnsi="Times New Roman" w:cs="Times New Roman"/>
          <w:sz w:val="24"/>
          <w:szCs w:val="24"/>
        </w:rPr>
        <w:t>In the UK EHR, a</w:t>
      </w:r>
      <w:r w:rsidR="00786AC2">
        <w:rPr>
          <w:rFonts w:ascii="Times New Roman" w:hAnsi="Times New Roman" w:cs="Times New Roman"/>
          <w:sz w:val="24"/>
          <w:szCs w:val="24"/>
        </w:rPr>
        <w:t xml:space="preserve"> most interesting difference was </w:t>
      </w:r>
      <w:r w:rsidR="00B21131">
        <w:rPr>
          <w:rFonts w:ascii="Times New Roman" w:hAnsi="Times New Roman" w:cs="Times New Roman"/>
          <w:sz w:val="24"/>
          <w:szCs w:val="24"/>
        </w:rPr>
        <w:t>observed where E</w:t>
      </w:r>
      <w:r w:rsidR="00786AC2">
        <w:rPr>
          <w:rFonts w:ascii="Times New Roman" w:hAnsi="Times New Roman" w:cs="Times New Roman"/>
          <w:sz w:val="24"/>
          <w:szCs w:val="24"/>
        </w:rPr>
        <w:t xml:space="preserve">MIS is </w:t>
      </w:r>
      <w:proofErr w:type="gramStart"/>
      <w:r w:rsidR="00786AC2">
        <w:rPr>
          <w:rFonts w:ascii="Times New Roman" w:hAnsi="Times New Roman" w:cs="Times New Roman"/>
          <w:sz w:val="24"/>
          <w:szCs w:val="24"/>
        </w:rPr>
        <w:t>an</w:t>
      </w:r>
      <w:proofErr w:type="gramEnd"/>
      <w:r w:rsidR="00786AC2">
        <w:rPr>
          <w:rFonts w:ascii="Times New Roman" w:hAnsi="Times New Roman" w:cs="Times New Roman"/>
          <w:sz w:val="24"/>
          <w:szCs w:val="24"/>
        </w:rPr>
        <w:t xml:space="preserve"> </w:t>
      </w:r>
      <w:r w:rsidR="00280FC6">
        <w:rPr>
          <w:rFonts w:ascii="Times New Roman" w:hAnsi="Times New Roman" w:cs="Times New Roman"/>
          <w:sz w:val="24"/>
          <w:szCs w:val="24"/>
        </w:rPr>
        <w:t>medical record</w:t>
      </w:r>
      <w:r w:rsidR="00786AC2">
        <w:rPr>
          <w:rFonts w:ascii="Times New Roman" w:hAnsi="Times New Roman" w:cs="Times New Roman"/>
          <w:sz w:val="24"/>
          <w:szCs w:val="24"/>
        </w:rPr>
        <w:t xml:space="preserve"> program widely used in the UK </w:t>
      </w:r>
      <w:r w:rsidR="00280FC6">
        <w:rPr>
          <w:rFonts w:ascii="Times New Roman" w:hAnsi="Times New Roman" w:cs="Times New Roman"/>
          <w:sz w:val="24"/>
          <w:szCs w:val="24"/>
        </w:rPr>
        <w:t xml:space="preserve">and </w:t>
      </w:r>
      <w:r w:rsidR="00786AC2">
        <w:rPr>
          <w:rFonts w:ascii="Times New Roman" w:hAnsi="Times New Roman" w:cs="Times New Roman"/>
          <w:sz w:val="24"/>
          <w:szCs w:val="24"/>
        </w:rPr>
        <w:t xml:space="preserve">THIN is a </w:t>
      </w:r>
      <w:proofErr w:type="gramStart"/>
      <w:r w:rsidR="00B754E9">
        <w:rPr>
          <w:rFonts w:ascii="Times New Roman" w:hAnsi="Times New Roman" w:cs="Times New Roman"/>
          <w:sz w:val="24"/>
          <w:szCs w:val="24"/>
        </w:rPr>
        <w:t>research oriented</w:t>
      </w:r>
      <w:proofErr w:type="gramEnd"/>
      <w:r w:rsidR="00B754E9">
        <w:rPr>
          <w:rFonts w:ascii="Times New Roman" w:hAnsi="Times New Roman" w:cs="Times New Roman"/>
          <w:sz w:val="24"/>
          <w:szCs w:val="24"/>
        </w:rPr>
        <w:t xml:space="preserve"> </w:t>
      </w:r>
      <w:r w:rsidR="00280FC6">
        <w:rPr>
          <w:rFonts w:ascii="Times New Roman" w:hAnsi="Times New Roman" w:cs="Times New Roman"/>
          <w:sz w:val="24"/>
          <w:szCs w:val="24"/>
        </w:rPr>
        <w:t>dataset from providers that are all trained</w:t>
      </w:r>
      <w:r w:rsidR="00B754E9">
        <w:rPr>
          <w:rFonts w:ascii="Times New Roman" w:hAnsi="Times New Roman" w:cs="Times New Roman"/>
          <w:sz w:val="24"/>
          <w:szCs w:val="24"/>
        </w:rPr>
        <w:t xml:space="preserve"> for</w:t>
      </w:r>
      <w:r w:rsidR="00280FC6">
        <w:rPr>
          <w:rFonts w:ascii="Times New Roman" w:hAnsi="Times New Roman" w:cs="Times New Roman"/>
          <w:sz w:val="24"/>
          <w:szCs w:val="24"/>
        </w:rPr>
        <w:t xml:space="preserve"> data </w:t>
      </w:r>
      <w:r w:rsidR="00B754E9">
        <w:rPr>
          <w:rFonts w:ascii="Times New Roman" w:hAnsi="Times New Roman" w:cs="Times New Roman"/>
          <w:sz w:val="24"/>
          <w:szCs w:val="24"/>
        </w:rPr>
        <w:t>collection and entry, who</w:t>
      </w:r>
      <w:r w:rsidR="00280FC6">
        <w:rPr>
          <w:rFonts w:ascii="Times New Roman" w:hAnsi="Times New Roman" w:cs="Times New Roman"/>
          <w:sz w:val="24"/>
          <w:szCs w:val="24"/>
        </w:rPr>
        <w:t xml:space="preserve"> volunteer to contribute </w:t>
      </w:r>
      <w:r w:rsidR="00B754E9">
        <w:rPr>
          <w:rFonts w:ascii="Times New Roman" w:hAnsi="Times New Roman" w:cs="Times New Roman"/>
          <w:sz w:val="24"/>
          <w:szCs w:val="24"/>
        </w:rPr>
        <w:t xml:space="preserve">their practices’ </w:t>
      </w:r>
      <w:r w:rsidR="00280FC6">
        <w:rPr>
          <w:rFonts w:ascii="Times New Roman" w:hAnsi="Times New Roman" w:cs="Times New Roman"/>
          <w:sz w:val="24"/>
          <w:szCs w:val="24"/>
        </w:rPr>
        <w:t>data and to use the Vision medical recor</w:t>
      </w:r>
      <w:r w:rsidR="007C1A1B">
        <w:rPr>
          <w:rFonts w:ascii="Times New Roman" w:hAnsi="Times New Roman" w:cs="Times New Roman"/>
          <w:sz w:val="24"/>
          <w:szCs w:val="24"/>
        </w:rPr>
        <w:t>d</w:t>
      </w:r>
      <w:r w:rsidR="00280FC6">
        <w:rPr>
          <w:rFonts w:ascii="Times New Roman" w:hAnsi="Times New Roman" w:cs="Times New Roman"/>
          <w:sz w:val="24"/>
          <w:szCs w:val="24"/>
        </w:rPr>
        <w:t xml:space="preserve"> </w:t>
      </w:r>
      <w:r w:rsidR="00B470B5">
        <w:rPr>
          <w:rFonts w:ascii="Times New Roman" w:hAnsi="Times New Roman" w:cs="Times New Roman"/>
          <w:sz w:val="24"/>
          <w:szCs w:val="24"/>
        </w:rPr>
        <w:t>program</w:t>
      </w:r>
      <w:r w:rsidR="00280FC6">
        <w:rPr>
          <w:rFonts w:ascii="Times New Roman" w:hAnsi="Times New Roman" w:cs="Times New Roman"/>
          <w:sz w:val="24"/>
          <w:szCs w:val="24"/>
        </w:rPr>
        <w:t xml:space="preserve">. </w:t>
      </w:r>
      <w:r w:rsidR="007C6F0E">
        <w:rPr>
          <w:rFonts w:ascii="Times New Roman" w:hAnsi="Times New Roman" w:cs="Times New Roman"/>
          <w:sz w:val="24"/>
          <w:szCs w:val="24"/>
        </w:rPr>
        <w:t>THIN was</w:t>
      </w:r>
      <w:r w:rsidR="00786AC2">
        <w:rPr>
          <w:rFonts w:ascii="Times New Roman" w:hAnsi="Times New Roman" w:cs="Times New Roman"/>
          <w:sz w:val="24"/>
          <w:szCs w:val="24"/>
        </w:rPr>
        <w:t xml:space="preserve"> </w:t>
      </w:r>
      <w:r w:rsidR="007C1A1B">
        <w:rPr>
          <w:rFonts w:ascii="Times New Roman" w:hAnsi="Times New Roman" w:cs="Times New Roman"/>
          <w:sz w:val="24"/>
          <w:szCs w:val="24"/>
        </w:rPr>
        <w:t>more often</w:t>
      </w:r>
      <w:r w:rsidR="00786AC2">
        <w:rPr>
          <w:rFonts w:ascii="Times New Roman" w:hAnsi="Times New Roman" w:cs="Times New Roman"/>
          <w:sz w:val="24"/>
          <w:szCs w:val="24"/>
        </w:rPr>
        <w:t xml:space="preserve"> robust</w:t>
      </w:r>
      <w:r w:rsidR="00B754E9">
        <w:rPr>
          <w:rFonts w:ascii="Times New Roman" w:hAnsi="Times New Roman" w:cs="Times New Roman"/>
          <w:sz w:val="24"/>
          <w:szCs w:val="24"/>
        </w:rPr>
        <w:t xml:space="preserve"> in </w:t>
      </w:r>
      <w:r w:rsidR="007C1A1B">
        <w:rPr>
          <w:rFonts w:ascii="Times New Roman" w:hAnsi="Times New Roman" w:cs="Times New Roman"/>
          <w:sz w:val="24"/>
          <w:szCs w:val="24"/>
        </w:rPr>
        <w:t>our</w:t>
      </w:r>
      <w:r w:rsidR="00B754E9">
        <w:rPr>
          <w:rFonts w:ascii="Times New Roman" w:hAnsi="Times New Roman" w:cs="Times New Roman"/>
          <w:sz w:val="24"/>
          <w:szCs w:val="24"/>
        </w:rPr>
        <w:t xml:space="preserve"> study</w:t>
      </w:r>
      <w:r w:rsidR="007C1A1B">
        <w:rPr>
          <w:rFonts w:ascii="Times New Roman" w:hAnsi="Times New Roman" w:cs="Times New Roman"/>
          <w:sz w:val="24"/>
          <w:szCs w:val="24"/>
        </w:rPr>
        <w:t xml:space="preserve"> and is</w:t>
      </w:r>
      <w:r w:rsidR="00B754E9">
        <w:rPr>
          <w:rFonts w:ascii="Times New Roman" w:hAnsi="Times New Roman" w:cs="Times New Roman"/>
          <w:sz w:val="24"/>
          <w:szCs w:val="24"/>
        </w:rPr>
        <w:t xml:space="preserve"> considered more broadly representative of the UK than</w:t>
      </w:r>
      <w:r w:rsidR="00786AC2">
        <w:rPr>
          <w:rFonts w:ascii="Times New Roman" w:hAnsi="Times New Roman" w:cs="Times New Roman"/>
          <w:sz w:val="24"/>
          <w:szCs w:val="24"/>
        </w:rPr>
        <w:t xml:space="preserve"> EMIS</w:t>
      </w:r>
      <w:r w:rsidR="007C1A1B">
        <w:rPr>
          <w:rFonts w:ascii="Times New Roman" w:hAnsi="Times New Roman" w:cs="Times New Roman"/>
          <w:sz w:val="24"/>
          <w:szCs w:val="24"/>
        </w:rPr>
        <w:t>,</w:t>
      </w:r>
      <w:r w:rsidR="007C6F0E">
        <w:rPr>
          <w:rFonts w:ascii="Times New Roman" w:hAnsi="Times New Roman" w:cs="Times New Roman"/>
          <w:sz w:val="24"/>
          <w:szCs w:val="24"/>
        </w:rPr>
        <w:t xml:space="preserve"> </w:t>
      </w:r>
      <w:r w:rsidR="00B754E9">
        <w:rPr>
          <w:rFonts w:ascii="Times New Roman" w:hAnsi="Times New Roman" w:cs="Times New Roman"/>
          <w:sz w:val="24"/>
          <w:szCs w:val="24"/>
        </w:rPr>
        <w:t xml:space="preserve">which is thought to reflect more </w:t>
      </w:r>
      <w:proofErr w:type="spellStart"/>
      <w:r w:rsidR="00B754E9">
        <w:rPr>
          <w:rFonts w:ascii="Times New Roman" w:hAnsi="Times New Roman" w:cs="Times New Roman"/>
          <w:sz w:val="24"/>
          <w:szCs w:val="24"/>
        </w:rPr>
        <w:t>afluent</w:t>
      </w:r>
      <w:proofErr w:type="spellEnd"/>
      <w:r w:rsidR="00B754E9">
        <w:rPr>
          <w:rFonts w:ascii="Times New Roman" w:hAnsi="Times New Roman" w:cs="Times New Roman"/>
          <w:sz w:val="24"/>
          <w:szCs w:val="24"/>
        </w:rPr>
        <w:t xml:space="preserve"> groups</w:t>
      </w:r>
      <w:r w:rsidR="007C1A1B">
        <w:rPr>
          <w:rFonts w:ascii="Times New Roman" w:hAnsi="Times New Roman" w:cs="Times New Roman"/>
          <w:sz w:val="24"/>
          <w:szCs w:val="24"/>
        </w:rPr>
        <w:t>. This suggests some amount of</w:t>
      </w:r>
      <w:r w:rsidR="00B754E9">
        <w:rPr>
          <w:rFonts w:ascii="Times New Roman" w:hAnsi="Times New Roman" w:cs="Times New Roman"/>
          <w:sz w:val="24"/>
          <w:szCs w:val="24"/>
        </w:rPr>
        <w:t xml:space="preserve"> selec</w:t>
      </w:r>
      <w:r w:rsidR="007C6F0E">
        <w:rPr>
          <w:rFonts w:ascii="Times New Roman" w:hAnsi="Times New Roman" w:cs="Times New Roman"/>
          <w:sz w:val="24"/>
          <w:szCs w:val="24"/>
        </w:rPr>
        <w:t>tion bias</w:t>
      </w:r>
      <w:r w:rsidR="00B754E9">
        <w:rPr>
          <w:rFonts w:ascii="Times New Roman" w:hAnsi="Times New Roman" w:cs="Times New Roman"/>
          <w:sz w:val="24"/>
          <w:szCs w:val="24"/>
        </w:rPr>
        <w:t xml:space="preserve"> </w:t>
      </w:r>
      <w:ins w:id="311" w:author="Cavanaugh, Rob" w:date="2025-08-08T11:44:00Z" w16du:dateUtc="2025-08-08T15:44:00Z">
        <w:r w:rsidR="00EF0954">
          <w:rPr>
            <w:rFonts w:ascii="Times New Roman" w:hAnsi="Times New Roman" w:cs="Times New Roman"/>
            <w:sz w:val="24"/>
            <w:szCs w:val="24"/>
          </w:rPr>
          <w:t xml:space="preserve">and underlying cohort difference </w:t>
        </w:r>
      </w:ins>
      <w:del w:id="312" w:author="Cavanaugh, Rob" w:date="2025-08-08T11:44:00Z" w16du:dateUtc="2025-08-08T15:44:00Z">
        <w:r w:rsidR="007C1A1B" w:rsidDel="00EF0954">
          <w:rPr>
            <w:rFonts w:ascii="Times New Roman" w:hAnsi="Times New Roman" w:cs="Times New Roman"/>
            <w:sz w:val="24"/>
            <w:szCs w:val="24"/>
          </w:rPr>
          <w:delText xml:space="preserve">impacting </w:delText>
        </w:r>
      </w:del>
      <w:ins w:id="313" w:author="Cavanaugh, Rob" w:date="2025-08-08T11:44:00Z" w16du:dateUtc="2025-08-08T15:44:00Z">
        <w:r w:rsidR="00EF0954">
          <w:rPr>
            <w:rFonts w:ascii="Times New Roman" w:hAnsi="Times New Roman" w:cs="Times New Roman"/>
            <w:sz w:val="24"/>
            <w:szCs w:val="24"/>
          </w:rPr>
          <w:t>play a role in our</w:t>
        </w:r>
        <w:r w:rsidR="00EF0954">
          <w:rPr>
            <w:rFonts w:ascii="Times New Roman" w:hAnsi="Times New Roman" w:cs="Times New Roman"/>
            <w:sz w:val="24"/>
            <w:szCs w:val="24"/>
          </w:rPr>
          <w:t xml:space="preserve"> </w:t>
        </w:r>
      </w:ins>
      <w:proofErr w:type="spellStart"/>
      <w:r w:rsidR="00B754E9">
        <w:rPr>
          <w:rFonts w:ascii="Times New Roman" w:hAnsi="Times New Roman" w:cs="Times New Roman"/>
          <w:sz w:val="24"/>
          <w:szCs w:val="24"/>
        </w:rPr>
        <w:t>our</w:t>
      </w:r>
      <w:proofErr w:type="spellEnd"/>
      <w:r w:rsidR="00B754E9">
        <w:rPr>
          <w:rFonts w:ascii="Times New Roman" w:hAnsi="Times New Roman" w:cs="Times New Roman"/>
          <w:sz w:val="24"/>
          <w:szCs w:val="24"/>
        </w:rPr>
        <w:t xml:space="preserve"> findings</w:t>
      </w:r>
      <w:r w:rsidR="007C1A1B">
        <w:rPr>
          <w:rFonts w:ascii="Times New Roman" w:hAnsi="Times New Roman" w:cs="Times New Roman"/>
          <w:sz w:val="24"/>
          <w:szCs w:val="24"/>
        </w:rPr>
        <w:t xml:space="preserve"> in each database, a critical consideration for </w:t>
      </w:r>
      <w:ins w:id="314" w:author="Cavanaugh, Rob" w:date="2025-08-08T11:44:00Z" w16du:dateUtc="2025-08-08T15:44:00Z">
        <w:r w:rsidR="00EF0954">
          <w:rPr>
            <w:rFonts w:ascii="Times New Roman" w:hAnsi="Times New Roman" w:cs="Times New Roman"/>
            <w:sz w:val="24"/>
            <w:szCs w:val="24"/>
          </w:rPr>
          <w:t xml:space="preserve">contextualizing our findings and </w:t>
        </w:r>
      </w:ins>
      <w:r w:rsidR="007C1A1B">
        <w:rPr>
          <w:rFonts w:ascii="Times New Roman" w:hAnsi="Times New Roman" w:cs="Times New Roman"/>
          <w:sz w:val="24"/>
          <w:szCs w:val="24"/>
        </w:rPr>
        <w:t>future network studies</w:t>
      </w:r>
      <w:r w:rsidR="00786AC2">
        <w:rPr>
          <w:rFonts w:ascii="Times New Roman" w:hAnsi="Times New Roman" w:cs="Times New Roman"/>
          <w:sz w:val="24"/>
          <w:szCs w:val="24"/>
        </w:rPr>
        <w:t>.</w:t>
      </w:r>
      <w:commentRangeEnd w:id="308"/>
      <w:r w:rsidR="005333D5">
        <w:rPr>
          <w:rStyle w:val="CommentReference"/>
        </w:rPr>
        <w:commentReference w:id="308"/>
      </w:r>
      <w:commentRangeEnd w:id="309"/>
      <w:r w:rsidR="007A2F32">
        <w:rPr>
          <w:rStyle w:val="CommentReference"/>
        </w:rPr>
        <w:commentReference w:id="309"/>
      </w:r>
      <w:commentRangeEnd w:id="310"/>
      <w:r w:rsidR="00B754E9">
        <w:rPr>
          <w:rStyle w:val="CommentReference"/>
        </w:rPr>
        <w:commentReference w:id="310"/>
      </w:r>
      <w:r w:rsidR="00786AC2">
        <w:rPr>
          <w:rFonts w:ascii="Times New Roman" w:hAnsi="Times New Roman" w:cs="Times New Roman"/>
          <w:sz w:val="24"/>
          <w:szCs w:val="24"/>
        </w:rPr>
        <w:t xml:space="preserve"> </w:t>
      </w:r>
    </w:p>
    <w:p w14:paraId="082F22B0" w14:textId="501D271A" w:rsidR="00220E09" w:rsidRDefault="00564A3C" w:rsidP="00E05343">
      <w:pPr>
        <w:spacing w:after="0"/>
        <w:rPr>
          <w:rFonts w:ascii="Times New Roman" w:hAnsi="Times New Roman" w:cs="Times New Roman"/>
          <w:sz w:val="24"/>
          <w:szCs w:val="24"/>
        </w:rPr>
      </w:pPr>
      <w:r>
        <w:rPr>
          <w:rFonts w:ascii="Times New Roman" w:hAnsi="Times New Roman" w:cs="Times New Roman"/>
          <w:sz w:val="24"/>
          <w:szCs w:val="24"/>
        </w:rPr>
        <w:tab/>
      </w:r>
      <w:commentRangeStart w:id="315"/>
      <w:r w:rsidR="000D26CC">
        <w:rPr>
          <w:rFonts w:ascii="Times New Roman" w:hAnsi="Times New Roman" w:cs="Times New Roman"/>
          <w:b/>
          <w:bCs/>
          <w:sz w:val="24"/>
          <w:szCs w:val="24"/>
        </w:rPr>
        <w:t xml:space="preserve">Topic=impacts on frailty estimates </w:t>
      </w:r>
      <w:commentRangeEnd w:id="315"/>
      <w:r w:rsidR="00481242">
        <w:rPr>
          <w:rStyle w:val="CommentReference"/>
        </w:rPr>
        <w:commentReference w:id="315"/>
      </w:r>
      <w:r w:rsidR="000D26CC">
        <w:rPr>
          <w:rFonts w:ascii="Times New Roman" w:hAnsi="Times New Roman" w:cs="Times New Roman"/>
          <w:sz w:val="24"/>
          <w:szCs w:val="24"/>
        </w:rPr>
        <w:t xml:space="preserve">As a result of these </w:t>
      </w:r>
      <w:del w:id="316" w:author="Cavanaugh, Rob" w:date="2025-08-08T11:45:00Z" w16du:dateUtc="2025-08-08T15:45:00Z">
        <w:r w:rsidR="000D26CC" w:rsidDel="006B558F">
          <w:rPr>
            <w:rFonts w:ascii="Times New Roman" w:hAnsi="Times New Roman" w:cs="Times New Roman"/>
            <w:sz w:val="24"/>
            <w:szCs w:val="24"/>
          </w:rPr>
          <w:delText>documentation differences and limitations</w:delText>
        </w:r>
      </w:del>
      <w:ins w:id="317" w:author="Cavanaugh, Rob" w:date="2025-08-08T11:45:00Z" w16du:dateUtc="2025-08-08T15:45:00Z">
        <w:r w:rsidR="006B558F">
          <w:rPr>
            <w:rFonts w:ascii="Times New Roman" w:hAnsi="Times New Roman" w:cs="Times New Roman"/>
            <w:sz w:val="24"/>
            <w:szCs w:val="24"/>
          </w:rPr>
          <w:t>potential differences and explanations,</w:t>
        </w:r>
      </w:ins>
      <w:r w:rsidR="000D26CC">
        <w:rPr>
          <w:rFonts w:ascii="Times New Roman" w:hAnsi="Times New Roman" w:cs="Times New Roman"/>
          <w:sz w:val="24"/>
          <w:szCs w:val="24"/>
        </w:rPr>
        <w:t xml:space="preserve"> we saw </w:t>
      </w:r>
      <w:r w:rsidR="00C77401">
        <w:rPr>
          <w:rFonts w:ascii="Times New Roman" w:hAnsi="Times New Roman" w:cs="Times New Roman"/>
          <w:sz w:val="24"/>
          <w:szCs w:val="24"/>
        </w:rPr>
        <w:t xml:space="preserve">extreme variability in frailty prevalences </w:t>
      </w:r>
      <w:r w:rsidR="00F95C11">
        <w:rPr>
          <w:rFonts w:ascii="Times New Roman" w:hAnsi="Times New Roman" w:cs="Times New Roman"/>
          <w:sz w:val="24"/>
          <w:szCs w:val="24"/>
        </w:rPr>
        <w:t xml:space="preserve">in all databases from both the </w:t>
      </w:r>
      <w:proofErr w:type="spellStart"/>
      <w:r w:rsidR="00F95C11">
        <w:rPr>
          <w:rFonts w:ascii="Times New Roman" w:hAnsi="Times New Roman" w:cs="Times New Roman"/>
          <w:sz w:val="24"/>
          <w:szCs w:val="24"/>
        </w:rPr>
        <w:t>eFI</w:t>
      </w:r>
      <w:proofErr w:type="spellEnd"/>
      <w:r w:rsidR="00F95C11">
        <w:rPr>
          <w:rFonts w:ascii="Times New Roman" w:hAnsi="Times New Roman" w:cs="Times New Roman"/>
          <w:sz w:val="24"/>
          <w:szCs w:val="24"/>
        </w:rPr>
        <w:t xml:space="preserve"> and VAFI </w:t>
      </w:r>
      <w:r w:rsidR="00E2789E">
        <w:rPr>
          <w:rFonts w:ascii="Times New Roman" w:hAnsi="Times New Roman" w:cs="Times New Roman"/>
          <w:sz w:val="24"/>
          <w:szCs w:val="24"/>
        </w:rPr>
        <w:t xml:space="preserve">prompting us to question the validity of </w:t>
      </w:r>
      <w:del w:id="318" w:author="Cavanaugh, Rob" w:date="2025-08-08T11:45:00Z" w16du:dateUtc="2025-08-08T15:45:00Z">
        <w:r w:rsidR="00E2789E" w:rsidDel="006B558F">
          <w:rPr>
            <w:rFonts w:ascii="Times New Roman" w:hAnsi="Times New Roman" w:cs="Times New Roman"/>
            <w:sz w:val="24"/>
            <w:szCs w:val="24"/>
          </w:rPr>
          <w:delText xml:space="preserve">this </w:delText>
        </w:r>
      </w:del>
      <w:ins w:id="319" w:author="Cavanaugh, Rob" w:date="2025-08-08T11:45:00Z" w16du:dateUtc="2025-08-08T15:45:00Z">
        <w:r w:rsidR="006B558F">
          <w:rPr>
            <w:rFonts w:ascii="Times New Roman" w:hAnsi="Times New Roman" w:cs="Times New Roman"/>
            <w:sz w:val="24"/>
            <w:szCs w:val="24"/>
          </w:rPr>
          <w:t xml:space="preserve">using FIs developed in single contexts (such as the </w:t>
        </w:r>
        <w:proofErr w:type="spellStart"/>
        <w:r w:rsidR="006B558F">
          <w:rPr>
            <w:rFonts w:ascii="Times New Roman" w:hAnsi="Times New Roman" w:cs="Times New Roman"/>
            <w:sz w:val="24"/>
            <w:szCs w:val="24"/>
          </w:rPr>
          <w:t>eFI</w:t>
        </w:r>
        <w:proofErr w:type="spellEnd"/>
        <w:r w:rsidR="006B558F">
          <w:rPr>
            <w:rFonts w:ascii="Times New Roman" w:hAnsi="Times New Roman" w:cs="Times New Roman"/>
            <w:sz w:val="24"/>
            <w:szCs w:val="24"/>
          </w:rPr>
          <w:t xml:space="preserve"> and VAFI) </w:t>
        </w:r>
      </w:ins>
      <w:ins w:id="320" w:author="Cavanaugh, Rob" w:date="2025-08-08T11:46:00Z" w16du:dateUtc="2025-08-08T15:46:00Z">
        <w:r w:rsidR="006B558F">
          <w:rPr>
            <w:rFonts w:ascii="Times New Roman" w:hAnsi="Times New Roman" w:cs="Times New Roman"/>
            <w:sz w:val="24"/>
            <w:szCs w:val="24"/>
          </w:rPr>
          <w:t>in international studies, whether comparison of frailty is the primary goal, or frailty is used as a covariate</w:t>
        </w:r>
      </w:ins>
      <w:del w:id="321" w:author="Cavanaugh, Rob" w:date="2025-08-08T11:46:00Z" w16du:dateUtc="2025-08-08T15:46:00Z">
        <w:r w:rsidR="00E2789E" w:rsidDel="006B558F">
          <w:rPr>
            <w:rFonts w:ascii="Times New Roman" w:hAnsi="Times New Roman" w:cs="Times New Roman"/>
            <w:sz w:val="24"/>
            <w:szCs w:val="24"/>
          </w:rPr>
          <w:delText>application</w:delText>
        </w:r>
      </w:del>
      <w:r w:rsidR="00E2789E">
        <w:rPr>
          <w:rFonts w:ascii="Times New Roman" w:hAnsi="Times New Roman" w:cs="Times New Roman"/>
          <w:sz w:val="24"/>
          <w:szCs w:val="24"/>
        </w:rPr>
        <w:t xml:space="preserve">. </w:t>
      </w:r>
      <w:r w:rsidR="00020E84">
        <w:rPr>
          <w:rFonts w:ascii="Times New Roman" w:hAnsi="Times New Roman" w:cs="Times New Roman"/>
          <w:sz w:val="24"/>
          <w:szCs w:val="24"/>
        </w:rPr>
        <w:t>Severe</w:t>
      </w:r>
      <w:r>
        <w:rPr>
          <w:rFonts w:ascii="Times New Roman" w:hAnsi="Times New Roman" w:cs="Times New Roman"/>
          <w:sz w:val="24"/>
          <w:szCs w:val="24"/>
        </w:rPr>
        <w:t xml:space="preserve"> frailty in the US is around 10% of an older </w:t>
      </w:r>
      <w:commentRangeStart w:id="322"/>
      <w:r>
        <w:rPr>
          <w:rFonts w:ascii="Times New Roman" w:hAnsi="Times New Roman" w:cs="Times New Roman"/>
          <w:sz w:val="24"/>
          <w:szCs w:val="24"/>
        </w:rPr>
        <w:t>population</w:t>
      </w:r>
      <w:r w:rsidR="00220E09">
        <w:rPr>
          <w:rFonts w:ascii="Times New Roman" w:hAnsi="Times New Roman" w:cs="Times New Roman"/>
          <w:sz w:val="24"/>
          <w:szCs w:val="24"/>
        </w:rPr>
        <w:t xml:space="preserve"> </w:t>
      </w:r>
      <w:commentRangeEnd w:id="322"/>
      <w:r w:rsidR="00020E84">
        <w:rPr>
          <w:rStyle w:val="CommentReference"/>
        </w:rPr>
        <w:commentReference w:id="322"/>
      </w:r>
      <w:r w:rsidR="00220E09">
        <w:rPr>
          <w:rFonts w:ascii="Times New Roman" w:hAnsi="Times New Roman" w:cs="Times New Roman"/>
          <w:sz w:val="24"/>
          <w:szCs w:val="24"/>
        </w:rPr>
        <w:t>and frailty prevalence</w:t>
      </w:r>
      <w:r w:rsidR="00F23C76">
        <w:rPr>
          <w:rFonts w:ascii="Times New Roman" w:hAnsi="Times New Roman" w:cs="Times New Roman"/>
          <w:sz w:val="24"/>
          <w:szCs w:val="24"/>
        </w:rPr>
        <w:t xml:space="preserve"> tends to</w:t>
      </w:r>
      <w:r w:rsidR="00220E09">
        <w:rPr>
          <w:rFonts w:ascii="Times New Roman" w:hAnsi="Times New Roman" w:cs="Times New Roman"/>
          <w:sz w:val="24"/>
          <w:szCs w:val="24"/>
        </w:rPr>
        <w:t xml:space="preserve"> increase as age advances</w:t>
      </w:r>
      <w:r w:rsidR="008F3117">
        <w:rPr>
          <w:rFonts w:ascii="Times New Roman" w:hAnsi="Times New Roman" w:cs="Times New Roman"/>
          <w:sz w:val="24"/>
          <w:szCs w:val="24"/>
        </w:rPr>
        <w:t xml:space="preserve"> </w:t>
      </w:r>
      <w:r w:rsidR="00786AC2">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{"citationID":"CaGdgyjQ","properties":{"formattedCitation":"(34)","plainCitation":"(34)","noteIndex":0},"citationItems":[{"id":1577,"uris":["http://zotero.org/users/11024131/items/XT5U5EM5"],"itemData":{"id":1577,"type":"article-journal","abstract":"IMPORTANCE: A growing proportion of the population is enrolling in Medicare Advantage (MA), which typically offers additional benefits compared with traditional Medicare (TM).\nOBJECTIVE: To determine whether frailty and frailty trajectories differ between MA enrollees and TM enrollees.\nDESIGN, SETTING, AND PARTICIPANTS: This retrospective cohort study used data from the National Health and Aging Trends Study (2015-2016). Analyses were conducted from August 2023 to March 2024. Participants were community-dwelling Medicare beneficiaries aged 65 years and older.\nEXPOSURE: Enrollment in MA vs TM.\nMAIN OUTCOMES AND MEASURES: Frailty was calculated by a frailty index (FI) (range, 0-1, with higher values indicating greater frailty) and the Fried Frailty Phenotype (FFP) score (range, 0-5, with higher values indicating greater frailty). Physical performance, including Short Physical Performance Battery (SPPB) score (range, 0-12, with higher values indicating better performance), and gait speed (meters per second) were measured. The primary outcome was the difference in FI and FFP scores from the 2015 baseline assessment to the 2016 follow-up assessment. Secondary outcomes include the 1-year changes in SPPB and gait speed.\nRESULTS: The final cohort consisted of 7063 participants (2775 [23.1%] aged &gt;80 years; 4040 [54.7%] female), representing a sample of the 38.8 million beneficiaries. There were 2583 (35.0%) MA enrollees (13.6 million) and 4480 (65.0%) TM enrollees (25.2 million). At baseline, the FI score was similar between MA and TM enrollees (mean [SD], 0.22 [0.15] vs 0.21 [0.14]), although MA enrollees had worse phenotypic frailty (496 participants [15.2%] vs 811 participants [13.7%] considered frail by FFP score), SPPB scores (mean [SD], 6.91 [3.34] vs 7.21 [3.27]), and gait speed (0.79 [0.24] m/s vs 0.82 [0.23] m/s) than TM enrollees. One year later, there were no differences between MA and TM enrollees in the 1-year change in FI score (mean [SD], 0.016 [0.071] vs 0.014 [0.066]; adjusted mean difference, 0.001 [95% CI, -0.004 to 0.005]), FFP score (mean [SD], 0.017 [1.004] vs 0.007 [0.958]; adjusted mean difference, -0.009 [95% CI, -0.067 to 0.049]), SPPB score (mean [SD], -0.144 [2.064] vs -0.211 [1.968]; adjusted mean difference, 0.068 [95% CI, -0.076 to 0.212]), and gait speed (mean [SD], -0.0160 [0.148] m/s vs -0.007 [0.148] m/s; adjusted mean difference, -0.010 m/s [95% CI, -0.067 to 0.049 m/s]).\nCONCLUSIONS AND RELEVANCE: In this cohort study of Medicare beneficiaries from 2015, MA enrollees experienced similar declines in frailty over 1 year compared with TM enrollees. Future work should examine whether the specific types of services covered by health insurance can impact frailty and health trajectories for older adults.","container-title":"JAMA network open","DOI":"10.1001/jamanetworkopen.2024.31067","ISSN":"2574-3805","issue":"8","journalAbbreviation":"JAMA Netw Open","language":"eng","note":"PMID: 39212986\nPMCID: PMC11365002","page":"e2431067","source":"PubMed","title":"Frailty in Medicare Advantage Beneficiaries and Traditional Medicare Beneficiaries","volume":"7","author":[{"family":"Shi","given":"Sandra M."},{"family":"Olivieri-Mui","given":"Brianne"},{"family":"Park","given":"Chan Mi"},{"family":"Sison","given":"Stephanie"},{"family":"McCarthy","given":"Ellen P."},{"family":"Kim","given":"Dae H."}],"issued":{"date-parts":[["2024",8,1]]}}}],"schema":"https://github.com/citation-style-language/schema/raw/master/csl-citation.json"} </w:instrText>
      </w:r>
      <w:r w:rsidR="00786AC2">
        <w:rPr>
          <w:rFonts w:ascii="Times New Roman" w:hAnsi="Times New Roman" w:cs="Times New Roman"/>
          <w:sz w:val="24"/>
          <w:szCs w:val="24"/>
        </w:rPr>
        <w:fldChar w:fldCharType="separate"/>
      </w:r>
      <w:r w:rsidR="009921DC" w:rsidRPr="009921DC">
        <w:rPr>
          <w:rFonts w:ascii="Times New Roman" w:hAnsi="Times New Roman" w:cs="Times New Roman"/>
          <w:sz w:val="24"/>
        </w:rPr>
        <w:t>(34)</w:t>
      </w:r>
      <w:r w:rsidR="00786AC2">
        <w:rPr>
          <w:rFonts w:ascii="Times New Roman" w:hAnsi="Times New Roman" w:cs="Times New Roman"/>
          <w:sz w:val="24"/>
          <w:szCs w:val="24"/>
        </w:rPr>
        <w:fldChar w:fldCharType="end"/>
      </w:r>
      <w:r w:rsidR="008F3117">
        <w:rPr>
          <w:rFonts w:ascii="Times New Roman" w:hAnsi="Times New Roman" w:cs="Times New Roman"/>
          <w:sz w:val="24"/>
          <w:szCs w:val="24"/>
        </w:rPr>
        <w:t>.</w:t>
      </w:r>
      <w:r w:rsidR="00220E09">
        <w:rPr>
          <w:rFonts w:ascii="Times New Roman" w:hAnsi="Times New Roman" w:cs="Times New Roman"/>
          <w:sz w:val="24"/>
          <w:szCs w:val="24"/>
        </w:rPr>
        <w:t xml:space="preserve"> However, we saw </w:t>
      </w:r>
      <w:r w:rsidR="004B2AF8">
        <w:rPr>
          <w:rFonts w:ascii="Times New Roman" w:hAnsi="Times New Roman" w:cs="Times New Roman"/>
          <w:sz w:val="24"/>
          <w:szCs w:val="24"/>
        </w:rPr>
        <w:t xml:space="preserve">increases </w:t>
      </w:r>
      <w:r w:rsidR="00057DD4">
        <w:rPr>
          <w:rFonts w:ascii="Times New Roman" w:hAnsi="Times New Roman" w:cs="Times New Roman"/>
          <w:sz w:val="24"/>
          <w:szCs w:val="24"/>
        </w:rPr>
        <w:t xml:space="preserve">in frailty </w:t>
      </w:r>
      <w:r w:rsidR="00DB05E1">
        <w:rPr>
          <w:rFonts w:ascii="Times New Roman" w:hAnsi="Times New Roman" w:cs="Times New Roman"/>
          <w:sz w:val="24"/>
          <w:szCs w:val="24"/>
        </w:rPr>
        <w:t>toward</w:t>
      </w:r>
      <w:r w:rsidR="00220E09">
        <w:rPr>
          <w:rFonts w:ascii="Times New Roman" w:hAnsi="Times New Roman" w:cs="Times New Roman"/>
          <w:sz w:val="24"/>
          <w:szCs w:val="24"/>
        </w:rPr>
        <w:t xml:space="preserve"> </w:t>
      </w:r>
      <w:r w:rsidR="00845464">
        <w:rPr>
          <w:rFonts w:ascii="Times New Roman" w:hAnsi="Times New Roman" w:cs="Times New Roman"/>
          <w:sz w:val="24"/>
          <w:szCs w:val="24"/>
        </w:rPr>
        <w:t>40</w:t>
      </w:r>
      <w:r w:rsidR="00220E09">
        <w:rPr>
          <w:rFonts w:ascii="Times New Roman" w:hAnsi="Times New Roman" w:cs="Times New Roman"/>
          <w:sz w:val="24"/>
          <w:szCs w:val="24"/>
        </w:rPr>
        <w:t>%</w:t>
      </w:r>
      <w:r w:rsidR="004B2AF8">
        <w:rPr>
          <w:rFonts w:ascii="Times New Roman" w:hAnsi="Times New Roman" w:cs="Times New Roman"/>
          <w:sz w:val="24"/>
          <w:szCs w:val="24"/>
        </w:rPr>
        <w:t xml:space="preserve"> </w:t>
      </w:r>
      <w:r w:rsidR="00220E09">
        <w:rPr>
          <w:rFonts w:ascii="Times New Roman" w:hAnsi="Times New Roman" w:cs="Times New Roman"/>
          <w:sz w:val="24"/>
          <w:szCs w:val="24"/>
        </w:rPr>
        <w:t xml:space="preserve">in Pharmetrics+ </w:t>
      </w:r>
      <w:r w:rsidR="00845464">
        <w:rPr>
          <w:rFonts w:ascii="Times New Roman" w:hAnsi="Times New Roman" w:cs="Times New Roman"/>
          <w:sz w:val="24"/>
          <w:szCs w:val="24"/>
        </w:rPr>
        <w:t xml:space="preserve">and a maximum of 25% frail </w:t>
      </w:r>
      <w:r w:rsidR="00DB05E1">
        <w:rPr>
          <w:rFonts w:ascii="Times New Roman" w:hAnsi="Times New Roman" w:cs="Times New Roman"/>
          <w:sz w:val="24"/>
          <w:szCs w:val="24"/>
        </w:rPr>
        <w:t xml:space="preserve">in AoU </w:t>
      </w:r>
      <w:r w:rsidR="00845464">
        <w:rPr>
          <w:rFonts w:ascii="Times New Roman" w:hAnsi="Times New Roman" w:cs="Times New Roman"/>
          <w:sz w:val="24"/>
          <w:szCs w:val="24"/>
        </w:rPr>
        <w:t xml:space="preserve">by </w:t>
      </w:r>
      <w:r w:rsidR="00DB05E1">
        <w:rPr>
          <w:rFonts w:ascii="Times New Roman" w:hAnsi="Times New Roman" w:cs="Times New Roman"/>
          <w:sz w:val="24"/>
          <w:szCs w:val="24"/>
        </w:rPr>
        <w:lastRenderedPageBreak/>
        <w:t xml:space="preserve">age 80+ </w:t>
      </w:r>
      <w:r w:rsidR="00F23C76">
        <w:rPr>
          <w:rFonts w:ascii="Times New Roman" w:hAnsi="Times New Roman" w:cs="Times New Roman"/>
          <w:sz w:val="24"/>
          <w:szCs w:val="24"/>
        </w:rPr>
        <w:t>using</w:t>
      </w:r>
      <w:r w:rsidR="00E75A1D">
        <w:rPr>
          <w:rFonts w:ascii="Times New Roman" w:hAnsi="Times New Roman" w:cs="Times New Roman"/>
          <w:sz w:val="24"/>
          <w:szCs w:val="24"/>
        </w:rPr>
        <w:t xml:space="preserve"> the VAFI</w:t>
      </w:r>
      <w:r w:rsidR="00F23C76">
        <w:rPr>
          <w:rFonts w:ascii="Times New Roman" w:hAnsi="Times New Roman" w:cs="Times New Roman"/>
          <w:sz w:val="24"/>
          <w:szCs w:val="24"/>
        </w:rPr>
        <w:t>. Th</w:t>
      </w:r>
      <w:r w:rsidR="00057DD4">
        <w:rPr>
          <w:rFonts w:ascii="Times New Roman" w:hAnsi="Times New Roman" w:cs="Times New Roman"/>
          <w:sz w:val="24"/>
          <w:szCs w:val="24"/>
        </w:rPr>
        <w:t>is increased</w:t>
      </w:r>
      <w:r w:rsidR="00F23C76">
        <w:rPr>
          <w:rFonts w:ascii="Times New Roman" w:hAnsi="Times New Roman" w:cs="Times New Roman"/>
          <w:sz w:val="24"/>
          <w:szCs w:val="24"/>
        </w:rPr>
        <w:t xml:space="preserve"> proportion</w:t>
      </w:r>
      <w:r w:rsidR="00220E09">
        <w:rPr>
          <w:rFonts w:ascii="Times New Roman" w:hAnsi="Times New Roman" w:cs="Times New Roman"/>
          <w:sz w:val="24"/>
          <w:szCs w:val="24"/>
        </w:rPr>
        <w:t xml:space="preserve"> </w:t>
      </w:r>
      <w:del w:id="323" w:author="Cavanaugh, Rob" w:date="2025-08-08T11:47:00Z" w16du:dateUtc="2025-08-08T15:47:00Z">
        <w:r w:rsidR="00220E09" w:rsidDel="006B558F">
          <w:rPr>
            <w:rFonts w:ascii="Times New Roman" w:hAnsi="Times New Roman" w:cs="Times New Roman"/>
            <w:sz w:val="24"/>
            <w:szCs w:val="24"/>
          </w:rPr>
          <w:delText xml:space="preserve">seemed </w:delText>
        </w:r>
      </w:del>
      <w:ins w:id="324" w:author="Cavanaugh, Rob" w:date="2025-08-08T11:47:00Z" w16du:dateUtc="2025-08-08T15:47:00Z">
        <w:r w:rsidR="006B558F">
          <w:rPr>
            <w:rFonts w:ascii="Times New Roman" w:hAnsi="Times New Roman" w:cs="Times New Roman"/>
            <w:sz w:val="24"/>
            <w:szCs w:val="24"/>
          </w:rPr>
          <w:t>is higher than expectations</w:t>
        </w:r>
        <w:r w:rsidR="006B558F">
          <w:rPr>
            <w:rFonts w:ascii="Times New Roman" w:hAnsi="Times New Roman" w:cs="Times New Roman"/>
            <w:sz w:val="24"/>
            <w:szCs w:val="24"/>
          </w:rPr>
          <w:t xml:space="preserve"> </w:t>
        </w:r>
        <w:r w:rsidR="006B558F">
          <w:rPr>
            <w:rFonts w:ascii="Times New Roman" w:hAnsi="Times New Roman" w:cs="Times New Roman"/>
            <w:sz w:val="24"/>
            <w:szCs w:val="24"/>
          </w:rPr>
          <w:t xml:space="preserve">and </w:t>
        </w:r>
      </w:ins>
      <w:del w:id="325" w:author="Cavanaugh, Rob" w:date="2025-08-08T11:47:00Z" w16du:dateUtc="2025-08-08T15:47:00Z">
        <w:r w:rsidR="00220E09" w:rsidDel="006B558F">
          <w:rPr>
            <w:rFonts w:ascii="Times New Roman" w:hAnsi="Times New Roman" w:cs="Times New Roman"/>
            <w:sz w:val="24"/>
            <w:szCs w:val="24"/>
          </w:rPr>
          <w:delText>high</w:delText>
        </w:r>
        <w:r w:rsidR="00C77401" w:rsidDel="006B558F">
          <w:rPr>
            <w:rFonts w:ascii="Times New Roman" w:hAnsi="Times New Roman" w:cs="Times New Roman"/>
            <w:sz w:val="24"/>
            <w:szCs w:val="24"/>
          </w:rPr>
          <w:delText xml:space="preserve"> and</w:delText>
        </w:r>
        <w:r w:rsidR="00884140" w:rsidDel="006B558F">
          <w:rPr>
            <w:rFonts w:ascii="Times New Roman" w:hAnsi="Times New Roman" w:cs="Times New Roman"/>
            <w:sz w:val="24"/>
            <w:szCs w:val="24"/>
          </w:rPr>
          <w:delText xml:space="preserve">, </w:delText>
        </w:r>
      </w:del>
      <w:r w:rsidR="00884140">
        <w:rPr>
          <w:rFonts w:ascii="Times New Roman" w:hAnsi="Times New Roman" w:cs="Times New Roman"/>
          <w:sz w:val="24"/>
          <w:szCs w:val="24"/>
        </w:rPr>
        <w:t>based on validation studies in non-veteran populations,</w:t>
      </w:r>
      <w:r w:rsidR="00C77401">
        <w:rPr>
          <w:rFonts w:ascii="Times New Roman" w:hAnsi="Times New Roman" w:cs="Times New Roman"/>
          <w:sz w:val="24"/>
          <w:szCs w:val="24"/>
        </w:rPr>
        <w:t xml:space="preserve"> unlikely due to differences between the veteran population</w:t>
      </w:r>
      <w:r w:rsidR="00884140">
        <w:rPr>
          <w:rFonts w:ascii="Times New Roman" w:hAnsi="Times New Roman" w:cs="Times New Roman"/>
          <w:sz w:val="24"/>
          <w:szCs w:val="24"/>
        </w:rPr>
        <w:t xml:space="preserve"> and these samples </w:t>
      </w:r>
      <w:r w:rsidR="00884140" w:rsidRPr="00010F95">
        <w:rPr>
          <w:rFonts w:ascii="Times New Roman" w:hAnsi="Times New Roman" w:cs="Times New Roman"/>
          <w:sz w:val="24"/>
          <w:szCs w:val="24"/>
        </w:rPr>
        <w:fldChar w:fldCharType="begin"/>
      </w:r>
      <w:r w:rsidR="00884140">
        <w:rPr>
          <w:rFonts w:ascii="Times New Roman" w:hAnsi="Times New Roman" w:cs="Times New Roman"/>
          <w:sz w:val="24"/>
          <w:szCs w:val="24"/>
        </w:rPr>
        <w:instrText xml:space="preserve"> ADDIN ZOTERO_ITEM CSL_CITATION {"citationID":"aeUY1Sde","properties":{"formattedCitation":"(27)","plainCitation":"(27)","noteIndex":0},"citationItems":[{"id":719,"uris":["http://zotero.org/users/11024131/items/TX75UVB3"],"itemData":{"id":719,"type":"article-journal","abstract":"Background Electronic frailty indices (eFIs) can expand measurement of frailty in research and practice and have demonstrated predictive validity in associations with clinical outcomes. However, their construct validity is less well studied. We aimed to assess the construct validity of the VA-FI, an eFI developed for use in the U.S. Veterans Affairs Healthcare System. Methods Veterans who underwent comprehensive geriatric assessments between January 31, 2019 and June 6, 2022 at VA Boston and had sufficient data documented for a comprehensive geriatric assessment-frailty index (CGA-FI) were included. The VA-FI, based on diagnostic and procedural codes, and the CGA-FI, based on geriatrician-measured deficits, were calculated for each patient. Geriatricians also assessed the Clinical Frailty Scale (CFS), functional status (ADLs and IADLs), and 4-meter gait speed (4MGS). Results A total of 132 veterans were included, with median age 81.4 years (IQR 75.8–88.7). Across increasing levels of VA-FI (&lt;0.2; 0.2–0.4; &gt;0.4), mean CGA-FI increased (0.24; 0.30; 0.40). The VA-FI was moderately correlated with the CGA-FI (r 0.45, p &lt; 0.001). Every 0.1-unit increase in the VA-FI was associated with an increase in the CGA-FI (linear regression beta 0.05; 95% confidence interval [CI] 0.03–0.06), higher CFS category (ordinal regression OR 1.69; 95% CI 1.24–2.30), higher odds of ADL dependency (logistic regression OR 1.59; 95% CI 1.20–2.11), IADL dependency (logistic regression OR 1.68; 95% CI 1.23–2.30), and a decrease in 4MGS (linear regression beta −0.07, 95% CI −0.12 to −0.02). All models were adjusted for age and race, and associations held after further adjustment for the Charlson Comorbidity Index. Conclusion Our results demonstrate the construct validity of the VA-FI through its associations with clinical measures of frailty, including summary frailty measures, functional status, and objective physical performance. Our findings complement others' in showing that eFIs can capture functional and mobility domains of frailty beyond just comorbidity and may be useful to measure frailty among populations and individuals.","container-title":"Journal of the American Geriatrics Society","DOI":"10.1111/jgs.18540","ISSN":"1532-5415","issue":"12","language":"en","license":"Published 2023. This article is a U.S. Government work and is in the public domain in the USA.","note":"_eprint: https://agsjournals.onlinelibrary.wiley.com/doi/pdf/10.1111/jgs.18540","page":"3857-3864","source":"Wiley Online Library","title":"Construct validity of the electronic Veterans Affairs Frailty Index against clinician frailty assessment","volume":"71","author":[{"family":"DuMontier","given":"Clark"},{"family":"Hennis","given":"Robert"},{"family":"Yilidirim","given":"Cenk"},{"family":"Seligman","given":"Benjamin J."},{"family":"Fonseca Valencia","given":"Carolina"},{"family":"Lubinski","given":"Brooke L."},{"family":"Sison","given":"Stephanie M."},{"family":"Dharne","given":"Mayuri"},{"family":"Kim","given":"Dae Hyun"},{"family":"Schwartz","given":"Andrea Wershof"},{"family":"Driver","given":"Jane A."},{"family":"Fillmore","given":"Nathanael R."},{"family":"Orkaby","given":"Ariela R."}],"issued":{"date-parts":[["2023"]]}}}],"schema":"https://github.com/citation-style-language/schema/raw/master/csl-citation.json"} </w:instrText>
      </w:r>
      <w:r w:rsidR="00884140" w:rsidRPr="00010F95">
        <w:rPr>
          <w:rFonts w:ascii="Times New Roman" w:hAnsi="Times New Roman" w:cs="Times New Roman"/>
          <w:sz w:val="24"/>
          <w:szCs w:val="24"/>
        </w:rPr>
        <w:fldChar w:fldCharType="separate"/>
      </w:r>
      <w:r w:rsidR="00884140" w:rsidRPr="009921DC">
        <w:rPr>
          <w:rFonts w:ascii="Times New Roman" w:hAnsi="Times New Roman" w:cs="Times New Roman"/>
          <w:sz w:val="24"/>
        </w:rPr>
        <w:t>(27)</w:t>
      </w:r>
      <w:r w:rsidR="00884140" w:rsidRPr="00010F95">
        <w:rPr>
          <w:rFonts w:ascii="Times New Roman" w:hAnsi="Times New Roman" w:cs="Times New Roman"/>
          <w:sz w:val="24"/>
          <w:szCs w:val="24"/>
        </w:rPr>
        <w:fldChar w:fldCharType="end"/>
      </w:r>
      <w:r w:rsidR="00884140">
        <w:rPr>
          <w:rFonts w:ascii="Times New Roman" w:hAnsi="Times New Roman" w:cs="Times New Roman"/>
          <w:sz w:val="24"/>
          <w:szCs w:val="24"/>
        </w:rPr>
        <w:t>.</w:t>
      </w:r>
      <w:r w:rsidR="000403E8">
        <w:rPr>
          <w:rFonts w:ascii="Times New Roman" w:hAnsi="Times New Roman" w:cs="Times New Roman"/>
          <w:sz w:val="24"/>
          <w:szCs w:val="24"/>
        </w:rPr>
        <w:t xml:space="preserve"> </w:t>
      </w:r>
      <w:commentRangeStart w:id="326"/>
      <w:r w:rsidR="00884140">
        <w:rPr>
          <w:rFonts w:ascii="Times New Roman" w:hAnsi="Times New Roman" w:cs="Times New Roman"/>
          <w:sz w:val="24"/>
          <w:szCs w:val="24"/>
        </w:rPr>
        <w:t>But</w:t>
      </w:r>
      <w:r w:rsidR="000403E8">
        <w:rPr>
          <w:rFonts w:ascii="Times New Roman" w:hAnsi="Times New Roman" w:cs="Times New Roman"/>
          <w:sz w:val="24"/>
          <w:szCs w:val="24"/>
        </w:rPr>
        <w:t xml:space="preserve"> </w:t>
      </w:r>
      <w:del w:id="327" w:author="Cavanaugh, Rob" w:date="2025-08-08T11:47:00Z" w16du:dateUtc="2025-08-08T15:47:00Z">
        <w:r w:rsidR="004B2AF8" w:rsidDel="006B558F">
          <w:rPr>
            <w:rFonts w:ascii="Times New Roman" w:hAnsi="Times New Roman" w:cs="Times New Roman"/>
            <w:sz w:val="24"/>
            <w:szCs w:val="24"/>
          </w:rPr>
          <w:delText>with the</w:delText>
        </w:r>
      </w:del>
      <w:ins w:id="328" w:author="Cavanaugh, Rob" w:date="2025-08-08T11:47:00Z" w16du:dateUtc="2025-08-08T15:47:00Z">
        <w:r w:rsidR="006B558F">
          <w:rPr>
            <w:rFonts w:ascii="Times New Roman" w:hAnsi="Times New Roman" w:cs="Times New Roman"/>
            <w:sz w:val="24"/>
            <w:szCs w:val="24"/>
          </w:rPr>
          <w:t>the</w:t>
        </w:r>
      </w:ins>
      <w:r w:rsidR="004B2AF8">
        <w:rPr>
          <w:rFonts w:ascii="Times New Roman" w:hAnsi="Times New Roman" w:cs="Times New Roman"/>
          <w:sz w:val="24"/>
          <w:szCs w:val="24"/>
        </w:rPr>
        <w:t xml:space="preserve"> </w:t>
      </w:r>
      <w:proofErr w:type="spellStart"/>
      <w:r w:rsidR="004B2AF8">
        <w:rPr>
          <w:rFonts w:ascii="Times New Roman" w:hAnsi="Times New Roman" w:cs="Times New Roman"/>
          <w:sz w:val="24"/>
          <w:szCs w:val="24"/>
        </w:rPr>
        <w:t>eFI</w:t>
      </w:r>
      <w:proofErr w:type="spellEnd"/>
      <w:r w:rsidR="004B2AF8">
        <w:rPr>
          <w:rFonts w:ascii="Times New Roman" w:hAnsi="Times New Roman" w:cs="Times New Roman"/>
          <w:sz w:val="24"/>
          <w:szCs w:val="24"/>
        </w:rPr>
        <w:t xml:space="preserve"> </w:t>
      </w:r>
      <w:del w:id="329" w:author="Cavanaugh, Rob" w:date="2025-08-08T11:47:00Z" w16du:dateUtc="2025-08-08T15:47:00Z">
        <w:r w:rsidR="004B2AF8" w:rsidDel="006B558F">
          <w:rPr>
            <w:rFonts w:ascii="Times New Roman" w:hAnsi="Times New Roman" w:cs="Times New Roman"/>
            <w:sz w:val="24"/>
            <w:szCs w:val="24"/>
          </w:rPr>
          <w:delText xml:space="preserve">we saw more of what we </w:delText>
        </w:r>
      </w:del>
      <w:ins w:id="330" w:author="Cavanaugh, Rob" w:date="2025-08-08T11:47:00Z" w16du:dateUtc="2025-08-08T15:47:00Z">
        <w:r w:rsidR="006B558F">
          <w:rPr>
            <w:rFonts w:ascii="Times New Roman" w:hAnsi="Times New Roman" w:cs="Times New Roman"/>
            <w:sz w:val="24"/>
            <w:szCs w:val="24"/>
          </w:rPr>
          <w:t xml:space="preserve">returns results closer to </w:t>
        </w:r>
      </w:ins>
      <w:r w:rsidR="004B2AF8">
        <w:rPr>
          <w:rFonts w:ascii="Times New Roman" w:hAnsi="Times New Roman" w:cs="Times New Roman"/>
          <w:sz w:val="24"/>
          <w:szCs w:val="24"/>
        </w:rPr>
        <w:t>expected</w:t>
      </w:r>
      <w:r w:rsidR="00F23C76">
        <w:rPr>
          <w:rFonts w:ascii="Times New Roman" w:hAnsi="Times New Roman" w:cs="Times New Roman"/>
          <w:sz w:val="24"/>
          <w:szCs w:val="24"/>
        </w:rPr>
        <w:t xml:space="preserve"> in US populations</w:t>
      </w:r>
      <w:r w:rsidR="00DB05E1">
        <w:rPr>
          <w:rFonts w:ascii="Times New Roman" w:hAnsi="Times New Roman" w:cs="Times New Roman"/>
          <w:sz w:val="24"/>
          <w:szCs w:val="24"/>
        </w:rPr>
        <w:t>, around 10% frail</w:t>
      </w:r>
      <w:r w:rsidR="00220E09">
        <w:rPr>
          <w:rFonts w:ascii="Times New Roman" w:hAnsi="Times New Roman" w:cs="Times New Roman"/>
          <w:sz w:val="24"/>
          <w:szCs w:val="24"/>
        </w:rPr>
        <w:t>.</w:t>
      </w:r>
      <w:r>
        <w:rPr>
          <w:rFonts w:ascii="Times New Roman" w:hAnsi="Times New Roman" w:cs="Times New Roman"/>
          <w:sz w:val="24"/>
          <w:szCs w:val="24"/>
        </w:rPr>
        <w:t xml:space="preserve"> </w:t>
      </w:r>
      <w:commentRangeEnd w:id="326"/>
      <w:r w:rsidR="00481242">
        <w:rPr>
          <w:rStyle w:val="CommentReference"/>
        </w:rPr>
        <w:commentReference w:id="326"/>
      </w:r>
    </w:p>
    <w:p w14:paraId="67AD139F" w14:textId="7CF0CF43" w:rsidR="00564A3C" w:rsidRDefault="00C57D05" w:rsidP="00220E09">
      <w:pPr>
        <w:spacing w:after="0"/>
        <w:ind w:firstLine="720"/>
        <w:rPr>
          <w:rFonts w:ascii="Times New Roman" w:hAnsi="Times New Roman" w:cs="Times New Roman"/>
          <w:sz w:val="24"/>
          <w:szCs w:val="24"/>
          <w:lang w:bidi="he-IL"/>
        </w:rPr>
      </w:pPr>
      <w:r>
        <w:rPr>
          <w:rFonts w:ascii="Times New Roman" w:hAnsi="Times New Roman" w:cs="Times New Roman"/>
          <w:sz w:val="24"/>
          <w:szCs w:val="24"/>
        </w:rPr>
        <w:t>In the UK</w:t>
      </w:r>
      <w:r w:rsidR="00884140">
        <w:rPr>
          <w:rFonts w:ascii="Times New Roman" w:hAnsi="Times New Roman" w:cs="Times New Roman"/>
          <w:sz w:val="24"/>
          <w:szCs w:val="24"/>
        </w:rPr>
        <w:t>,</w:t>
      </w:r>
      <w:r>
        <w:rPr>
          <w:rFonts w:ascii="Times New Roman" w:hAnsi="Times New Roman" w:cs="Times New Roman"/>
          <w:sz w:val="24"/>
          <w:szCs w:val="24"/>
        </w:rPr>
        <w:t xml:space="preserve"> </w:t>
      </w:r>
      <w:ins w:id="331" w:author="Cavanaugh, Rob" w:date="2025-08-08T11:48:00Z" w16du:dateUtc="2025-08-08T15:48:00Z">
        <w:r w:rsidR="00481242">
          <w:rPr>
            <w:rFonts w:ascii="Times New Roman" w:hAnsi="Times New Roman" w:cs="Times New Roman"/>
            <w:sz w:val="24"/>
            <w:szCs w:val="24"/>
          </w:rPr>
          <w:t xml:space="preserve">established estimates suggest </w:t>
        </w:r>
      </w:ins>
      <w:r w:rsidR="00220E09">
        <w:rPr>
          <w:rFonts w:ascii="Times New Roman" w:hAnsi="Times New Roman" w:cs="Times New Roman"/>
          <w:sz w:val="24"/>
          <w:szCs w:val="24"/>
        </w:rPr>
        <w:t>frailty prevalence</w:t>
      </w:r>
      <w:r>
        <w:rPr>
          <w:rFonts w:ascii="Times New Roman" w:hAnsi="Times New Roman" w:cs="Times New Roman"/>
          <w:sz w:val="24"/>
          <w:szCs w:val="24"/>
        </w:rPr>
        <w:t xml:space="preserve"> is around 8% however there is significant variation by rurality and proximity to coast</w:t>
      </w:r>
      <w:r w:rsidR="00B67BEE">
        <w:rPr>
          <w:rFonts w:ascii="Times New Roman" w:hAnsi="Times New Roman" w:cs="Times New Roman"/>
          <w:sz w:val="24"/>
          <w:szCs w:val="24"/>
        </w:rPr>
        <w:t>al</w:t>
      </w:r>
      <w:r>
        <w:rPr>
          <w:rFonts w:ascii="Times New Roman" w:hAnsi="Times New Roman" w:cs="Times New Roman"/>
          <w:sz w:val="24"/>
          <w:szCs w:val="24"/>
        </w:rPr>
        <w:t xml:space="preserve"> location</w:t>
      </w:r>
      <w:r w:rsidR="00B67BEE">
        <w:rPr>
          <w:rFonts w:ascii="Times New Roman" w:hAnsi="Times New Roman" w:cs="Times New Roman"/>
          <w:sz w:val="24"/>
          <w:szCs w:val="24"/>
        </w:rPr>
        <w:t>s</w:t>
      </w:r>
      <w:r w:rsidR="008C7715">
        <w:rPr>
          <w:rFonts w:ascii="Times New Roman" w:hAnsi="Times New Roman" w:cs="Times New Roman"/>
          <w:sz w:val="24"/>
          <w:szCs w:val="24"/>
        </w:rPr>
        <w:t xml:space="preserve"> </w:t>
      </w:r>
      <w:r w:rsidR="00786AC2">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{"citationID":"9bZLdXvO","properties":{"formattedCitation":"(35)","plainCitation":"(35)","noteIndex":0},"citationItems":[{"id":773,"uris":["http://zotero.org/users/11024131/items/SJ2JHF34"],"itemData":{"id":773,"type":"article-journal","abstract":"BACKGROUND: Information on the spatial distribution of the frail population is crucial to inform service planning in health and social care.\nOBJECTIVES: To estimate small-area frailty prevalence among older adults using survey data. To assess whether prevalence differs between urban, rural, coastal and inland areas of England.\nDESIGN: Using data from the English Longitudinal Study of Ageing (ELSA), ordinal logistic regression was used to predict the probability of frailty, according to age, sex and area deprivation. Probabilities were applied to demographic and economic information in 2020 population projections to estimate the district-level prevalence of frailty.\nRESULTS: The prevalence of frailty in adults aged 50+ (2020) in England was estimated to be 8.1 [95% CI 7.3-8.8]%. We found substantial geographic variation, with the prevalence of frailty varying by a factor of 4.0 [3.5-4.4] between the most and least frail areas. A higher prevalence of frailty was found for urban than rural areas, and coastal than inland areas. There are widespread geographic inequalities in healthy ageing in England, with older people in urban and coastal areas disproportionately frail relative to those in rural and inland areas.\nCONCLUSIONS: Interventions aimed at reducing inequalities in healthy ageing should be targeted at urban and coastal areas, where the greatest benefit may be achieved.","container-title":"The Journal of Frailty &amp; Aging","DOI":"10.14283/jfa.2021.55","ISSN":"2260-1341","issue":"2","journalAbbreviation":"J Frailty Aging","language":"eng","note":"PMID: 35441193","page":"163-168","source":"PubMed","title":"Frailty among Older Adults and Its Distribution in England","volume":"11","author":[{"family":"Sinclair","given":"D. R."},{"family":"Maharani","given":"A."},{"family":"Chandola","given":"T."},{"family":"Bower","given":"P."},{"family":"Hanratty","given":"B."},{"family":"Nazroo","given":"J."},{"family":"O'Neill","given":"T. W."},{"family":"Tampubolon","given":"G."},{"family":"Todd","given":"C."},{"family":"Wittenberg","given":"R."},{"family":"Matthews","given":"F. E."},{"family":"Pendleton","given":"N."}],"issued":{"date-parts":[["2022"]]}}}],"schema":"https://github.com/citation-style-language/schema/raw/master/csl-citation.json"} </w:instrText>
      </w:r>
      <w:r w:rsidR="00786AC2">
        <w:rPr>
          <w:rFonts w:ascii="Times New Roman" w:hAnsi="Times New Roman" w:cs="Times New Roman"/>
          <w:sz w:val="24"/>
          <w:szCs w:val="24"/>
        </w:rPr>
        <w:fldChar w:fldCharType="separate"/>
      </w:r>
      <w:r w:rsidR="009921DC" w:rsidRPr="009921DC">
        <w:rPr>
          <w:rFonts w:ascii="Times New Roman" w:hAnsi="Times New Roman" w:cs="Times New Roman"/>
          <w:sz w:val="24"/>
        </w:rPr>
        <w:t>(35)</w:t>
      </w:r>
      <w:r w:rsidR="00786AC2">
        <w:rPr>
          <w:rFonts w:ascii="Times New Roman" w:hAnsi="Times New Roman" w:cs="Times New Roman"/>
          <w:sz w:val="24"/>
          <w:szCs w:val="24"/>
        </w:rPr>
        <w:fldChar w:fldCharType="end"/>
      </w:r>
      <w:r w:rsidR="008C7715">
        <w:rPr>
          <w:rFonts w:ascii="Times New Roman" w:hAnsi="Times New Roman" w:cs="Times New Roman"/>
          <w:sz w:val="24"/>
          <w:szCs w:val="24"/>
        </w:rPr>
        <w:t>.</w:t>
      </w:r>
      <w:r>
        <w:rPr>
          <w:rFonts w:ascii="Times New Roman" w:hAnsi="Times New Roman" w:cs="Times New Roman"/>
          <w:sz w:val="24"/>
          <w:szCs w:val="24"/>
        </w:rPr>
        <w:t xml:space="preserve"> </w:t>
      </w:r>
      <w:r w:rsidR="0097373C">
        <w:rPr>
          <w:rFonts w:ascii="Times New Roman" w:hAnsi="Times New Roman" w:cs="Times New Roman"/>
          <w:sz w:val="24"/>
          <w:szCs w:val="24"/>
        </w:rPr>
        <w:t xml:space="preserve">At less than </w:t>
      </w:r>
      <w:r w:rsidR="003672BF">
        <w:rPr>
          <w:rFonts w:ascii="Times New Roman" w:hAnsi="Times New Roman" w:cs="Times New Roman"/>
          <w:sz w:val="24"/>
          <w:szCs w:val="24"/>
        </w:rPr>
        <w:t>5%</w:t>
      </w:r>
      <w:r w:rsidR="0097373C">
        <w:rPr>
          <w:rFonts w:ascii="Times New Roman" w:hAnsi="Times New Roman" w:cs="Times New Roman"/>
          <w:sz w:val="24"/>
          <w:szCs w:val="24"/>
        </w:rPr>
        <w:t>, o</w:t>
      </w:r>
      <w:r w:rsidR="00C92661">
        <w:rPr>
          <w:rFonts w:ascii="Times New Roman" w:hAnsi="Times New Roman" w:cs="Times New Roman"/>
          <w:sz w:val="24"/>
          <w:szCs w:val="24"/>
        </w:rPr>
        <w:t>ur results imply much lower prevalence of frailty in the UK than other studies</w:t>
      </w:r>
      <w:r w:rsidR="0097373C">
        <w:rPr>
          <w:rFonts w:ascii="Times New Roman" w:hAnsi="Times New Roman" w:cs="Times New Roman"/>
          <w:sz w:val="24"/>
          <w:szCs w:val="24"/>
        </w:rPr>
        <w:t>, particularly using the VAFI</w:t>
      </w:r>
      <w:r w:rsidR="006E0F22">
        <w:rPr>
          <w:rFonts w:ascii="Times New Roman" w:hAnsi="Times New Roman" w:cs="Times New Roman"/>
          <w:sz w:val="24"/>
          <w:szCs w:val="24"/>
        </w:rPr>
        <w:t xml:space="preserve">. </w:t>
      </w:r>
      <w:r w:rsidR="00786AC2">
        <w:rPr>
          <w:rFonts w:ascii="Times New Roman" w:hAnsi="Times New Roman" w:cs="Times New Roman"/>
          <w:sz w:val="24"/>
          <w:szCs w:val="24"/>
        </w:rPr>
        <w:t>Using</w:t>
      </w:r>
      <w:r w:rsidR="00004AA7">
        <w:rPr>
          <w:rFonts w:ascii="Times New Roman" w:hAnsi="Times New Roman" w:cs="Times New Roman"/>
          <w:sz w:val="24"/>
          <w:szCs w:val="24"/>
        </w:rPr>
        <w:t xml:space="preserve"> the </w:t>
      </w:r>
      <w:proofErr w:type="spellStart"/>
      <w:r w:rsidR="00004AA7">
        <w:rPr>
          <w:rFonts w:ascii="Times New Roman" w:hAnsi="Times New Roman" w:cs="Times New Roman"/>
          <w:sz w:val="24"/>
          <w:szCs w:val="24"/>
        </w:rPr>
        <w:t>eFI</w:t>
      </w:r>
      <w:proofErr w:type="spellEnd"/>
      <w:r w:rsidR="00004AA7">
        <w:rPr>
          <w:rFonts w:ascii="Times New Roman" w:hAnsi="Times New Roman" w:cs="Times New Roman"/>
          <w:sz w:val="24"/>
          <w:szCs w:val="24"/>
        </w:rPr>
        <w:t xml:space="preserve"> </w:t>
      </w:r>
      <w:r w:rsidR="003672BF">
        <w:rPr>
          <w:rFonts w:ascii="Times New Roman" w:hAnsi="Times New Roman" w:cs="Times New Roman"/>
          <w:sz w:val="24"/>
          <w:szCs w:val="24"/>
        </w:rPr>
        <w:t>the highest frailty was 3.25% in IMRD-EMIS, a surprise because t</w:t>
      </w:r>
      <w:r w:rsidR="007553C6">
        <w:rPr>
          <w:rFonts w:ascii="Times New Roman" w:hAnsi="Times New Roman" w:cs="Times New Roman"/>
          <w:sz w:val="24"/>
          <w:szCs w:val="24"/>
        </w:rPr>
        <w:t>he IMRD-THIN data, in its original non-CDM form</w:t>
      </w:r>
      <w:r w:rsidR="003672BF">
        <w:rPr>
          <w:rFonts w:ascii="Times New Roman" w:hAnsi="Times New Roman" w:cs="Times New Roman"/>
          <w:sz w:val="24"/>
          <w:szCs w:val="24"/>
        </w:rPr>
        <w:t>at</w:t>
      </w:r>
      <w:r w:rsidR="007553C6">
        <w:rPr>
          <w:rFonts w:ascii="Times New Roman" w:hAnsi="Times New Roman" w:cs="Times New Roman"/>
          <w:sz w:val="24"/>
          <w:szCs w:val="24"/>
        </w:rPr>
        <w:t xml:space="preserve">, served as the external validation data for the </w:t>
      </w:r>
      <w:proofErr w:type="spellStart"/>
      <w:r w:rsidR="007553C6">
        <w:rPr>
          <w:rFonts w:ascii="Times New Roman" w:hAnsi="Times New Roman" w:cs="Times New Roman"/>
          <w:sz w:val="24"/>
          <w:szCs w:val="24"/>
        </w:rPr>
        <w:t>eFI</w:t>
      </w:r>
      <w:proofErr w:type="spellEnd"/>
      <w:r w:rsidR="00FC38CC">
        <w:rPr>
          <w:rFonts w:ascii="Times New Roman" w:hAnsi="Times New Roman" w:cs="Times New Roman"/>
          <w:sz w:val="24"/>
          <w:szCs w:val="24"/>
        </w:rPr>
        <w:t>. That study</w:t>
      </w:r>
      <w:r w:rsidR="007553C6">
        <w:rPr>
          <w:rFonts w:ascii="Times New Roman" w:hAnsi="Times New Roman" w:cs="Times New Roman"/>
          <w:sz w:val="24"/>
          <w:szCs w:val="24"/>
        </w:rPr>
        <w:t xml:space="preserve"> demonstrated 43% robust, 37% mild frailty (pre-frailty in our study), and 20% frail</w:t>
      </w:r>
      <w:r w:rsidR="00FC38CC">
        <w:rPr>
          <w:rFonts w:ascii="Times New Roman" w:hAnsi="Times New Roman" w:cs="Times New Roman"/>
          <w:sz w:val="24"/>
          <w:szCs w:val="24"/>
        </w:rPr>
        <w:t xml:space="preserve"> in THIN</w:t>
      </w:r>
      <w:r w:rsidR="007553C6">
        <w:rPr>
          <w:rFonts w:ascii="Times New Roman" w:hAnsi="Times New Roman" w:cs="Times New Roman"/>
          <w:sz w:val="24"/>
          <w:szCs w:val="24"/>
        </w:rPr>
        <w:t xml:space="preserve">. </w:t>
      </w:r>
      <w:r w:rsidR="00FC38CC">
        <w:rPr>
          <w:rFonts w:ascii="Times New Roman" w:hAnsi="Times New Roman" w:cs="Times New Roman"/>
          <w:sz w:val="24"/>
          <w:szCs w:val="24"/>
        </w:rPr>
        <w:t xml:space="preserve">This discrepancy could be related to the use of a problem list in UK practice and the exclusion of that from the ETL for these data. However further research is necessary to understand the </w:t>
      </w:r>
      <w:r w:rsidR="00F95C11">
        <w:rPr>
          <w:rFonts w:ascii="Times New Roman" w:hAnsi="Times New Roman" w:cs="Times New Roman"/>
          <w:sz w:val="24"/>
          <w:szCs w:val="24"/>
        </w:rPr>
        <w:t>impact</w:t>
      </w:r>
      <w:r w:rsidR="00FC38CC">
        <w:rPr>
          <w:rFonts w:ascii="Times New Roman" w:hAnsi="Times New Roman" w:cs="Times New Roman"/>
          <w:sz w:val="24"/>
          <w:szCs w:val="24"/>
        </w:rPr>
        <w:t xml:space="preserve"> of </w:t>
      </w:r>
      <w:r w:rsidR="00BE240F">
        <w:rPr>
          <w:rFonts w:ascii="Times New Roman" w:hAnsi="Times New Roman" w:cs="Times New Roman"/>
          <w:sz w:val="24"/>
          <w:szCs w:val="24"/>
        </w:rPr>
        <w:t xml:space="preserve">CDMs </w:t>
      </w:r>
      <w:r w:rsidR="00F95C11">
        <w:rPr>
          <w:rFonts w:ascii="Times New Roman" w:hAnsi="Times New Roman" w:cs="Times New Roman"/>
          <w:sz w:val="24"/>
          <w:szCs w:val="24"/>
        </w:rPr>
        <w:t>on validity of FIs, particularly because each ETL is data and site specific</w:t>
      </w:r>
      <w:r w:rsidR="00FC38CC">
        <w:rPr>
          <w:rFonts w:ascii="Times New Roman" w:hAnsi="Times New Roman" w:cs="Times New Roman"/>
          <w:sz w:val="24"/>
          <w:szCs w:val="24"/>
        </w:rPr>
        <w:t xml:space="preserve">. </w:t>
      </w:r>
    </w:p>
    <w:p w14:paraId="03B47C85" w14:textId="1AA589F7" w:rsidR="00786AC2" w:rsidRPr="00010F95" w:rsidRDefault="00786AC2" w:rsidP="00786AC2">
      <w:pPr>
        <w:spacing w:after="0"/>
        <w:rPr>
          <w:rFonts w:ascii="Times New Roman" w:hAnsi="Times New Roman" w:cs="Times New Roman"/>
          <w:sz w:val="24"/>
          <w:szCs w:val="24"/>
        </w:rPr>
      </w:pPr>
      <w:r>
        <w:rPr>
          <w:rFonts w:ascii="Times New Roman" w:hAnsi="Times New Roman" w:cs="Times New Roman"/>
          <w:sz w:val="24"/>
          <w:szCs w:val="24"/>
        </w:rPr>
        <w:tab/>
        <w:t>Th</w:t>
      </w:r>
      <w:r w:rsidR="00BE240F">
        <w:rPr>
          <w:rFonts w:ascii="Times New Roman" w:hAnsi="Times New Roman" w:cs="Times New Roman"/>
          <w:sz w:val="24"/>
          <w:szCs w:val="24"/>
        </w:rPr>
        <w:t xml:space="preserve">ough we have discussed several </w:t>
      </w:r>
      <w:proofErr w:type="gramStart"/>
      <w:r w:rsidR="00BE240F">
        <w:rPr>
          <w:rFonts w:ascii="Times New Roman" w:hAnsi="Times New Roman" w:cs="Times New Roman"/>
          <w:sz w:val="24"/>
          <w:szCs w:val="24"/>
        </w:rPr>
        <w:t>limitation</w:t>
      </w:r>
      <w:proofErr w:type="gramEnd"/>
      <w:r w:rsidR="00BE240F">
        <w:rPr>
          <w:rFonts w:ascii="Times New Roman" w:hAnsi="Times New Roman" w:cs="Times New Roman"/>
          <w:sz w:val="24"/>
          <w:szCs w:val="24"/>
        </w:rPr>
        <w:t xml:space="preserve"> as the goal of our discussion, there were select limitations that prevented certain </w:t>
      </w:r>
      <w:r w:rsidR="00DD171A">
        <w:rPr>
          <w:rFonts w:ascii="Times New Roman" w:hAnsi="Times New Roman" w:cs="Times New Roman"/>
          <w:sz w:val="24"/>
          <w:szCs w:val="24"/>
        </w:rPr>
        <w:t xml:space="preserve">additional </w:t>
      </w:r>
      <w:r w:rsidR="00BE240F">
        <w:rPr>
          <w:rFonts w:ascii="Times New Roman" w:hAnsi="Times New Roman" w:cs="Times New Roman"/>
          <w:sz w:val="24"/>
          <w:szCs w:val="24"/>
        </w:rPr>
        <w:t xml:space="preserve">comparisons. </w:t>
      </w:r>
      <w:r w:rsidRPr="00010F95">
        <w:rPr>
          <w:rFonts w:ascii="Times New Roman" w:hAnsi="Times New Roman" w:cs="Times New Roman"/>
          <w:sz w:val="24"/>
          <w:szCs w:val="24"/>
        </w:rPr>
        <w:t>Requiring more than</w:t>
      </w:r>
      <w:r>
        <w:rPr>
          <w:rFonts w:ascii="Times New Roman" w:hAnsi="Times New Roman" w:cs="Times New Roman"/>
          <w:sz w:val="24"/>
          <w:szCs w:val="24"/>
        </w:rPr>
        <w:t xml:space="preserve"> one</w:t>
      </w:r>
      <w:r w:rsidRPr="00010F95">
        <w:rPr>
          <w:rFonts w:ascii="Times New Roman" w:hAnsi="Times New Roman" w:cs="Times New Roman"/>
          <w:sz w:val="24"/>
          <w:szCs w:val="24"/>
        </w:rPr>
        <w:t xml:space="preserve"> year for US databases created significant selection bias because of the inability to track individuals through switching of private plans in Pharmetrics+ and the recency with which All of Us began</w:t>
      </w:r>
      <w:r>
        <w:rPr>
          <w:rFonts w:ascii="Times New Roman" w:hAnsi="Times New Roman" w:cs="Times New Roman"/>
          <w:sz w:val="24"/>
          <w:szCs w:val="24"/>
        </w:rPr>
        <w:t xml:space="preserve"> (</w:t>
      </w:r>
      <w:r w:rsidRPr="00BD1B5B">
        <w:rPr>
          <w:rFonts w:ascii="Times New Roman" w:hAnsi="Times New Roman" w:cs="Times New Roman"/>
          <w:sz w:val="24"/>
          <w:szCs w:val="24"/>
          <w:highlight w:val="yellow"/>
        </w:rPr>
        <w:t>2018</w:t>
      </w:r>
      <w:r>
        <w:rPr>
          <w:rFonts w:ascii="Times New Roman" w:hAnsi="Times New Roman" w:cs="Times New Roman"/>
          <w:sz w:val="24"/>
          <w:szCs w:val="24"/>
        </w:rPr>
        <w:t>).</w:t>
      </w:r>
      <w:r w:rsidRPr="00010F95">
        <w:rPr>
          <w:rFonts w:ascii="Times New Roman" w:hAnsi="Times New Roman" w:cs="Times New Roman"/>
          <w:sz w:val="24"/>
          <w:szCs w:val="24"/>
        </w:rPr>
        <w:t xml:space="preserve"> </w:t>
      </w:r>
      <w:r>
        <w:rPr>
          <w:rFonts w:ascii="Times New Roman" w:hAnsi="Times New Roman" w:cs="Times New Roman"/>
          <w:sz w:val="24"/>
          <w:szCs w:val="24"/>
        </w:rPr>
        <w:t>H</w:t>
      </w:r>
      <w:r w:rsidRPr="00010F95">
        <w:rPr>
          <w:rFonts w:ascii="Times New Roman" w:hAnsi="Times New Roman" w:cs="Times New Roman"/>
          <w:sz w:val="24"/>
          <w:szCs w:val="24"/>
        </w:rPr>
        <w:t>owever</w:t>
      </w:r>
      <w:r>
        <w:rPr>
          <w:rFonts w:ascii="Times New Roman" w:hAnsi="Times New Roman" w:cs="Times New Roman"/>
          <w:sz w:val="24"/>
          <w:szCs w:val="24"/>
        </w:rPr>
        <w:t>,</w:t>
      </w:r>
      <w:r w:rsidRPr="00010F95">
        <w:rPr>
          <w:rFonts w:ascii="Times New Roman" w:hAnsi="Times New Roman" w:cs="Times New Roman"/>
          <w:sz w:val="24"/>
          <w:szCs w:val="24"/>
        </w:rPr>
        <w:t xml:space="preserve"> </w:t>
      </w:r>
      <w:r>
        <w:rPr>
          <w:rFonts w:ascii="Times New Roman" w:hAnsi="Times New Roman" w:cs="Times New Roman"/>
          <w:sz w:val="24"/>
          <w:szCs w:val="24"/>
        </w:rPr>
        <w:t xml:space="preserve">one year is the </w:t>
      </w:r>
      <w:proofErr w:type="gramStart"/>
      <w:r>
        <w:rPr>
          <w:rFonts w:ascii="Times New Roman" w:hAnsi="Times New Roman" w:cs="Times New Roman"/>
          <w:sz w:val="24"/>
          <w:szCs w:val="24"/>
        </w:rPr>
        <w:t>most commonly used</w:t>
      </w:r>
      <w:proofErr w:type="gramEnd"/>
      <w:r>
        <w:rPr>
          <w:rFonts w:ascii="Times New Roman" w:hAnsi="Times New Roman" w:cs="Times New Roman"/>
          <w:sz w:val="24"/>
          <w:szCs w:val="24"/>
        </w:rPr>
        <w:t xml:space="preserve"> lookback for frailty calculations in </w:t>
      </w:r>
      <w:commentRangeStart w:id="332"/>
      <w:r>
        <w:rPr>
          <w:rFonts w:ascii="Times New Roman" w:hAnsi="Times New Roman" w:cs="Times New Roman"/>
          <w:sz w:val="24"/>
          <w:szCs w:val="24"/>
        </w:rPr>
        <w:t xml:space="preserve">US data given </w:t>
      </w:r>
      <w:r w:rsidRPr="00010F95">
        <w:rPr>
          <w:rFonts w:ascii="Times New Roman" w:hAnsi="Times New Roman" w:cs="Times New Roman"/>
          <w:sz w:val="24"/>
          <w:szCs w:val="24"/>
        </w:rPr>
        <w:t xml:space="preserve">the practice of coding all conditions at each visit in the US </w:t>
      </w:r>
      <w:r>
        <w:rPr>
          <w:rFonts w:ascii="Times New Roman" w:hAnsi="Times New Roman" w:cs="Times New Roman"/>
          <w:sz w:val="24"/>
          <w:szCs w:val="24"/>
        </w:rPr>
        <w:t xml:space="preserve">health system. </w:t>
      </w:r>
      <w:commentRangeEnd w:id="332"/>
      <w:r>
        <w:rPr>
          <w:rStyle w:val="CommentReference"/>
        </w:rPr>
        <w:commentReference w:id="332"/>
      </w:r>
      <w:r w:rsidRPr="00010F95">
        <w:rPr>
          <w:rFonts w:ascii="Times New Roman" w:hAnsi="Times New Roman" w:cs="Times New Roman"/>
          <w:sz w:val="24"/>
          <w:szCs w:val="24"/>
        </w:rPr>
        <w:t>Moreover, the</w:t>
      </w:r>
      <w:r>
        <w:rPr>
          <w:rFonts w:ascii="Times New Roman" w:hAnsi="Times New Roman" w:cs="Times New Roman"/>
          <w:sz w:val="24"/>
          <w:szCs w:val="24"/>
        </w:rPr>
        <w:t xml:space="preserve"> validation studies of the</w:t>
      </w:r>
      <w:r w:rsidRPr="00010F95">
        <w:rPr>
          <w:rFonts w:ascii="Times New Roman" w:hAnsi="Times New Roman" w:cs="Times New Roman"/>
          <w:sz w:val="24"/>
          <w:szCs w:val="24"/>
        </w:rPr>
        <w:t xml:space="preserve"> VAFI</w:t>
      </w:r>
      <w:r w:rsidR="00691A0B">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921DC">
        <w:rPr>
          <w:rFonts w:ascii="Times New Roman" w:hAnsi="Times New Roman" w:cs="Times New Roman"/>
          <w:sz w:val="24"/>
          <w:szCs w:val="24"/>
        </w:rPr>
        <w:instrText xml:space="preserve"> ADDIN ZOTERO_ITEM CSL_CITATION {"citationID":"l5CA9y6n","properties":{"formattedCitation":"(27)","plainCitation":"(27)","noteIndex":0},"citationItems":[{"id":719,"uris":["http://zotero.org/users/11024131/items/TX75UVB3"],"itemData":{"id":719,"type":"article-journal","abstract":"Background Electronic frailty indices (eFIs) can expand measurement of frailty in research and practice and have demonstrated predictive validity in associations with clinical outcomes. However, their construct validity is less well studied. We aimed to assess the construct validity of the VA-FI, an eFI developed for use in the U.S. Veterans Affairs Healthcare System. Methods Veterans who underwent comprehensive geriatric assessments between January 31, 2019 and June 6, 2022 at VA Boston and had sufficient data documented for a comprehensive geriatric assessment-frailty index (CGA-FI) were included. The VA-FI, based on diagnostic and procedural codes, and the CGA-FI, based on geriatrician-measured deficits, were calculated for each patient. Geriatricians also assessed the Clinical Frailty Scale (CFS), functional status (ADLs and IADLs), and 4-meter gait speed (4MGS). Results A total of 132 veterans were included, with median age 81.4 years (IQR 75.8–88.7). Across increasing levels of VA-FI (&lt;0.2; 0.2–0.4; &gt;0.4), mean CGA-FI increased (0.24; 0.30; 0.40). The VA-FI was moderately correlated with the CGA-FI (r 0.45, p &lt; 0.001). Every 0.1-unit increase in the VA-FI was associated with an increase in the CGA-FI (linear regression beta 0.05; 95% confidence interval [CI] 0.03–0.06), higher CFS category (ordinal regression OR 1.69; 95% CI 1.24–2.30), higher odds of ADL dependency (logistic regression OR 1.59; 95% CI 1.20–2.11), IADL dependency (logistic regression OR 1.68; 95% CI 1.23–2.30), and a decrease in 4MGS (linear regression beta −0.07, 95% CI −0.12 to −0.02). All models were adjusted for age and race, and associations held after further adjustment for the Charlson Comorbidity Index. Conclusion Our results demonstrate the construct validity of the VA-FI through its associations with clinical measures of frailty, including summary frailty measures, functional status, and objective physical performance. Our findings complement others' in showing that eFIs can capture functional and mobility domains of frailty beyond just comorbidity and may be useful to measure frailty among populations and individuals.","container-title":"Journal of the American Geriatrics Society","DOI":"10.1111/jgs.18540","ISSN":"1532-5415","issue":"12","language":"en","license":"Published 2023. This article is a U.S. Government work and is in the public domain in the USA.","note":"_eprint: https://agsjournals.onlinelibrary.wiley.com/doi/pdf/10.1111/jgs.18540","page":"3857-3864","source":"Wiley Online Library","title":"Construct validity of the electronic Veterans Affairs Frailty Index against clinician frailty assessment","volume":"71","author":[{"family":"DuMontier","given":"Clark"},{"family":"Hennis","given":"Robert"},{"family":"Yilidirim","given":"Cenk"},{"family":"Seligman","given":"Benjamin J."},{"family":"Fonseca Valencia","given":"Carolina"},{"family":"Lubinski","given":"Brooke L."},{"family":"Sison","given":"Stephanie M."},{"family":"Dharne","given":"Mayuri"},{"family":"Kim","given":"Dae Hyun"},{"family":"Schwartz","given":"Andrea Wershof"},{"family":"Driver","given":"Jane A."},{"family":"Fillmore","given":"Nathanael R."},{"family":"Orkaby","given":"Ariela R."}],"issued":{"date-parts":[["2023"]]}}}],"schema":"https://github.com/citation-style-language/schema/raw/master/csl-citation.json"} </w:instrText>
      </w:r>
      <w:r>
        <w:rPr>
          <w:rFonts w:ascii="Times New Roman" w:hAnsi="Times New Roman" w:cs="Times New Roman"/>
          <w:sz w:val="24"/>
          <w:szCs w:val="24"/>
        </w:rPr>
        <w:fldChar w:fldCharType="separate"/>
      </w:r>
      <w:r w:rsidR="009921DC" w:rsidRPr="009921DC">
        <w:rPr>
          <w:rFonts w:ascii="Times New Roman" w:hAnsi="Times New Roman" w:cs="Times New Roman"/>
          <w:sz w:val="24"/>
        </w:rPr>
        <w:t>(27)</w:t>
      </w:r>
      <w:r>
        <w:rPr>
          <w:rFonts w:ascii="Times New Roman" w:hAnsi="Times New Roman" w:cs="Times New Roman"/>
          <w:sz w:val="24"/>
          <w:szCs w:val="24"/>
        </w:rPr>
        <w:fldChar w:fldCharType="end"/>
      </w:r>
      <w:r w:rsidRPr="00010F95">
        <w:rPr>
          <w:rFonts w:ascii="Times New Roman" w:hAnsi="Times New Roman" w:cs="Times New Roman"/>
          <w:sz w:val="24"/>
          <w:szCs w:val="24"/>
        </w:rPr>
        <w:t xml:space="preserve"> </w:t>
      </w:r>
      <w:r>
        <w:rPr>
          <w:rFonts w:ascii="Times New Roman" w:hAnsi="Times New Roman" w:cs="Times New Roman"/>
          <w:sz w:val="24"/>
          <w:szCs w:val="24"/>
        </w:rPr>
        <w:t>used one</w:t>
      </w:r>
      <w:r w:rsidRPr="00010F95">
        <w:rPr>
          <w:rFonts w:ascii="Times New Roman" w:hAnsi="Times New Roman" w:cs="Times New Roman"/>
          <w:sz w:val="24"/>
          <w:szCs w:val="24"/>
        </w:rPr>
        <w:t xml:space="preserve"> and </w:t>
      </w:r>
      <w:r>
        <w:rPr>
          <w:rFonts w:ascii="Times New Roman" w:hAnsi="Times New Roman" w:cs="Times New Roman"/>
          <w:sz w:val="24"/>
          <w:szCs w:val="24"/>
        </w:rPr>
        <w:t>three</w:t>
      </w:r>
      <w:r w:rsidRPr="00010F95">
        <w:rPr>
          <w:rFonts w:ascii="Times New Roman" w:hAnsi="Times New Roman" w:cs="Times New Roman"/>
          <w:sz w:val="24"/>
          <w:szCs w:val="24"/>
        </w:rPr>
        <w:t xml:space="preserve"> year lookback periods demonstrating little difference extending beyond </w:t>
      </w:r>
      <w:r>
        <w:rPr>
          <w:rFonts w:ascii="Times New Roman" w:hAnsi="Times New Roman" w:cs="Times New Roman"/>
          <w:sz w:val="24"/>
          <w:szCs w:val="24"/>
        </w:rPr>
        <w:t xml:space="preserve">one </w:t>
      </w:r>
      <w:r w:rsidRPr="00010F95">
        <w:rPr>
          <w:rFonts w:ascii="Times New Roman" w:hAnsi="Times New Roman" w:cs="Times New Roman"/>
          <w:sz w:val="24"/>
          <w:szCs w:val="24"/>
        </w:rPr>
        <w:t xml:space="preserve">year and the </w:t>
      </w:r>
      <w:proofErr w:type="spellStart"/>
      <w:r w:rsidRPr="00010F95">
        <w:rPr>
          <w:rFonts w:ascii="Times New Roman" w:hAnsi="Times New Roman" w:cs="Times New Roman"/>
          <w:sz w:val="24"/>
          <w:szCs w:val="24"/>
        </w:rPr>
        <w:t>eFI</w:t>
      </w:r>
      <w:proofErr w:type="spellEnd"/>
      <w:r w:rsidRPr="00010F95">
        <w:rPr>
          <w:rFonts w:ascii="Times New Roman" w:hAnsi="Times New Roman" w:cs="Times New Roman"/>
          <w:sz w:val="24"/>
          <w:szCs w:val="24"/>
        </w:rPr>
        <w:t xml:space="preserve"> has no predefined lookback period.</w:t>
      </w:r>
      <w:r w:rsidR="00BE240F">
        <w:rPr>
          <w:rFonts w:ascii="Times New Roman" w:hAnsi="Times New Roman" w:cs="Times New Roman"/>
          <w:sz w:val="24"/>
          <w:szCs w:val="24"/>
        </w:rPr>
        <w:t xml:space="preserve"> </w:t>
      </w:r>
      <w:r w:rsidR="00DD171A">
        <w:rPr>
          <w:rFonts w:ascii="Times New Roman" w:hAnsi="Times New Roman" w:cs="Times New Roman"/>
          <w:sz w:val="24"/>
          <w:szCs w:val="24"/>
        </w:rPr>
        <w:t xml:space="preserve">There was no measurement table available </w:t>
      </w:r>
      <w:ins w:id="333" w:author="Cavanaugh, Rob" w:date="2025-08-08T11:49:00Z" w16du:dateUtc="2025-08-08T15:49:00Z">
        <w:r w:rsidR="00481242">
          <w:rPr>
            <w:rFonts w:ascii="Times New Roman" w:hAnsi="Times New Roman" w:cs="Times New Roman"/>
            <w:sz w:val="24"/>
            <w:szCs w:val="24"/>
          </w:rPr>
          <w:t xml:space="preserve">in </w:t>
        </w:r>
      </w:ins>
      <w:r w:rsidR="00DD171A">
        <w:rPr>
          <w:rFonts w:ascii="Times New Roman" w:hAnsi="Times New Roman" w:cs="Times New Roman"/>
          <w:sz w:val="24"/>
          <w:szCs w:val="24"/>
        </w:rPr>
        <w:t xml:space="preserve">three of the datasets. Only IMRD data contained measurements, </w:t>
      </w:r>
      <w:commentRangeStart w:id="334"/>
      <w:r w:rsidR="00DD171A">
        <w:rPr>
          <w:rFonts w:ascii="Times New Roman" w:hAnsi="Times New Roman" w:cs="Times New Roman"/>
          <w:sz w:val="24"/>
          <w:szCs w:val="24"/>
        </w:rPr>
        <w:t xml:space="preserve">use of which changed the prevalence of </w:t>
      </w:r>
      <w:commentRangeEnd w:id="334"/>
      <w:r w:rsidR="00481242">
        <w:rPr>
          <w:rStyle w:val="CommentReference"/>
        </w:rPr>
        <w:commentReference w:id="334"/>
      </w:r>
      <w:r w:rsidR="00DD171A">
        <w:rPr>
          <w:rFonts w:ascii="Times New Roman" w:hAnsi="Times New Roman" w:cs="Times New Roman"/>
          <w:sz w:val="24"/>
          <w:szCs w:val="24"/>
        </w:rPr>
        <w:t xml:space="preserve">frailty in each dataset is demonstrated on our website. </w:t>
      </w:r>
    </w:p>
    <w:p w14:paraId="45B325DF" w14:textId="77777777" w:rsidR="00786AC2" w:rsidRDefault="00786AC2" w:rsidP="00220E09">
      <w:pPr>
        <w:spacing w:after="0"/>
        <w:ind w:firstLine="720"/>
        <w:rPr>
          <w:rFonts w:ascii="Times New Roman" w:hAnsi="Times New Roman" w:cs="Times New Roman"/>
          <w:sz w:val="24"/>
          <w:szCs w:val="24"/>
        </w:rPr>
      </w:pPr>
    </w:p>
    <w:p w14:paraId="6B0072BD" w14:textId="77777777" w:rsidR="00786AC2" w:rsidRDefault="00786AC2" w:rsidP="00786AC2">
      <w:pPr>
        <w:spacing w:after="0"/>
        <w:rPr>
          <w:rFonts w:ascii="Times New Roman" w:hAnsi="Times New Roman" w:cs="Times New Roman"/>
          <w:sz w:val="24"/>
          <w:szCs w:val="24"/>
        </w:rPr>
      </w:pPr>
    </w:p>
    <w:p w14:paraId="00000041" w14:textId="23647382" w:rsidR="009E3786" w:rsidRPr="00786AC2" w:rsidRDefault="006477FF" w:rsidP="009631A5">
      <w:pPr>
        <w:spacing w:after="0"/>
        <w:rPr>
          <w:rFonts w:ascii="Times New Roman" w:hAnsi="Times New Roman" w:cs="Times New Roman"/>
          <w:sz w:val="24"/>
          <w:szCs w:val="24"/>
        </w:rPr>
      </w:pPr>
      <w:r w:rsidRPr="00786AC2">
        <w:rPr>
          <w:rFonts w:ascii="Times New Roman" w:hAnsi="Times New Roman" w:cs="Times New Roman"/>
          <w:sz w:val="24"/>
          <w:szCs w:val="24"/>
        </w:rPr>
        <w:t xml:space="preserve">CONCLUSION: </w:t>
      </w:r>
      <w:r w:rsidR="00786AC2" w:rsidRPr="00786AC2">
        <w:rPr>
          <w:rFonts w:ascii="Times New Roman" w:hAnsi="Times New Roman" w:cs="Times New Roman"/>
          <w:sz w:val="24"/>
          <w:szCs w:val="24"/>
        </w:rPr>
        <w:t xml:space="preserve">Using existing FIs </w:t>
      </w:r>
      <w:r w:rsidR="008E0619">
        <w:rPr>
          <w:rFonts w:ascii="Times New Roman" w:hAnsi="Times New Roman" w:cs="Times New Roman"/>
          <w:sz w:val="24"/>
          <w:szCs w:val="24"/>
        </w:rPr>
        <w:t>i</w:t>
      </w:r>
      <w:r w:rsidR="00786AC2" w:rsidRPr="00786AC2">
        <w:rPr>
          <w:rFonts w:ascii="Times New Roman" w:hAnsi="Times New Roman" w:cs="Times New Roman"/>
          <w:sz w:val="24"/>
          <w:szCs w:val="24"/>
        </w:rPr>
        <w:t xml:space="preserve">n network studies of frailty may not be a valid approach </w:t>
      </w:r>
      <w:r w:rsidR="00786AC2">
        <w:rPr>
          <w:rFonts w:ascii="Times New Roman" w:hAnsi="Times New Roman" w:cs="Times New Roman"/>
          <w:sz w:val="24"/>
          <w:szCs w:val="24"/>
        </w:rPr>
        <w:t>to understanding international trends in frailty</w:t>
      </w:r>
      <w:ins w:id="335" w:author="Cavanaugh, Rob" w:date="2025-08-08T11:49:00Z" w16du:dateUtc="2025-08-08T15:49:00Z">
        <w:r w:rsidR="00481242">
          <w:rPr>
            <w:rFonts w:ascii="Times New Roman" w:hAnsi="Times New Roman" w:cs="Times New Roman"/>
            <w:sz w:val="24"/>
            <w:szCs w:val="24"/>
          </w:rPr>
          <w:t xml:space="preserve">. We speculate that potential </w:t>
        </w:r>
        <w:proofErr w:type="spellStart"/>
        <w:r w:rsidR="00481242">
          <w:rPr>
            <w:rFonts w:ascii="Times New Roman" w:hAnsi="Times New Roman" w:cs="Times New Roman"/>
            <w:sz w:val="24"/>
            <w:szCs w:val="24"/>
          </w:rPr>
          <w:t>theats</w:t>
        </w:r>
        <w:proofErr w:type="spellEnd"/>
        <w:r w:rsidR="00481242">
          <w:rPr>
            <w:rFonts w:ascii="Times New Roman" w:hAnsi="Times New Roman" w:cs="Times New Roman"/>
            <w:sz w:val="24"/>
            <w:szCs w:val="24"/>
          </w:rPr>
          <w:t xml:space="preserve"> to the </w:t>
        </w:r>
        <w:proofErr w:type="spellStart"/>
        <w:r w:rsidR="00481242">
          <w:rPr>
            <w:rFonts w:ascii="Times New Roman" w:hAnsi="Times New Roman" w:cs="Times New Roman"/>
            <w:sz w:val="24"/>
            <w:szCs w:val="24"/>
          </w:rPr>
          <w:t>exeternal</w:t>
        </w:r>
        <w:proofErr w:type="spellEnd"/>
        <w:r w:rsidR="00481242">
          <w:rPr>
            <w:rFonts w:ascii="Times New Roman" w:hAnsi="Times New Roman" w:cs="Times New Roman"/>
            <w:sz w:val="24"/>
            <w:szCs w:val="24"/>
          </w:rPr>
          <w:t xml:space="preserve"> </w:t>
        </w:r>
        <w:proofErr w:type="spellStart"/>
        <w:r w:rsidR="00481242">
          <w:rPr>
            <w:rFonts w:ascii="Times New Roman" w:hAnsi="Times New Roman" w:cs="Times New Roman"/>
            <w:sz w:val="24"/>
            <w:szCs w:val="24"/>
          </w:rPr>
          <w:t>validty</w:t>
        </w:r>
        <w:proofErr w:type="spellEnd"/>
        <w:r w:rsidR="00481242">
          <w:rPr>
            <w:rFonts w:ascii="Times New Roman" w:hAnsi="Times New Roman" w:cs="Times New Roman"/>
            <w:sz w:val="24"/>
            <w:szCs w:val="24"/>
          </w:rPr>
          <w:t xml:space="preserve"> of international applications of frailty include </w:t>
        </w:r>
      </w:ins>
      <w:del w:id="336" w:author="Cavanaugh, Rob" w:date="2025-08-08T11:49:00Z" w16du:dateUtc="2025-08-08T15:49:00Z">
        <w:r w:rsidR="00E2789E" w:rsidDel="00481242">
          <w:rPr>
            <w:rFonts w:ascii="Times New Roman" w:hAnsi="Times New Roman" w:cs="Times New Roman"/>
            <w:sz w:val="24"/>
            <w:szCs w:val="24"/>
          </w:rPr>
          <w:delText xml:space="preserve"> because of differenc</w:delText>
        </w:r>
      </w:del>
      <w:ins w:id="337" w:author="Cavanaugh, Rob" w:date="2025-08-08T11:49:00Z" w16du:dateUtc="2025-08-08T15:49:00Z">
        <w:r w:rsidR="00481242">
          <w:rPr>
            <w:rFonts w:ascii="Times New Roman" w:hAnsi="Times New Roman" w:cs="Times New Roman"/>
            <w:sz w:val="24"/>
            <w:szCs w:val="24"/>
          </w:rPr>
          <w:t>differences</w:t>
        </w:r>
      </w:ins>
      <w:del w:id="338" w:author="Cavanaugh, Rob" w:date="2025-08-08T11:49:00Z" w16du:dateUtc="2025-08-08T15:49:00Z">
        <w:r w:rsidR="00E2789E" w:rsidDel="00481242">
          <w:rPr>
            <w:rFonts w:ascii="Times New Roman" w:hAnsi="Times New Roman" w:cs="Times New Roman"/>
            <w:sz w:val="24"/>
            <w:szCs w:val="24"/>
          </w:rPr>
          <w:delText>es</w:delText>
        </w:r>
      </w:del>
      <w:r w:rsidR="00E2789E">
        <w:rPr>
          <w:rFonts w:ascii="Times New Roman" w:hAnsi="Times New Roman" w:cs="Times New Roman"/>
          <w:sz w:val="24"/>
          <w:szCs w:val="24"/>
        </w:rPr>
        <w:t xml:space="preserve"> in documentation, translation, and data tables populated in the OMOP CDM</w:t>
      </w:r>
      <w:ins w:id="339" w:author="Cavanaugh, Rob" w:date="2025-08-08T11:50:00Z" w16du:dateUtc="2025-08-08T15:50:00Z">
        <w:r w:rsidR="00481242">
          <w:rPr>
            <w:rFonts w:ascii="Times New Roman" w:hAnsi="Times New Roman" w:cs="Times New Roman"/>
            <w:sz w:val="24"/>
            <w:szCs w:val="24"/>
          </w:rPr>
          <w:t xml:space="preserve"> and </w:t>
        </w:r>
        <w:proofErr w:type="spellStart"/>
        <w:r w:rsidR="00481242">
          <w:rPr>
            <w:rFonts w:ascii="Times New Roman" w:hAnsi="Times New Roman" w:cs="Times New Roman"/>
            <w:sz w:val="24"/>
            <w:szCs w:val="24"/>
          </w:rPr>
          <w:t>impect</w:t>
        </w:r>
        <w:proofErr w:type="spellEnd"/>
        <w:r w:rsidR="00481242">
          <w:rPr>
            <w:rFonts w:ascii="Times New Roman" w:hAnsi="Times New Roman" w:cs="Times New Roman"/>
            <w:sz w:val="24"/>
            <w:szCs w:val="24"/>
          </w:rPr>
          <w:t xml:space="preserve"> ETL processes from the source data into a harmonized common data model vocabulary</w:t>
        </w:r>
      </w:ins>
      <w:r w:rsidR="00786AC2">
        <w:rPr>
          <w:rFonts w:ascii="Times New Roman" w:hAnsi="Times New Roman" w:cs="Times New Roman"/>
          <w:sz w:val="24"/>
          <w:szCs w:val="24"/>
        </w:rPr>
        <w:t xml:space="preserve">. </w:t>
      </w:r>
      <w:ins w:id="340" w:author="Cavanaugh, Rob" w:date="2025-08-08T11:50:00Z" w16du:dateUtc="2025-08-08T15:50:00Z">
        <w:r w:rsidR="00481242">
          <w:rPr>
            <w:rFonts w:ascii="Times New Roman" w:hAnsi="Times New Roman" w:cs="Times New Roman"/>
            <w:sz w:val="24"/>
            <w:szCs w:val="24"/>
          </w:rPr>
          <w:t xml:space="preserve">We caution the field on use of existing FI measures in contexts in which they have not yet been validated and suggest that </w:t>
        </w:r>
      </w:ins>
      <w:del w:id="341" w:author="Cavanaugh, Rob" w:date="2025-08-08T11:50:00Z" w16du:dateUtc="2025-08-08T15:50:00Z">
        <w:r w:rsidR="00786AC2" w:rsidRPr="00786AC2" w:rsidDel="00481242">
          <w:rPr>
            <w:rFonts w:ascii="Times New Roman" w:hAnsi="Times New Roman" w:cs="Times New Roman"/>
            <w:sz w:val="24"/>
            <w:szCs w:val="24"/>
          </w:rPr>
          <w:delText xml:space="preserve">Therefore </w:delText>
        </w:r>
        <w:r w:rsidR="00786AC2" w:rsidDel="00481242">
          <w:rPr>
            <w:rFonts w:ascii="Times New Roman" w:hAnsi="Times New Roman" w:cs="Times New Roman"/>
            <w:sz w:val="24"/>
            <w:szCs w:val="24"/>
          </w:rPr>
          <w:delText>future research should</w:delText>
        </w:r>
      </w:del>
      <w:ins w:id="342" w:author="Cavanaugh, Rob" w:date="2025-08-08T11:50:00Z" w16du:dateUtc="2025-08-08T15:50:00Z">
        <w:r w:rsidR="00481242">
          <w:rPr>
            <w:rFonts w:ascii="Times New Roman" w:hAnsi="Times New Roman" w:cs="Times New Roman"/>
            <w:sz w:val="24"/>
            <w:szCs w:val="24"/>
          </w:rPr>
          <w:t>it may be necessary</w:t>
        </w:r>
      </w:ins>
      <w:r w:rsidR="00786AC2">
        <w:rPr>
          <w:rFonts w:ascii="Times New Roman" w:hAnsi="Times New Roman" w:cs="Times New Roman"/>
          <w:sz w:val="24"/>
          <w:szCs w:val="24"/>
        </w:rPr>
        <w:t xml:space="preserve"> </w:t>
      </w:r>
      <w:del w:id="343" w:author="Cavanaugh, Rob" w:date="2025-08-08T11:51:00Z" w16du:dateUtc="2025-08-08T15:51:00Z">
        <w:r w:rsidR="00786AC2" w:rsidDel="00481242">
          <w:rPr>
            <w:rFonts w:ascii="Times New Roman" w:hAnsi="Times New Roman" w:cs="Times New Roman"/>
            <w:sz w:val="24"/>
            <w:szCs w:val="24"/>
          </w:rPr>
          <w:delText xml:space="preserve">endeavor </w:delText>
        </w:r>
      </w:del>
      <w:r w:rsidR="00786AC2">
        <w:rPr>
          <w:rFonts w:ascii="Times New Roman" w:hAnsi="Times New Roman" w:cs="Times New Roman"/>
          <w:sz w:val="24"/>
          <w:szCs w:val="24"/>
        </w:rPr>
        <w:t xml:space="preserve">to create </w:t>
      </w:r>
      <w:r w:rsidR="00786AC2" w:rsidRPr="00786AC2">
        <w:rPr>
          <w:rFonts w:ascii="Times New Roman" w:hAnsi="Times New Roman" w:cs="Times New Roman"/>
          <w:sz w:val="24"/>
          <w:szCs w:val="24"/>
        </w:rPr>
        <w:t xml:space="preserve">an </w:t>
      </w:r>
      <w:r w:rsidRPr="00786AC2">
        <w:rPr>
          <w:rFonts w:ascii="Times New Roman" w:hAnsi="Times New Roman" w:cs="Times New Roman"/>
          <w:sz w:val="24"/>
          <w:szCs w:val="24"/>
        </w:rPr>
        <w:t>FI that</w:t>
      </w:r>
      <w:r w:rsidR="00786AC2" w:rsidRPr="00786AC2">
        <w:rPr>
          <w:rFonts w:ascii="Times New Roman" w:hAnsi="Times New Roman" w:cs="Times New Roman"/>
          <w:sz w:val="24"/>
          <w:szCs w:val="24"/>
        </w:rPr>
        <w:t xml:space="preserve"> is</w:t>
      </w:r>
      <w:r w:rsidRPr="00786AC2">
        <w:rPr>
          <w:rFonts w:ascii="Times New Roman" w:hAnsi="Times New Roman" w:cs="Times New Roman"/>
          <w:sz w:val="24"/>
          <w:szCs w:val="24"/>
        </w:rPr>
        <w:t xml:space="preserve"> not tied to any one </w:t>
      </w:r>
      <w:r w:rsidR="00786AC2" w:rsidRPr="00786AC2">
        <w:rPr>
          <w:rFonts w:ascii="Times New Roman" w:hAnsi="Times New Roman" w:cs="Times New Roman"/>
          <w:sz w:val="24"/>
          <w:szCs w:val="24"/>
        </w:rPr>
        <w:t xml:space="preserve">database, but rather is validated for use </w:t>
      </w:r>
      <w:r w:rsidR="00786AC2">
        <w:rPr>
          <w:rFonts w:ascii="Times New Roman" w:hAnsi="Times New Roman" w:cs="Times New Roman"/>
          <w:sz w:val="24"/>
          <w:szCs w:val="24"/>
        </w:rPr>
        <w:t xml:space="preserve">amidst the </w:t>
      </w:r>
      <w:r w:rsidR="00786AC2" w:rsidRPr="00786AC2">
        <w:rPr>
          <w:rFonts w:ascii="Times New Roman" w:hAnsi="Times New Roman" w:cs="Times New Roman"/>
          <w:sz w:val="24"/>
          <w:szCs w:val="24"/>
        </w:rPr>
        <w:t>complexities of translat</w:t>
      </w:r>
      <w:r w:rsidR="00F70447">
        <w:rPr>
          <w:rFonts w:ascii="Times New Roman" w:hAnsi="Times New Roman" w:cs="Times New Roman"/>
          <w:sz w:val="24"/>
          <w:szCs w:val="24"/>
        </w:rPr>
        <w:t>ed</w:t>
      </w:r>
      <w:r w:rsidR="00786AC2" w:rsidRPr="00786AC2">
        <w:rPr>
          <w:rFonts w:ascii="Times New Roman" w:hAnsi="Times New Roman" w:cs="Times New Roman"/>
          <w:sz w:val="24"/>
          <w:szCs w:val="24"/>
        </w:rPr>
        <w:t xml:space="preserve"> multi-source health data </w:t>
      </w:r>
      <w:r w:rsidR="00F70447">
        <w:rPr>
          <w:rFonts w:ascii="Times New Roman" w:hAnsi="Times New Roman" w:cs="Times New Roman"/>
          <w:sz w:val="24"/>
          <w:szCs w:val="24"/>
        </w:rPr>
        <w:t>in</w:t>
      </w:r>
      <w:r w:rsidR="00786AC2" w:rsidRPr="00786AC2">
        <w:rPr>
          <w:rFonts w:ascii="Times New Roman" w:hAnsi="Times New Roman" w:cs="Times New Roman"/>
          <w:sz w:val="24"/>
          <w:szCs w:val="24"/>
        </w:rPr>
        <w:t xml:space="preserve"> </w:t>
      </w:r>
      <w:r w:rsidR="00786AC2">
        <w:rPr>
          <w:rFonts w:ascii="Times New Roman" w:hAnsi="Times New Roman" w:cs="Times New Roman"/>
          <w:sz w:val="24"/>
          <w:szCs w:val="24"/>
        </w:rPr>
        <w:t xml:space="preserve">the OMOP </w:t>
      </w:r>
      <w:r w:rsidR="00786AC2" w:rsidRPr="00786AC2">
        <w:rPr>
          <w:rFonts w:ascii="Times New Roman" w:hAnsi="Times New Roman" w:cs="Times New Roman"/>
          <w:sz w:val="24"/>
          <w:szCs w:val="24"/>
        </w:rPr>
        <w:t>CDM</w:t>
      </w:r>
      <w:r w:rsidR="00786AC2">
        <w:rPr>
          <w:rFonts w:ascii="Times New Roman" w:hAnsi="Times New Roman" w:cs="Times New Roman"/>
          <w:sz w:val="24"/>
          <w:szCs w:val="24"/>
        </w:rPr>
        <w:t>.</w:t>
      </w:r>
    </w:p>
    <w:p w14:paraId="00000043" w14:textId="77777777" w:rsidR="009E3786" w:rsidRPr="00010F95" w:rsidRDefault="009E3786" w:rsidP="009631A5">
      <w:pPr>
        <w:spacing w:after="0"/>
        <w:rPr>
          <w:rFonts w:ascii="Times New Roman" w:hAnsi="Times New Roman" w:cs="Times New Roman"/>
          <w:sz w:val="24"/>
          <w:szCs w:val="24"/>
        </w:rPr>
      </w:pPr>
    </w:p>
    <w:p w14:paraId="488ADC16" w14:textId="77777777" w:rsidR="00786AC2" w:rsidRPr="00010F95" w:rsidRDefault="00786AC2" w:rsidP="00786AC2">
      <w:pPr>
        <w:spacing w:after="0"/>
        <w:rPr>
          <w:rFonts w:ascii="Times New Roman" w:hAnsi="Times New Roman" w:cs="Times New Roman"/>
          <w:sz w:val="24"/>
          <w:szCs w:val="24"/>
        </w:rPr>
      </w:pPr>
      <w:r w:rsidRPr="00010F95">
        <w:rPr>
          <w:rFonts w:ascii="Times New Roman" w:hAnsi="Times New Roman" w:cs="Times New Roman"/>
          <w:sz w:val="24"/>
          <w:szCs w:val="24"/>
        </w:rPr>
        <w:t>Key take aways:</w:t>
      </w:r>
    </w:p>
    <w:p w14:paraId="122A21B8" w14:textId="77777777" w:rsidR="00786AC2" w:rsidRPr="00786AC2" w:rsidRDefault="00786AC2" w:rsidP="00786AC2">
      <w:pPr>
        <w:pStyle w:val="ListParagraph"/>
        <w:numPr>
          <w:ilvl w:val="0"/>
          <w:numId w:val="14"/>
        </w:numPr>
        <w:spacing w:after="0"/>
        <w:rPr>
          <w:rFonts w:ascii="Times New Roman" w:hAnsi="Times New Roman" w:cs="Times New Roman"/>
          <w:sz w:val="24"/>
          <w:szCs w:val="24"/>
        </w:rPr>
      </w:pPr>
      <w:r w:rsidRPr="00786AC2">
        <w:rPr>
          <w:rFonts w:ascii="Times New Roman" w:hAnsi="Times New Roman" w:cs="Times New Roman"/>
          <w:sz w:val="24"/>
          <w:szCs w:val="24"/>
        </w:rPr>
        <w:t>FIs seem to be dependent on their development context, limiting their external validity in international applications</w:t>
      </w:r>
    </w:p>
    <w:p w14:paraId="559A7255" w14:textId="03327F03" w:rsidR="003262AD" w:rsidRPr="000A02D2" w:rsidRDefault="00786AC2">
      <w:pPr>
        <w:pStyle w:val="ListParagraph"/>
        <w:numPr>
          <w:ilvl w:val="0"/>
          <w:numId w:val="14"/>
        </w:numPr>
        <w:spacing w:after="0"/>
        <w:rPr>
          <w:rFonts w:ascii="Times New Roman" w:hAnsi="Times New Roman" w:cs="Times New Roman"/>
          <w:i/>
          <w:sz w:val="24"/>
          <w:szCs w:val="24"/>
        </w:rPr>
      </w:pPr>
      <w:r w:rsidRPr="000A02D2">
        <w:rPr>
          <w:rFonts w:ascii="Times New Roman" w:hAnsi="Times New Roman" w:cs="Times New Roman"/>
          <w:sz w:val="24"/>
          <w:szCs w:val="24"/>
        </w:rPr>
        <w:t xml:space="preserve">CDMs may alter the validity of the measures due to details lost in translation from source data to harmonized data. </w:t>
      </w:r>
    </w:p>
    <w:p w14:paraId="093F6EDE" w14:textId="77777777" w:rsidR="003262AD" w:rsidRPr="00010F95" w:rsidRDefault="003262AD" w:rsidP="009631A5">
      <w:pPr>
        <w:spacing w:after="0"/>
        <w:rPr>
          <w:rFonts w:ascii="Times New Roman" w:hAnsi="Times New Roman" w:cs="Times New Roman"/>
          <w:i/>
          <w:sz w:val="24"/>
          <w:szCs w:val="24"/>
        </w:rPr>
      </w:pPr>
    </w:p>
    <w:p w14:paraId="7430EEF8" w14:textId="77777777" w:rsidR="003262AD" w:rsidRPr="00010F95" w:rsidRDefault="003262AD" w:rsidP="009631A5">
      <w:pPr>
        <w:spacing w:after="0"/>
        <w:rPr>
          <w:rFonts w:ascii="Times New Roman" w:hAnsi="Times New Roman" w:cs="Times New Roman"/>
          <w:i/>
          <w:sz w:val="24"/>
          <w:szCs w:val="24"/>
        </w:rPr>
      </w:pPr>
    </w:p>
    <w:p w14:paraId="5A8BD6E8" w14:textId="77777777" w:rsidR="003262AD" w:rsidRPr="00010F95" w:rsidRDefault="003262AD" w:rsidP="009631A5">
      <w:pPr>
        <w:spacing w:after="0"/>
        <w:rPr>
          <w:rFonts w:ascii="Times New Roman" w:hAnsi="Times New Roman" w:cs="Times New Roman"/>
          <w:i/>
          <w:sz w:val="24"/>
          <w:szCs w:val="24"/>
        </w:rPr>
      </w:pPr>
    </w:p>
    <w:p w14:paraId="0E3E648C" w14:textId="77777777" w:rsidR="003262AD" w:rsidRPr="00010F95" w:rsidRDefault="003262AD" w:rsidP="009631A5">
      <w:pPr>
        <w:spacing w:after="0"/>
        <w:rPr>
          <w:rFonts w:ascii="Times New Roman" w:hAnsi="Times New Roman" w:cs="Times New Roman"/>
          <w:i/>
          <w:sz w:val="24"/>
          <w:szCs w:val="24"/>
        </w:rPr>
      </w:pPr>
    </w:p>
    <w:p w14:paraId="4F81DFDB" w14:textId="77777777" w:rsidR="003262AD" w:rsidRPr="00010F95" w:rsidRDefault="003262AD" w:rsidP="009631A5">
      <w:pPr>
        <w:spacing w:after="0"/>
        <w:rPr>
          <w:rFonts w:ascii="Times New Roman" w:hAnsi="Times New Roman" w:cs="Times New Roman"/>
          <w:i/>
          <w:sz w:val="24"/>
          <w:szCs w:val="24"/>
        </w:rPr>
      </w:pPr>
    </w:p>
    <w:p w14:paraId="72096CB7" w14:textId="77777777" w:rsidR="003262AD" w:rsidRPr="00010F95" w:rsidRDefault="003262AD" w:rsidP="009631A5">
      <w:pPr>
        <w:spacing w:after="0"/>
        <w:rPr>
          <w:rFonts w:ascii="Times New Roman" w:hAnsi="Times New Roman" w:cs="Times New Roman"/>
          <w:i/>
          <w:sz w:val="24"/>
          <w:szCs w:val="24"/>
        </w:rPr>
      </w:pPr>
    </w:p>
    <w:p w14:paraId="090909E2" w14:textId="77777777" w:rsidR="003262AD" w:rsidRPr="00010F95" w:rsidRDefault="003262AD" w:rsidP="009631A5">
      <w:pPr>
        <w:spacing w:after="0"/>
        <w:rPr>
          <w:rFonts w:ascii="Times New Roman" w:hAnsi="Times New Roman" w:cs="Times New Roman"/>
          <w:i/>
          <w:sz w:val="24"/>
          <w:szCs w:val="24"/>
        </w:rPr>
      </w:pPr>
    </w:p>
    <w:p w14:paraId="5E1A4B67" w14:textId="77777777" w:rsidR="003262AD" w:rsidRPr="00010F95" w:rsidRDefault="003262AD" w:rsidP="009631A5">
      <w:pPr>
        <w:spacing w:after="0"/>
        <w:rPr>
          <w:rFonts w:ascii="Times New Roman" w:hAnsi="Times New Roman" w:cs="Times New Roman"/>
          <w:i/>
          <w:sz w:val="24"/>
          <w:szCs w:val="24"/>
        </w:rPr>
      </w:pPr>
    </w:p>
    <w:p w14:paraId="6B9B3697" w14:textId="77777777" w:rsidR="003262AD" w:rsidRPr="00010F95" w:rsidRDefault="003262AD" w:rsidP="009631A5">
      <w:pPr>
        <w:spacing w:after="0"/>
        <w:rPr>
          <w:rFonts w:ascii="Times New Roman" w:hAnsi="Times New Roman" w:cs="Times New Roman"/>
          <w:i/>
          <w:sz w:val="24"/>
          <w:szCs w:val="24"/>
        </w:rPr>
      </w:pPr>
    </w:p>
    <w:p w14:paraId="67E85ED1" w14:textId="77777777" w:rsidR="00A52D4C" w:rsidRDefault="00A52D4C" w:rsidP="00A52D4C">
      <w:pPr>
        <w:spacing w:after="0"/>
        <w:rPr>
          <w:rFonts w:ascii="Times New Roman" w:hAnsi="Times New Roman" w:cs="Times New Roman"/>
          <w:i/>
          <w:sz w:val="24"/>
          <w:szCs w:val="24"/>
        </w:rPr>
      </w:pPr>
    </w:p>
    <w:p w14:paraId="50ED95A7" w14:textId="77777777" w:rsidR="00A52D4C" w:rsidRDefault="00A52D4C" w:rsidP="00A52D4C">
      <w:pPr>
        <w:spacing w:after="0"/>
        <w:rPr>
          <w:rFonts w:ascii="Times New Roman" w:hAnsi="Times New Roman" w:cs="Times New Roman"/>
          <w:i/>
          <w:sz w:val="24"/>
          <w:szCs w:val="24"/>
        </w:rPr>
      </w:pPr>
    </w:p>
    <w:p w14:paraId="3703637D" w14:textId="77777777" w:rsidR="00A52D4C" w:rsidRDefault="00A52D4C" w:rsidP="00A52D4C">
      <w:pPr>
        <w:spacing w:after="0"/>
        <w:rPr>
          <w:rFonts w:ascii="Times New Roman" w:hAnsi="Times New Roman" w:cs="Times New Roman"/>
          <w:i/>
          <w:sz w:val="24"/>
          <w:szCs w:val="24"/>
        </w:rPr>
      </w:pPr>
    </w:p>
    <w:p w14:paraId="34E8DF5D" w14:textId="77777777" w:rsidR="00A52D4C" w:rsidRDefault="00A52D4C" w:rsidP="00A52D4C">
      <w:pPr>
        <w:spacing w:after="0"/>
        <w:rPr>
          <w:rFonts w:ascii="Times New Roman" w:hAnsi="Times New Roman" w:cs="Times New Roman"/>
          <w:i/>
          <w:sz w:val="24"/>
          <w:szCs w:val="24"/>
        </w:rPr>
      </w:pPr>
    </w:p>
    <w:p w14:paraId="428F7192" w14:textId="77777777" w:rsidR="00A52D4C" w:rsidRDefault="00A52D4C" w:rsidP="00A52D4C">
      <w:pPr>
        <w:spacing w:after="0"/>
        <w:rPr>
          <w:rFonts w:ascii="Times New Roman" w:hAnsi="Times New Roman" w:cs="Times New Roman"/>
          <w:i/>
          <w:sz w:val="24"/>
          <w:szCs w:val="24"/>
        </w:rPr>
      </w:pPr>
    </w:p>
    <w:p w14:paraId="14A6093C" w14:textId="77777777" w:rsidR="00A52D4C" w:rsidRDefault="00A52D4C" w:rsidP="00A52D4C">
      <w:pPr>
        <w:spacing w:after="0"/>
        <w:rPr>
          <w:rFonts w:ascii="Times New Roman" w:hAnsi="Times New Roman" w:cs="Times New Roman"/>
          <w:i/>
          <w:sz w:val="24"/>
          <w:szCs w:val="24"/>
        </w:rPr>
      </w:pPr>
    </w:p>
    <w:p w14:paraId="2DE17A5A" w14:textId="77777777" w:rsidR="00A52D4C" w:rsidRDefault="00A52D4C" w:rsidP="00A52D4C">
      <w:pPr>
        <w:spacing w:after="0"/>
        <w:rPr>
          <w:rFonts w:ascii="Times New Roman" w:hAnsi="Times New Roman" w:cs="Times New Roman"/>
          <w:i/>
          <w:sz w:val="24"/>
          <w:szCs w:val="24"/>
        </w:rPr>
      </w:pPr>
    </w:p>
    <w:p w14:paraId="5C30285E" w14:textId="77777777" w:rsidR="00A52D4C" w:rsidRDefault="00A52D4C" w:rsidP="00A52D4C">
      <w:pPr>
        <w:spacing w:after="0"/>
        <w:rPr>
          <w:rFonts w:ascii="Times New Roman" w:hAnsi="Times New Roman" w:cs="Times New Roman"/>
          <w:i/>
          <w:sz w:val="24"/>
          <w:szCs w:val="24"/>
        </w:rPr>
      </w:pPr>
    </w:p>
    <w:p w14:paraId="7949831D" w14:textId="77777777" w:rsidR="00786AC2" w:rsidRDefault="00786AC2">
      <w:pPr>
        <w:rPr>
          <w:rFonts w:ascii="Times New Roman" w:hAnsi="Times New Roman" w:cs="Times New Roman"/>
          <w:i/>
          <w:sz w:val="24"/>
          <w:szCs w:val="24"/>
        </w:rPr>
      </w:pPr>
      <w:r>
        <w:rPr>
          <w:rFonts w:ascii="Times New Roman" w:hAnsi="Times New Roman" w:cs="Times New Roman"/>
          <w:i/>
          <w:sz w:val="24"/>
          <w:szCs w:val="24"/>
        </w:rPr>
        <w:br w:type="page"/>
      </w:r>
    </w:p>
    <w:p w14:paraId="67A217C4" w14:textId="77777777" w:rsidR="00136477" w:rsidRDefault="00136477" w:rsidP="00A52D4C">
      <w:pPr>
        <w:spacing w:after="0"/>
        <w:rPr>
          <w:rFonts w:ascii="Times New Roman" w:hAnsi="Times New Roman" w:cs="Times New Roman"/>
          <w:iCs/>
          <w:sz w:val="24"/>
          <w:szCs w:val="24"/>
        </w:rPr>
      </w:pPr>
    </w:p>
    <w:p w14:paraId="1C071234" w14:textId="67227EE4" w:rsidR="003262AD" w:rsidRPr="00786AC2" w:rsidRDefault="000658E2" w:rsidP="00A52D4C">
      <w:pPr>
        <w:spacing w:after="0"/>
        <w:rPr>
          <w:rFonts w:ascii="Times New Roman" w:hAnsi="Times New Roman" w:cs="Times New Roman"/>
          <w:iCs/>
          <w:sz w:val="24"/>
          <w:szCs w:val="24"/>
        </w:rPr>
      </w:pPr>
      <w:r w:rsidRPr="00786AC2">
        <w:rPr>
          <w:rFonts w:ascii="Times New Roman" w:hAnsi="Times New Roman" w:cs="Times New Roman"/>
          <w:iCs/>
          <w:sz w:val="24"/>
          <w:szCs w:val="24"/>
        </w:rPr>
        <w:t xml:space="preserve">Table </w:t>
      </w:r>
      <w:r w:rsidR="00136477">
        <w:rPr>
          <w:rFonts w:ascii="Times New Roman" w:hAnsi="Times New Roman" w:cs="Times New Roman"/>
          <w:iCs/>
          <w:sz w:val="24"/>
          <w:szCs w:val="24"/>
        </w:rPr>
        <w:t>2</w:t>
      </w:r>
      <w:r w:rsidRPr="00786AC2">
        <w:rPr>
          <w:rFonts w:ascii="Times New Roman" w:hAnsi="Times New Roman" w:cs="Times New Roman"/>
          <w:iCs/>
          <w:sz w:val="24"/>
          <w:szCs w:val="24"/>
        </w:rPr>
        <w:t xml:space="preserve">. </w:t>
      </w:r>
      <w:r w:rsidR="00A52D4C" w:rsidRPr="00786AC2">
        <w:rPr>
          <w:rFonts w:ascii="Times New Roman" w:hAnsi="Times New Roman" w:cs="Times New Roman"/>
          <w:iCs/>
          <w:sz w:val="24"/>
          <w:szCs w:val="24"/>
        </w:rPr>
        <w:t xml:space="preserve">Baseline characteristics of samples from each database that have at least one year of data. </w:t>
      </w:r>
    </w:p>
    <w:p w14:paraId="249EE9BE" w14:textId="5C8A4363" w:rsidR="003262AD" w:rsidRDefault="0080110E" w:rsidP="009631A5">
      <w:pPr>
        <w:spacing w:after="0"/>
        <w:rPr>
          <w:rFonts w:ascii="Times New Roman" w:hAnsi="Times New Roman" w:cs="Times New Roman"/>
          <w:i/>
          <w:sz w:val="24"/>
          <w:szCs w:val="24"/>
        </w:rPr>
      </w:pPr>
      <w:commentRangeStart w:id="344"/>
      <w:r w:rsidRPr="00010F95">
        <w:rPr>
          <w:rFonts w:ascii="Times New Roman" w:hAnsi="Times New Roman" w:cs="Times New Roman"/>
          <w:i/>
          <w:noProof/>
          <w:sz w:val="24"/>
          <w:szCs w:val="24"/>
        </w:rPr>
        <w:drawing>
          <wp:inline distT="0" distB="0" distL="0" distR="0" wp14:anchorId="62AACCB8" wp14:editId="468D6B3C">
            <wp:extent cx="5731510" cy="3336290"/>
            <wp:effectExtent l="0" t="0" r="0" b="3810"/>
            <wp:docPr id="136186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61992" name=""/>
                    <pic:cNvPicPr/>
                  </pic:nvPicPr>
                  <pic:blipFill>
                    <a:blip r:embed="rId15"/>
                    <a:stretch>
                      <a:fillRect/>
                    </a:stretch>
                  </pic:blipFill>
                  <pic:spPr>
                    <a:xfrm>
                      <a:off x="0" y="0"/>
                      <a:ext cx="5731510" cy="3336290"/>
                    </a:xfrm>
                    <a:prstGeom prst="rect">
                      <a:avLst/>
                    </a:prstGeom>
                  </pic:spPr>
                </pic:pic>
              </a:graphicData>
            </a:graphic>
          </wp:inline>
        </w:drawing>
      </w:r>
      <w:commentRangeEnd w:id="344"/>
      <w:r w:rsidR="004237BB">
        <w:rPr>
          <w:rStyle w:val="CommentReference"/>
        </w:rPr>
        <w:commentReference w:id="344"/>
      </w:r>
    </w:p>
    <w:p w14:paraId="7E3F46C1" w14:textId="038CF1F0" w:rsidR="00786AC2" w:rsidRPr="00786AC2" w:rsidRDefault="00786AC2" w:rsidP="00786AC2">
      <w:pPr>
        <w:spacing w:after="0"/>
        <w:rPr>
          <w:rFonts w:ascii="Times New Roman" w:hAnsi="Times New Roman" w:cs="Times New Roman"/>
          <w:iCs/>
          <w:sz w:val="24"/>
          <w:szCs w:val="24"/>
        </w:rPr>
      </w:pPr>
      <w:r w:rsidRPr="00786AC2">
        <w:rPr>
          <w:rFonts w:ascii="Times New Roman" w:hAnsi="Times New Roman" w:cs="Times New Roman"/>
          <w:iCs/>
          <w:sz w:val="24"/>
          <w:szCs w:val="24"/>
        </w:rPr>
        <w:t xml:space="preserve">Note: </w:t>
      </w:r>
      <w:commentRangeStart w:id="345"/>
      <w:commentRangeStart w:id="346"/>
      <w:r w:rsidRPr="00786AC2">
        <w:rPr>
          <w:rFonts w:ascii="Times New Roman" w:hAnsi="Times New Roman" w:cs="Times New Roman"/>
          <w:iCs/>
          <w:sz w:val="24"/>
          <w:szCs w:val="24"/>
        </w:rPr>
        <w:t>Pharmetrics+, IMRD</w:t>
      </w:r>
      <w:r w:rsidR="004237BB">
        <w:rPr>
          <w:rFonts w:ascii="Times New Roman" w:hAnsi="Times New Roman" w:cs="Times New Roman"/>
          <w:iCs/>
          <w:sz w:val="24"/>
          <w:szCs w:val="24"/>
        </w:rPr>
        <w:t>-</w:t>
      </w:r>
      <w:r w:rsidRPr="00786AC2">
        <w:rPr>
          <w:rFonts w:ascii="Times New Roman" w:hAnsi="Times New Roman" w:cs="Times New Roman"/>
          <w:iCs/>
          <w:sz w:val="24"/>
          <w:szCs w:val="24"/>
        </w:rPr>
        <w:t>EMIS, IMRD-THIN are all IQVIA data products</w:t>
      </w:r>
      <w:commentRangeEnd w:id="345"/>
      <w:r w:rsidR="00995107">
        <w:rPr>
          <w:rStyle w:val="CommentReference"/>
        </w:rPr>
        <w:commentReference w:id="345"/>
      </w:r>
      <w:r w:rsidRPr="00786AC2">
        <w:rPr>
          <w:rFonts w:ascii="Times New Roman" w:hAnsi="Times New Roman" w:cs="Times New Roman"/>
          <w:iCs/>
          <w:sz w:val="24"/>
          <w:szCs w:val="24"/>
        </w:rPr>
        <w:t xml:space="preserve">. Race/ethnicity is not included in table 1 because these data are not available from the IQVIA products due to the deidentified nature of those data. UK </w:t>
      </w:r>
      <w:proofErr w:type="spellStart"/>
      <w:r w:rsidRPr="00786AC2">
        <w:rPr>
          <w:rFonts w:ascii="Times New Roman" w:hAnsi="Times New Roman" w:cs="Times New Roman"/>
          <w:iCs/>
          <w:sz w:val="24"/>
          <w:szCs w:val="24"/>
        </w:rPr>
        <w:t>BioBank</w:t>
      </w:r>
      <w:proofErr w:type="spellEnd"/>
      <w:r w:rsidRPr="00786AC2">
        <w:rPr>
          <w:rFonts w:ascii="Times New Roman" w:hAnsi="Times New Roman" w:cs="Times New Roman"/>
          <w:iCs/>
          <w:sz w:val="24"/>
          <w:szCs w:val="24"/>
        </w:rPr>
        <w:t xml:space="preserve"> does not collect race/ethnicity data. </w:t>
      </w:r>
      <w:commentRangeEnd w:id="346"/>
      <w:r w:rsidR="006E0CFA">
        <w:rPr>
          <w:rStyle w:val="CommentReference"/>
        </w:rPr>
        <w:commentReference w:id="346"/>
      </w:r>
      <w:proofErr w:type="spellStart"/>
      <w:r w:rsidRPr="00786AC2">
        <w:rPr>
          <w:rFonts w:ascii="Times New Roman" w:hAnsi="Times New Roman" w:cs="Times New Roman"/>
          <w:iCs/>
          <w:sz w:val="24"/>
          <w:szCs w:val="24"/>
        </w:rPr>
        <w:t>eFI</w:t>
      </w:r>
      <w:proofErr w:type="spellEnd"/>
      <w:r w:rsidRPr="00786AC2">
        <w:rPr>
          <w:rFonts w:ascii="Times New Roman" w:hAnsi="Times New Roman" w:cs="Times New Roman"/>
          <w:iCs/>
          <w:sz w:val="24"/>
          <w:szCs w:val="24"/>
        </w:rPr>
        <w:t xml:space="preserve"> frailty categories cut-points for robust (), pre-frail (), and frail (); VAFI frailty category cut-points for robust (), pre-frail (), and frail ()</w:t>
      </w:r>
    </w:p>
    <w:p w14:paraId="4F9DD7D6" w14:textId="77777777" w:rsidR="00093065" w:rsidRDefault="00093065" w:rsidP="009631A5">
      <w:pPr>
        <w:spacing w:after="0"/>
        <w:rPr>
          <w:rFonts w:ascii="Times New Roman" w:hAnsi="Times New Roman" w:cs="Times New Roman"/>
          <w:i/>
          <w:sz w:val="24"/>
          <w:szCs w:val="24"/>
        </w:rPr>
      </w:pPr>
    </w:p>
    <w:p w14:paraId="191C1283" w14:textId="40C6B6A1" w:rsidR="00786AC2" w:rsidRDefault="00786AC2">
      <w:pPr>
        <w:rPr>
          <w:rFonts w:ascii="Times New Roman" w:hAnsi="Times New Roman" w:cs="Times New Roman"/>
          <w:i/>
          <w:sz w:val="24"/>
          <w:szCs w:val="24"/>
        </w:rPr>
      </w:pPr>
      <w:r>
        <w:rPr>
          <w:rFonts w:ascii="Times New Roman" w:hAnsi="Times New Roman" w:cs="Times New Roman"/>
          <w:i/>
          <w:sz w:val="24"/>
          <w:szCs w:val="24"/>
        </w:rPr>
        <w:br w:type="page"/>
      </w:r>
    </w:p>
    <w:p w14:paraId="5E1FE480" w14:textId="77777777" w:rsidR="003262AD" w:rsidRPr="00010F95" w:rsidRDefault="003262AD" w:rsidP="009631A5">
      <w:pPr>
        <w:spacing w:after="0"/>
        <w:rPr>
          <w:rFonts w:ascii="Times New Roman" w:hAnsi="Times New Roman" w:cs="Times New Roman"/>
          <w:i/>
          <w:sz w:val="24"/>
          <w:szCs w:val="24"/>
        </w:rPr>
      </w:pPr>
    </w:p>
    <w:p w14:paraId="2041E68A" w14:textId="77777777" w:rsidR="00093065" w:rsidRDefault="00093065" w:rsidP="00A52D4C">
      <w:pPr>
        <w:spacing w:after="0"/>
        <w:rPr>
          <w:rFonts w:ascii="Times New Roman" w:hAnsi="Times New Roman" w:cs="Times New Roman"/>
          <w:i/>
          <w:sz w:val="24"/>
          <w:szCs w:val="24"/>
        </w:rPr>
      </w:pPr>
    </w:p>
    <w:p w14:paraId="03521604" w14:textId="77777777" w:rsidR="00093065" w:rsidRDefault="00093065" w:rsidP="00A52D4C">
      <w:pPr>
        <w:spacing w:after="0"/>
        <w:rPr>
          <w:rFonts w:ascii="Times New Roman" w:hAnsi="Times New Roman" w:cs="Times New Roman"/>
          <w:i/>
          <w:sz w:val="24"/>
          <w:szCs w:val="24"/>
        </w:rPr>
      </w:pPr>
    </w:p>
    <w:p w14:paraId="061B73DE" w14:textId="77777777" w:rsidR="00093065" w:rsidRDefault="00093065" w:rsidP="00A52D4C">
      <w:pPr>
        <w:spacing w:after="0"/>
        <w:rPr>
          <w:rFonts w:ascii="Times New Roman" w:hAnsi="Times New Roman" w:cs="Times New Roman"/>
          <w:i/>
          <w:sz w:val="24"/>
          <w:szCs w:val="24"/>
        </w:rPr>
      </w:pPr>
    </w:p>
    <w:p w14:paraId="27F2585A" w14:textId="77777777" w:rsidR="00093065" w:rsidRDefault="00093065" w:rsidP="00A52D4C">
      <w:pPr>
        <w:spacing w:after="0"/>
        <w:rPr>
          <w:rFonts w:ascii="Times New Roman" w:hAnsi="Times New Roman" w:cs="Times New Roman"/>
          <w:i/>
          <w:sz w:val="24"/>
          <w:szCs w:val="24"/>
        </w:rPr>
      </w:pPr>
    </w:p>
    <w:p w14:paraId="4C87B183" w14:textId="77777777" w:rsidR="00093065" w:rsidRDefault="00093065" w:rsidP="00A52D4C">
      <w:pPr>
        <w:spacing w:after="0"/>
        <w:rPr>
          <w:rFonts w:ascii="Times New Roman" w:hAnsi="Times New Roman" w:cs="Times New Roman"/>
          <w:i/>
          <w:sz w:val="24"/>
          <w:szCs w:val="24"/>
        </w:rPr>
      </w:pPr>
    </w:p>
    <w:p w14:paraId="19B3C909" w14:textId="77777777" w:rsidR="00093065" w:rsidRDefault="00093065" w:rsidP="00A52D4C">
      <w:pPr>
        <w:spacing w:after="0"/>
        <w:rPr>
          <w:rFonts w:ascii="Times New Roman" w:hAnsi="Times New Roman" w:cs="Times New Roman"/>
          <w:i/>
          <w:sz w:val="24"/>
          <w:szCs w:val="24"/>
        </w:rPr>
      </w:pPr>
    </w:p>
    <w:p w14:paraId="662F1755" w14:textId="77777777" w:rsidR="00093065" w:rsidRDefault="00093065" w:rsidP="00A52D4C">
      <w:pPr>
        <w:spacing w:after="0"/>
        <w:rPr>
          <w:rFonts w:ascii="Times New Roman" w:hAnsi="Times New Roman" w:cs="Times New Roman"/>
          <w:i/>
          <w:sz w:val="24"/>
          <w:szCs w:val="24"/>
        </w:rPr>
      </w:pPr>
    </w:p>
    <w:p w14:paraId="69FC16DF" w14:textId="77777777" w:rsidR="00093065" w:rsidRDefault="00093065" w:rsidP="00A52D4C">
      <w:pPr>
        <w:spacing w:after="0"/>
        <w:rPr>
          <w:rFonts w:ascii="Times New Roman" w:hAnsi="Times New Roman" w:cs="Times New Roman"/>
          <w:i/>
          <w:sz w:val="24"/>
          <w:szCs w:val="24"/>
        </w:rPr>
      </w:pPr>
    </w:p>
    <w:p w14:paraId="1B303DF7" w14:textId="77777777" w:rsidR="00093065" w:rsidRDefault="00093065" w:rsidP="00A52D4C">
      <w:pPr>
        <w:spacing w:after="0"/>
        <w:rPr>
          <w:rFonts w:ascii="Times New Roman" w:hAnsi="Times New Roman" w:cs="Times New Roman"/>
          <w:i/>
          <w:sz w:val="24"/>
          <w:szCs w:val="24"/>
        </w:rPr>
      </w:pPr>
    </w:p>
    <w:p w14:paraId="5A5EB313" w14:textId="77777777" w:rsidR="00093065" w:rsidRDefault="00093065" w:rsidP="00A52D4C">
      <w:pPr>
        <w:spacing w:after="0"/>
        <w:rPr>
          <w:rFonts w:ascii="Times New Roman" w:hAnsi="Times New Roman" w:cs="Times New Roman"/>
          <w:i/>
          <w:sz w:val="24"/>
          <w:szCs w:val="24"/>
        </w:rPr>
      </w:pPr>
    </w:p>
    <w:p w14:paraId="312EEFA9" w14:textId="77777777" w:rsidR="00093065" w:rsidRPr="00010F95" w:rsidRDefault="00093065" w:rsidP="00A52D4C">
      <w:pPr>
        <w:spacing w:after="0"/>
        <w:rPr>
          <w:rFonts w:ascii="Times New Roman" w:hAnsi="Times New Roman" w:cs="Times New Roman"/>
          <w:i/>
          <w:sz w:val="24"/>
          <w:szCs w:val="24"/>
        </w:rPr>
      </w:pPr>
    </w:p>
    <w:p w14:paraId="0C887DDA" w14:textId="2EC169CA" w:rsidR="003262AD" w:rsidRPr="00010F95" w:rsidRDefault="00503E04" w:rsidP="009631A5">
      <w:pPr>
        <w:spacing w:after="0"/>
        <w:rPr>
          <w:rFonts w:ascii="Times New Roman" w:hAnsi="Times New Roman" w:cs="Times New Roman"/>
          <w:i/>
          <w:sz w:val="24"/>
          <w:szCs w:val="24"/>
        </w:rPr>
      </w:pPr>
      <w:r>
        <w:rPr>
          <w:rFonts w:ascii="Times New Roman" w:hAnsi="Times New Roman" w:cs="Times New Roman"/>
          <w:i/>
          <w:sz w:val="24"/>
          <w:szCs w:val="24"/>
        </w:rPr>
        <w:t xml:space="preserve"> </w:t>
      </w:r>
    </w:p>
    <w:p w14:paraId="72352887" w14:textId="52BFFDB2" w:rsidR="003262AD" w:rsidRPr="00010F95" w:rsidRDefault="003262AD" w:rsidP="009631A5">
      <w:pPr>
        <w:spacing w:after="0"/>
        <w:rPr>
          <w:rFonts w:ascii="Times New Roman" w:hAnsi="Times New Roman" w:cs="Times New Roman"/>
          <w:i/>
          <w:sz w:val="24"/>
          <w:szCs w:val="24"/>
        </w:rPr>
      </w:pPr>
      <w:r w:rsidRPr="00010F95">
        <w:rPr>
          <w:rFonts w:ascii="Times New Roman" w:hAnsi="Times New Roman" w:cs="Times New Roman"/>
          <w:i/>
          <w:noProof/>
          <w:sz w:val="24"/>
          <w:szCs w:val="24"/>
        </w:rPr>
        <w:drawing>
          <wp:inline distT="0" distB="0" distL="0" distR="0" wp14:anchorId="14A82752" wp14:editId="2A747666">
            <wp:extent cx="5731510" cy="2781300"/>
            <wp:effectExtent l="0" t="0" r="0" b="0"/>
            <wp:docPr id="115318947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89478" name="Picture 1" descr="A graph of different colored lines&#10;&#10;Description automatically generated"/>
                    <pic:cNvPicPr/>
                  </pic:nvPicPr>
                  <pic:blipFill>
                    <a:blip r:embed="rId16"/>
                    <a:stretch>
                      <a:fillRect/>
                    </a:stretch>
                  </pic:blipFill>
                  <pic:spPr>
                    <a:xfrm>
                      <a:off x="0" y="0"/>
                      <a:ext cx="5731510" cy="2781300"/>
                    </a:xfrm>
                    <a:prstGeom prst="rect">
                      <a:avLst/>
                    </a:prstGeom>
                  </pic:spPr>
                </pic:pic>
              </a:graphicData>
            </a:graphic>
          </wp:inline>
        </w:drawing>
      </w:r>
    </w:p>
    <w:p w14:paraId="10A63F7C" w14:textId="7B04FFFD" w:rsidR="003262AD" w:rsidRPr="00010F95" w:rsidRDefault="003262AD" w:rsidP="009631A5">
      <w:pPr>
        <w:spacing w:after="0"/>
        <w:rPr>
          <w:rFonts w:ascii="Times New Roman" w:hAnsi="Times New Roman" w:cs="Times New Roman"/>
          <w:i/>
          <w:sz w:val="24"/>
          <w:szCs w:val="24"/>
        </w:rPr>
      </w:pPr>
      <w:r w:rsidRPr="00010F95">
        <w:rPr>
          <w:rFonts w:ascii="Times New Roman" w:hAnsi="Times New Roman" w:cs="Times New Roman"/>
          <w:i/>
          <w:noProof/>
          <w:sz w:val="24"/>
          <w:szCs w:val="24"/>
        </w:rPr>
        <w:drawing>
          <wp:inline distT="0" distB="0" distL="0" distR="0" wp14:anchorId="12767A2C" wp14:editId="3C30FDB2">
            <wp:extent cx="5731510" cy="2783840"/>
            <wp:effectExtent l="0" t="0" r="0" b="0"/>
            <wp:docPr id="17521323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32311" name="Picture 1" descr="A screenshot of a graph&#10;&#10;Description automatically generated"/>
                    <pic:cNvPicPr/>
                  </pic:nvPicPr>
                  <pic:blipFill>
                    <a:blip r:embed="rId17"/>
                    <a:stretch>
                      <a:fillRect/>
                    </a:stretch>
                  </pic:blipFill>
                  <pic:spPr>
                    <a:xfrm>
                      <a:off x="0" y="0"/>
                      <a:ext cx="5731510" cy="2783840"/>
                    </a:xfrm>
                    <a:prstGeom prst="rect">
                      <a:avLst/>
                    </a:prstGeom>
                  </pic:spPr>
                </pic:pic>
              </a:graphicData>
            </a:graphic>
          </wp:inline>
        </w:drawing>
      </w:r>
    </w:p>
    <w:p w14:paraId="46E610CD" w14:textId="4299CF6A" w:rsidR="00A52D4C" w:rsidRPr="00010F95" w:rsidRDefault="00A52D4C" w:rsidP="00A52D4C">
      <w:pPr>
        <w:spacing w:after="0"/>
        <w:rPr>
          <w:rFonts w:ascii="Times New Roman" w:hAnsi="Times New Roman" w:cs="Times New Roman"/>
          <w:i/>
          <w:sz w:val="24"/>
          <w:szCs w:val="24"/>
        </w:rPr>
      </w:pPr>
      <w:r w:rsidRPr="00010F95">
        <w:rPr>
          <w:rFonts w:ascii="Times New Roman" w:hAnsi="Times New Roman" w:cs="Times New Roman"/>
          <w:i/>
          <w:sz w:val="24"/>
          <w:szCs w:val="24"/>
        </w:rPr>
        <w:t>Figure 2</w:t>
      </w:r>
      <w:r>
        <w:rPr>
          <w:rFonts w:ascii="Times New Roman" w:hAnsi="Times New Roman" w:cs="Times New Roman"/>
          <w:i/>
          <w:sz w:val="24"/>
          <w:szCs w:val="24"/>
        </w:rPr>
        <w:t>a</w:t>
      </w:r>
      <w:r w:rsidR="00786AC2">
        <w:rPr>
          <w:rFonts w:ascii="Times New Roman" w:hAnsi="Times New Roman" w:cs="Times New Roman"/>
          <w:i/>
          <w:sz w:val="24"/>
          <w:szCs w:val="24"/>
        </w:rPr>
        <w:t xml:space="preserve"> (top)</w:t>
      </w:r>
      <w:r>
        <w:rPr>
          <w:rFonts w:ascii="Times New Roman" w:hAnsi="Times New Roman" w:cs="Times New Roman"/>
          <w:i/>
          <w:sz w:val="24"/>
          <w:szCs w:val="24"/>
        </w:rPr>
        <w:t xml:space="preserve"> and b</w:t>
      </w:r>
      <w:r w:rsidR="00786AC2">
        <w:rPr>
          <w:rFonts w:ascii="Times New Roman" w:hAnsi="Times New Roman" w:cs="Times New Roman"/>
          <w:i/>
          <w:sz w:val="24"/>
          <w:szCs w:val="24"/>
        </w:rPr>
        <w:t xml:space="preserve"> (bottom)</w:t>
      </w:r>
      <w:r w:rsidRPr="00010F95">
        <w:rPr>
          <w:rFonts w:ascii="Times New Roman" w:hAnsi="Times New Roman" w:cs="Times New Roman"/>
          <w:i/>
          <w:sz w:val="24"/>
          <w:szCs w:val="24"/>
        </w:rPr>
        <w:t>.</w:t>
      </w:r>
      <w:r>
        <w:rPr>
          <w:rFonts w:ascii="Times New Roman" w:hAnsi="Times New Roman" w:cs="Times New Roman"/>
          <w:i/>
          <w:sz w:val="24"/>
          <w:szCs w:val="24"/>
        </w:rPr>
        <w:t xml:space="preserve"> Frailty categories by database and sex for the VAFI (a) and </w:t>
      </w:r>
      <w:proofErr w:type="spellStart"/>
      <w:r>
        <w:rPr>
          <w:rFonts w:ascii="Times New Roman" w:hAnsi="Times New Roman" w:cs="Times New Roman"/>
          <w:i/>
          <w:sz w:val="24"/>
          <w:szCs w:val="24"/>
        </w:rPr>
        <w:t>eFI</w:t>
      </w:r>
      <w:proofErr w:type="spellEnd"/>
      <w:r>
        <w:rPr>
          <w:rFonts w:ascii="Times New Roman" w:hAnsi="Times New Roman" w:cs="Times New Roman"/>
          <w:i/>
          <w:sz w:val="24"/>
          <w:szCs w:val="24"/>
        </w:rPr>
        <w:t xml:space="preserve"> (b)</w:t>
      </w:r>
      <w:r w:rsidRPr="00010F95">
        <w:rPr>
          <w:rFonts w:ascii="Times New Roman" w:hAnsi="Times New Roman" w:cs="Times New Roman"/>
          <w:i/>
          <w:sz w:val="24"/>
          <w:szCs w:val="24"/>
        </w:rPr>
        <w:t xml:space="preserve"> </w:t>
      </w:r>
    </w:p>
    <w:p w14:paraId="07D77FF9" w14:textId="77777777" w:rsidR="00265250" w:rsidRPr="00010F95" w:rsidRDefault="00265250" w:rsidP="009631A5">
      <w:pPr>
        <w:spacing w:after="0"/>
        <w:rPr>
          <w:rFonts w:ascii="Times New Roman" w:hAnsi="Times New Roman" w:cs="Times New Roman"/>
          <w:i/>
          <w:sz w:val="24"/>
          <w:szCs w:val="24"/>
        </w:rPr>
      </w:pPr>
    </w:p>
    <w:p w14:paraId="4B8BF671" w14:textId="77777777" w:rsidR="00786AC2" w:rsidRDefault="00786AC2">
      <w:pPr>
        <w:rPr>
          <w:rFonts w:ascii="Times New Roman" w:hAnsi="Times New Roman" w:cs="Times New Roman"/>
          <w:iCs/>
          <w:sz w:val="24"/>
          <w:szCs w:val="24"/>
        </w:rPr>
      </w:pPr>
      <w:r>
        <w:rPr>
          <w:rFonts w:ascii="Times New Roman" w:hAnsi="Times New Roman" w:cs="Times New Roman"/>
          <w:iCs/>
          <w:sz w:val="24"/>
          <w:szCs w:val="24"/>
        </w:rPr>
        <w:br w:type="page"/>
      </w:r>
    </w:p>
    <w:p w14:paraId="6D08165F" w14:textId="501833E7" w:rsidR="00265250" w:rsidRDefault="00046CEA" w:rsidP="009631A5">
      <w:pPr>
        <w:spacing w:after="0"/>
        <w:rPr>
          <w:rFonts w:ascii="Times New Roman" w:hAnsi="Times New Roman" w:cs="Times New Roman"/>
          <w:iCs/>
          <w:sz w:val="24"/>
          <w:szCs w:val="24"/>
        </w:rPr>
      </w:pPr>
      <w:r>
        <w:rPr>
          <w:rFonts w:ascii="Times New Roman" w:hAnsi="Times New Roman" w:cs="Times New Roman"/>
          <w:iCs/>
          <w:sz w:val="24"/>
          <w:szCs w:val="24"/>
        </w:rPr>
        <w:lastRenderedPageBreak/>
        <w:t>References</w:t>
      </w:r>
    </w:p>
    <w:p w14:paraId="590C70FB" w14:textId="77777777" w:rsidR="009921DC" w:rsidRPr="009921DC" w:rsidRDefault="00046CEA" w:rsidP="009921DC">
      <w:pPr>
        <w:pStyle w:val="Bibliography"/>
        <w:rPr>
          <w:rFonts w:ascii="Times New Roman" w:hAnsi="Times New Roman" w:cs="Times New Roman"/>
          <w:sz w:val="24"/>
        </w:rPr>
      </w:pPr>
      <w:r>
        <w:rPr>
          <w:iCs/>
        </w:rPr>
        <w:fldChar w:fldCharType="begin"/>
      </w:r>
      <w:r w:rsidR="005820A2">
        <w:rPr>
          <w:iCs/>
        </w:rPr>
        <w:instrText xml:space="preserve"> ADDIN ZOTERO_BIBL {"uncited":[],"omitted":[],"custom":[]} CSL_BIBLIOGRAPHY </w:instrText>
      </w:r>
      <w:r>
        <w:rPr>
          <w:iCs/>
        </w:rPr>
        <w:fldChar w:fldCharType="separate"/>
      </w:r>
      <w:r w:rsidR="009921DC" w:rsidRPr="009921DC">
        <w:rPr>
          <w:rFonts w:ascii="Times New Roman" w:hAnsi="Times New Roman" w:cs="Times New Roman"/>
          <w:sz w:val="24"/>
        </w:rPr>
        <w:t xml:space="preserve">1. </w:t>
      </w:r>
      <w:r w:rsidR="009921DC" w:rsidRPr="009921DC">
        <w:rPr>
          <w:rFonts w:ascii="Times New Roman" w:hAnsi="Times New Roman" w:cs="Times New Roman"/>
          <w:sz w:val="24"/>
        </w:rPr>
        <w:tab/>
        <w:t xml:space="preserve">Searle SD, Mitnitski A, Gahbauer EA, et al. A standard procedure for creating a frailty index. </w:t>
      </w:r>
      <w:r w:rsidR="009921DC" w:rsidRPr="009921DC">
        <w:rPr>
          <w:rFonts w:ascii="Times New Roman" w:hAnsi="Times New Roman" w:cs="Times New Roman"/>
          <w:i/>
          <w:iCs/>
          <w:sz w:val="24"/>
        </w:rPr>
        <w:t>BMC Geriatr.</w:t>
      </w:r>
      <w:r w:rsidR="009921DC" w:rsidRPr="009921DC">
        <w:rPr>
          <w:rFonts w:ascii="Times New Roman" w:hAnsi="Times New Roman" w:cs="Times New Roman"/>
          <w:sz w:val="24"/>
        </w:rPr>
        <w:t xml:space="preserve"> 2008;8(1):24. </w:t>
      </w:r>
    </w:p>
    <w:p w14:paraId="4D573E66"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2. </w:t>
      </w:r>
      <w:r w:rsidRPr="009921DC">
        <w:rPr>
          <w:rFonts w:ascii="Times New Roman" w:hAnsi="Times New Roman" w:cs="Times New Roman"/>
          <w:sz w:val="24"/>
        </w:rPr>
        <w:tab/>
        <w:t xml:space="preserve">Rockwood K, Mitnitski A. Frailty in Relation to the Accumulation of Deficits. </w:t>
      </w:r>
      <w:r w:rsidRPr="009921DC">
        <w:rPr>
          <w:rFonts w:ascii="Times New Roman" w:hAnsi="Times New Roman" w:cs="Times New Roman"/>
          <w:i/>
          <w:iCs/>
          <w:sz w:val="24"/>
        </w:rPr>
        <w:t>J. Gerontol. Ser. A</w:t>
      </w:r>
      <w:r w:rsidRPr="009921DC">
        <w:rPr>
          <w:rFonts w:ascii="Times New Roman" w:hAnsi="Times New Roman" w:cs="Times New Roman"/>
          <w:sz w:val="24"/>
        </w:rPr>
        <w:t xml:space="preserve">. 2007;62(7):722–727. </w:t>
      </w:r>
    </w:p>
    <w:p w14:paraId="2701BA81"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3. </w:t>
      </w:r>
      <w:r w:rsidRPr="009921DC">
        <w:rPr>
          <w:rFonts w:ascii="Times New Roman" w:hAnsi="Times New Roman" w:cs="Times New Roman"/>
          <w:sz w:val="24"/>
        </w:rPr>
        <w:tab/>
        <w:t xml:space="preserve">Mitnitski AB, Mogilner AJ, MacKnight C, et al. The mortality rate as a function of accumulated deficits in a frailty index. </w:t>
      </w:r>
      <w:r w:rsidRPr="009921DC">
        <w:rPr>
          <w:rFonts w:ascii="Times New Roman" w:hAnsi="Times New Roman" w:cs="Times New Roman"/>
          <w:i/>
          <w:iCs/>
          <w:sz w:val="24"/>
        </w:rPr>
        <w:t>Mech. Ageing Dev.</w:t>
      </w:r>
      <w:r w:rsidRPr="009921DC">
        <w:rPr>
          <w:rFonts w:ascii="Times New Roman" w:hAnsi="Times New Roman" w:cs="Times New Roman"/>
          <w:sz w:val="24"/>
        </w:rPr>
        <w:t xml:space="preserve"> 2002;123(11):1457–1460. </w:t>
      </w:r>
    </w:p>
    <w:p w14:paraId="085CAC7A"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4. </w:t>
      </w:r>
      <w:r w:rsidRPr="009921DC">
        <w:rPr>
          <w:rFonts w:ascii="Times New Roman" w:hAnsi="Times New Roman" w:cs="Times New Roman"/>
          <w:sz w:val="24"/>
        </w:rPr>
        <w:tab/>
        <w:t xml:space="preserve">Kim DH, Schneeweiss S, Glynn RJ, et al. Measuring Frailty in Medicare Data: Development and Validation of a Claims-Based Frailty Index. </w:t>
      </w:r>
      <w:r w:rsidRPr="009921DC">
        <w:rPr>
          <w:rFonts w:ascii="Times New Roman" w:hAnsi="Times New Roman" w:cs="Times New Roman"/>
          <w:i/>
          <w:iCs/>
          <w:sz w:val="24"/>
        </w:rPr>
        <w:t>J. Gerontol. A. Biol. Sci. Med. Sci.</w:t>
      </w:r>
      <w:r w:rsidRPr="009921DC">
        <w:rPr>
          <w:rFonts w:ascii="Times New Roman" w:hAnsi="Times New Roman" w:cs="Times New Roman"/>
          <w:sz w:val="24"/>
        </w:rPr>
        <w:t xml:space="preserve"> 2018;73(7):980–987. </w:t>
      </w:r>
    </w:p>
    <w:p w14:paraId="66516DFA"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5. </w:t>
      </w:r>
      <w:r w:rsidRPr="009921DC">
        <w:rPr>
          <w:rFonts w:ascii="Times New Roman" w:hAnsi="Times New Roman" w:cs="Times New Roman"/>
          <w:sz w:val="24"/>
        </w:rPr>
        <w:tab/>
        <w:t xml:space="preserve">Kim DH, Rockwood K. Frailty in Older Adults. </w:t>
      </w:r>
      <w:r w:rsidRPr="009921DC">
        <w:rPr>
          <w:rFonts w:ascii="Times New Roman" w:hAnsi="Times New Roman" w:cs="Times New Roman"/>
          <w:i/>
          <w:iCs/>
          <w:sz w:val="24"/>
        </w:rPr>
        <w:t>N. Engl. J. Med.</w:t>
      </w:r>
      <w:r w:rsidRPr="009921DC">
        <w:rPr>
          <w:rFonts w:ascii="Times New Roman" w:hAnsi="Times New Roman" w:cs="Times New Roman"/>
          <w:sz w:val="24"/>
        </w:rPr>
        <w:t xml:space="preserve"> 2024;391(6):538–548. </w:t>
      </w:r>
    </w:p>
    <w:p w14:paraId="5CF50FB9"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6. </w:t>
      </w:r>
      <w:r w:rsidRPr="009921DC">
        <w:rPr>
          <w:rFonts w:ascii="Times New Roman" w:hAnsi="Times New Roman" w:cs="Times New Roman"/>
          <w:sz w:val="24"/>
        </w:rPr>
        <w:tab/>
        <w:t xml:space="preserve">Cheng D, Dumontier C, Sheikh AR, et al. Prognostic value of the veterans affairs frailty index in older patients with non-small cell lung cancer. </w:t>
      </w:r>
      <w:r w:rsidRPr="009921DC">
        <w:rPr>
          <w:rFonts w:ascii="Times New Roman" w:hAnsi="Times New Roman" w:cs="Times New Roman"/>
          <w:i/>
          <w:iCs/>
          <w:sz w:val="24"/>
        </w:rPr>
        <w:t>Cancer Med.</w:t>
      </w:r>
      <w:r w:rsidRPr="009921DC">
        <w:rPr>
          <w:rFonts w:ascii="Times New Roman" w:hAnsi="Times New Roman" w:cs="Times New Roman"/>
          <w:sz w:val="24"/>
        </w:rPr>
        <w:t xml:space="preserve"> 2022;11(15):3009–3022. </w:t>
      </w:r>
    </w:p>
    <w:p w14:paraId="4069085E"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7. </w:t>
      </w:r>
      <w:r w:rsidRPr="009921DC">
        <w:rPr>
          <w:rFonts w:ascii="Times New Roman" w:hAnsi="Times New Roman" w:cs="Times New Roman"/>
          <w:sz w:val="24"/>
        </w:rPr>
        <w:tab/>
        <w:t xml:space="preserve">Gilbert T, Neuburger J, Kraindler J, et al. Development and validation of a Hospital Frailty Risk Score focusing on older people in acute care settings using electronic hospital records: an observational study. </w:t>
      </w:r>
      <w:r w:rsidRPr="009921DC">
        <w:rPr>
          <w:rFonts w:ascii="Times New Roman" w:hAnsi="Times New Roman" w:cs="Times New Roman"/>
          <w:i/>
          <w:iCs/>
          <w:sz w:val="24"/>
        </w:rPr>
        <w:t>Lancet Lond. Engl.</w:t>
      </w:r>
      <w:r w:rsidRPr="009921DC">
        <w:rPr>
          <w:rFonts w:ascii="Times New Roman" w:hAnsi="Times New Roman" w:cs="Times New Roman"/>
          <w:sz w:val="24"/>
        </w:rPr>
        <w:t xml:space="preserve"> 2018;391(10132):1775–1782. </w:t>
      </w:r>
    </w:p>
    <w:p w14:paraId="1872E806"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8. </w:t>
      </w:r>
      <w:r w:rsidRPr="009921DC">
        <w:rPr>
          <w:rFonts w:ascii="Times New Roman" w:hAnsi="Times New Roman" w:cs="Times New Roman"/>
          <w:sz w:val="24"/>
        </w:rPr>
        <w:tab/>
        <w:t xml:space="preserve">Cheng D, DuMontier C, Yildirim C, et al. Updating and Validating the U.S. Veterans Affairs Frailty Index: Transitioning From ICD-9 to ICD-10. </w:t>
      </w:r>
      <w:r w:rsidRPr="009921DC">
        <w:rPr>
          <w:rFonts w:ascii="Times New Roman" w:hAnsi="Times New Roman" w:cs="Times New Roman"/>
          <w:i/>
          <w:iCs/>
          <w:sz w:val="24"/>
        </w:rPr>
        <w:t>J. Gerontol. A. Biol. Sci. Med. Sci.</w:t>
      </w:r>
      <w:r w:rsidRPr="009921DC">
        <w:rPr>
          <w:rFonts w:ascii="Times New Roman" w:hAnsi="Times New Roman" w:cs="Times New Roman"/>
          <w:sz w:val="24"/>
        </w:rPr>
        <w:t xml:space="preserve"> 2021;76(7):1318–1325. </w:t>
      </w:r>
    </w:p>
    <w:p w14:paraId="0B3BFAE9"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9. </w:t>
      </w:r>
      <w:r w:rsidRPr="009921DC">
        <w:rPr>
          <w:rFonts w:ascii="Times New Roman" w:hAnsi="Times New Roman" w:cs="Times New Roman"/>
          <w:sz w:val="24"/>
        </w:rPr>
        <w:tab/>
        <w:t xml:space="preserve">Clegg A, Bates C, Young J, et al. Development and validation of an electronic frailty index using routine primary care electronic health record data. </w:t>
      </w:r>
      <w:r w:rsidRPr="009921DC">
        <w:rPr>
          <w:rFonts w:ascii="Times New Roman" w:hAnsi="Times New Roman" w:cs="Times New Roman"/>
          <w:i/>
          <w:iCs/>
          <w:sz w:val="24"/>
        </w:rPr>
        <w:t>Age Ageing</w:t>
      </w:r>
      <w:r w:rsidRPr="009921DC">
        <w:rPr>
          <w:rFonts w:ascii="Times New Roman" w:hAnsi="Times New Roman" w:cs="Times New Roman"/>
          <w:sz w:val="24"/>
        </w:rPr>
        <w:t xml:space="preserve">. 2016;45(3):353–360. </w:t>
      </w:r>
    </w:p>
    <w:p w14:paraId="17157020"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10. </w:t>
      </w:r>
      <w:r w:rsidRPr="009921DC">
        <w:rPr>
          <w:rFonts w:ascii="Times New Roman" w:hAnsi="Times New Roman" w:cs="Times New Roman"/>
          <w:sz w:val="24"/>
        </w:rPr>
        <w:tab/>
        <w:t xml:space="preserve">Sison SDM, Shi SM, Kim KM, et al. A crosswalk of commonly used frailty scales. </w:t>
      </w:r>
      <w:r w:rsidRPr="009921DC">
        <w:rPr>
          <w:rFonts w:ascii="Times New Roman" w:hAnsi="Times New Roman" w:cs="Times New Roman"/>
          <w:i/>
          <w:iCs/>
          <w:sz w:val="24"/>
        </w:rPr>
        <w:t>J. Am. Geriatr. Soc.</w:t>
      </w:r>
      <w:r w:rsidRPr="009921DC">
        <w:rPr>
          <w:rFonts w:ascii="Times New Roman" w:hAnsi="Times New Roman" w:cs="Times New Roman"/>
          <w:sz w:val="24"/>
        </w:rPr>
        <w:t xml:space="preserve"> 2023;71(10):3189–3198. </w:t>
      </w:r>
    </w:p>
    <w:p w14:paraId="2C7B26EF"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11. </w:t>
      </w:r>
      <w:r w:rsidRPr="009921DC">
        <w:rPr>
          <w:rFonts w:ascii="Times New Roman" w:hAnsi="Times New Roman" w:cs="Times New Roman"/>
          <w:sz w:val="24"/>
        </w:rPr>
        <w:tab/>
        <w:t xml:space="preserve">Orkaby AR, Hshieh TT, Gaziano JM, et al. Comparison of two frailty indices in the physicians’ health study. </w:t>
      </w:r>
      <w:r w:rsidRPr="009921DC">
        <w:rPr>
          <w:rFonts w:ascii="Times New Roman" w:hAnsi="Times New Roman" w:cs="Times New Roman"/>
          <w:i/>
          <w:iCs/>
          <w:sz w:val="24"/>
        </w:rPr>
        <w:t>Arch. Gerontol. Geriatr.</w:t>
      </w:r>
      <w:r w:rsidRPr="009921DC">
        <w:rPr>
          <w:rFonts w:ascii="Times New Roman" w:hAnsi="Times New Roman" w:cs="Times New Roman"/>
          <w:sz w:val="24"/>
        </w:rPr>
        <w:t xml:space="preserve"> 2017;71:21–27. </w:t>
      </w:r>
    </w:p>
    <w:p w14:paraId="0B917838"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12. </w:t>
      </w:r>
      <w:r w:rsidRPr="009921DC">
        <w:rPr>
          <w:rFonts w:ascii="Times New Roman" w:hAnsi="Times New Roman" w:cs="Times New Roman"/>
          <w:sz w:val="24"/>
        </w:rPr>
        <w:tab/>
        <w:t xml:space="preserve">Kim DH, Cheslock M, Sison SM, et al. eFrailty: Making frailty assessment accessible to clinicians and researchers. </w:t>
      </w:r>
      <w:r w:rsidRPr="009921DC">
        <w:rPr>
          <w:rFonts w:ascii="Times New Roman" w:hAnsi="Times New Roman" w:cs="Times New Roman"/>
          <w:i/>
          <w:iCs/>
          <w:sz w:val="24"/>
        </w:rPr>
        <w:t>J. Am. Geriatr. Soc.</w:t>
      </w:r>
      <w:r w:rsidRPr="009921DC">
        <w:rPr>
          <w:rFonts w:ascii="Times New Roman" w:hAnsi="Times New Roman" w:cs="Times New Roman"/>
          <w:sz w:val="24"/>
        </w:rPr>
        <w:t xml:space="preserve"> 2024;</w:t>
      </w:r>
    </w:p>
    <w:p w14:paraId="66BDA434"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13. </w:t>
      </w:r>
      <w:r w:rsidRPr="009921DC">
        <w:rPr>
          <w:rFonts w:ascii="Times New Roman" w:hAnsi="Times New Roman" w:cs="Times New Roman"/>
          <w:sz w:val="24"/>
        </w:rPr>
        <w:tab/>
        <w:t xml:space="preserve">Santos-Eggimann B, Cuénoud P, Spagnoli J, et al. Prevalence of frailty in middle-aged and older community-dwelling Europeans living in 10 countries. </w:t>
      </w:r>
      <w:r w:rsidRPr="009921DC">
        <w:rPr>
          <w:rFonts w:ascii="Times New Roman" w:hAnsi="Times New Roman" w:cs="Times New Roman"/>
          <w:i/>
          <w:iCs/>
          <w:sz w:val="24"/>
        </w:rPr>
        <w:t>J. Gerontol. A. Biol. Sci. Med. Sci.</w:t>
      </w:r>
      <w:r w:rsidRPr="009921DC">
        <w:rPr>
          <w:rFonts w:ascii="Times New Roman" w:hAnsi="Times New Roman" w:cs="Times New Roman"/>
          <w:sz w:val="24"/>
        </w:rPr>
        <w:t xml:space="preserve"> 2009;64(6):675–681. </w:t>
      </w:r>
    </w:p>
    <w:p w14:paraId="14515102"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14. </w:t>
      </w:r>
      <w:r w:rsidRPr="009921DC">
        <w:rPr>
          <w:rFonts w:ascii="Times New Roman" w:hAnsi="Times New Roman" w:cs="Times New Roman"/>
          <w:sz w:val="24"/>
        </w:rPr>
        <w:tab/>
        <w:t xml:space="preserve">Ofori-Asenso R, Chin KL, Mazidi M, et al. Global Incidence of Frailty and Prefrailty Among Community-Dwelling Older Adults: A Systematic Review and Meta-analysis. </w:t>
      </w:r>
      <w:r w:rsidRPr="009921DC">
        <w:rPr>
          <w:rFonts w:ascii="Times New Roman" w:hAnsi="Times New Roman" w:cs="Times New Roman"/>
          <w:i/>
          <w:iCs/>
          <w:sz w:val="24"/>
        </w:rPr>
        <w:t>JAMA Netw. Open</w:t>
      </w:r>
      <w:r w:rsidRPr="009921DC">
        <w:rPr>
          <w:rFonts w:ascii="Times New Roman" w:hAnsi="Times New Roman" w:cs="Times New Roman"/>
          <w:sz w:val="24"/>
        </w:rPr>
        <w:t xml:space="preserve">. 2019;2(8):e198398. </w:t>
      </w:r>
    </w:p>
    <w:p w14:paraId="0E9D85B5"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15. </w:t>
      </w:r>
      <w:r w:rsidRPr="009921DC">
        <w:rPr>
          <w:rFonts w:ascii="Times New Roman" w:hAnsi="Times New Roman" w:cs="Times New Roman"/>
          <w:sz w:val="24"/>
        </w:rPr>
        <w:tab/>
        <w:t xml:space="preserve">Nguyen T, Cumming RG, Hilmer SN. A review of frailty in developing countries. </w:t>
      </w:r>
      <w:r w:rsidRPr="009921DC">
        <w:rPr>
          <w:rFonts w:ascii="Times New Roman" w:hAnsi="Times New Roman" w:cs="Times New Roman"/>
          <w:i/>
          <w:iCs/>
          <w:sz w:val="24"/>
        </w:rPr>
        <w:t>J. Nutr. Health Aging</w:t>
      </w:r>
      <w:r w:rsidRPr="009921DC">
        <w:rPr>
          <w:rFonts w:ascii="Times New Roman" w:hAnsi="Times New Roman" w:cs="Times New Roman"/>
          <w:sz w:val="24"/>
        </w:rPr>
        <w:t xml:space="preserve">. 2015;19(9):941–946. </w:t>
      </w:r>
    </w:p>
    <w:p w14:paraId="4C1F2B46"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lastRenderedPageBreak/>
        <w:t xml:space="preserve">16. </w:t>
      </w:r>
      <w:r w:rsidRPr="009921DC">
        <w:rPr>
          <w:rFonts w:ascii="Times New Roman" w:hAnsi="Times New Roman" w:cs="Times New Roman"/>
          <w:sz w:val="24"/>
        </w:rPr>
        <w:tab/>
        <w:t xml:space="preserve">Orfila F, Carrasco-Ribelles LA, Abellana R, et al. Validation of an electronic frailty index with electronic health records: eFRAGICAP index. </w:t>
      </w:r>
      <w:r w:rsidRPr="009921DC">
        <w:rPr>
          <w:rFonts w:ascii="Times New Roman" w:hAnsi="Times New Roman" w:cs="Times New Roman"/>
          <w:i/>
          <w:iCs/>
          <w:sz w:val="24"/>
        </w:rPr>
        <w:t>BMC Geriatr.</w:t>
      </w:r>
      <w:r w:rsidRPr="009921DC">
        <w:rPr>
          <w:rFonts w:ascii="Times New Roman" w:hAnsi="Times New Roman" w:cs="Times New Roman"/>
          <w:sz w:val="24"/>
        </w:rPr>
        <w:t xml:space="preserve"> 2022;22(1):404. </w:t>
      </w:r>
    </w:p>
    <w:p w14:paraId="62CBF0F2"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17. </w:t>
      </w:r>
      <w:r w:rsidRPr="009921DC">
        <w:rPr>
          <w:rFonts w:ascii="Times New Roman" w:hAnsi="Times New Roman" w:cs="Times New Roman"/>
          <w:sz w:val="24"/>
        </w:rPr>
        <w:tab/>
        <w:t xml:space="preserve">Voss EA, Makadia R, Matcho A, et al. Feasibility and utility of applications of the common data model to multiple, disparate observational health databases. </w:t>
      </w:r>
      <w:r w:rsidRPr="009921DC">
        <w:rPr>
          <w:rFonts w:ascii="Times New Roman" w:hAnsi="Times New Roman" w:cs="Times New Roman"/>
          <w:i/>
          <w:iCs/>
          <w:sz w:val="24"/>
        </w:rPr>
        <w:t>J. Am. Med. Inform. Assoc.</w:t>
      </w:r>
      <w:r w:rsidRPr="009921DC">
        <w:rPr>
          <w:rFonts w:ascii="Times New Roman" w:hAnsi="Times New Roman" w:cs="Times New Roman"/>
          <w:sz w:val="24"/>
        </w:rPr>
        <w:t xml:space="preserve"> 2015;22(3):553–564. </w:t>
      </w:r>
    </w:p>
    <w:p w14:paraId="44E76FEC"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18. </w:t>
      </w:r>
      <w:r w:rsidRPr="009921DC">
        <w:rPr>
          <w:rFonts w:ascii="Times New Roman" w:hAnsi="Times New Roman" w:cs="Times New Roman"/>
          <w:sz w:val="24"/>
        </w:rPr>
        <w:tab/>
        <w:t xml:space="preserve">Weiskopf NG, Weng C. Methods and dimensions of electronic health record data quality assessment: enabling reuse for clinical research. </w:t>
      </w:r>
      <w:r w:rsidRPr="009921DC">
        <w:rPr>
          <w:rFonts w:ascii="Times New Roman" w:hAnsi="Times New Roman" w:cs="Times New Roman"/>
          <w:i/>
          <w:iCs/>
          <w:sz w:val="24"/>
        </w:rPr>
        <w:t>J. Am. Med. Inform. Assoc. JAMIA</w:t>
      </w:r>
      <w:r w:rsidRPr="009921DC">
        <w:rPr>
          <w:rFonts w:ascii="Times New Roman" w:hAnsi="Times New Roman" w:cs="Times New Roman"/>
          <w:sz w:val="24"/>
        </w:rPr>
        <w:t xml:space="preserve">. 2013;20(1):144–151. </w:t>
      </w:r>
    </w:p>
    <w:p w14:paraId="7DBD7BCF"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19. </w:t>
      </w:r>
      <w:r w:rsidRPr="009921DC">
        <w:rPr>
          <w:rFonts w:ascii="Times New Roman" w:hAnsi="Times New Roman" w:cs="Times New Roman"/>
          <w:sz w:val="24"/>
        </w:rPr>
        <w:tab/>
        <w:t xml:space="preserve">Desai M, Rachet B, Coleman MP, et al. Two countries divided by a common language: health systems in the UK and USA. </w:t>
      </w:r>
      <w:r w:rsidRPr="009921DC">
        <w:rPr>
          <w:rFonts w:ascii="Times New Roman" w:hAnsi="Times New Roman" w:cs="Times New Roman"/>
          <w:i/>
          <w:iCs/>
          <w:sz w:val="24"/>
        </w:rPr>
        <w:t>J. R. Soc. Med.</w:t>
      </w:r>
      <w:r w:rsidRPr="009921DC">
        <w:rPr>
          <w:rFonts w:ascii="Times New Roman" w:hAnsi="Times New Roman" w:cs="Times New Roman"/>
          <w:sz w:val="24"/>
        </w:rPr>
        <w:t xml:space="preserve"> 2010;103(7):283–287. </w:t>
      </w:r>
    </w:p>
    <w:p w14:paraId="6943B48D"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20. </w:t>
      </w:r>
      <w:r w:rsidRPr="009921DC">
        <w:rPr>
          <w:rFonts w:ascii="Times New Roman" w:hAnsi="Times New Roman" w:cs="Times New Roman"/>
          <w:sz w:val="24"/>
        </w:rPr>
        <w:tab/>
        <w:t>OHDSI. The Book of OHDSI: Observational Health Data Sciences and Informatics. OHDSI; 2019.(https://books.google.co.il/books?id=JxpnzQEACAAJ)</w:t>
      </w:r>
    </w:p>
    <w:p w14:paraId="657264E7"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21. </w:t>
      </w:r>
      <w:r w:rsidRPr="009921DC">
        <w:rPr>
          <w:rFonts w:ascii="Times New Roman" w:hAnsi="Times New Roman" w:cs="Times New Roman"/>
          <w:sz w:val="24"/>
        </w:rPr>
        <w:tab/>
        <w:t xml:space="preserve">All of Us Research Program Investigators, Denny JC, Rutter JL, et al. The “All of Us” Research Program. </w:t>
      </w:r>
      <w:r w:rsidRPr="009921DC">
        <w:rPr>
          <w:rFonts w:ascii="Times New Roman" w:hAnsi="Times New Roman" w:cs="Times New Roman"/>
          <w:i/>
          <w:iCs/>
          <w:sz w:val="24"/>
        </w:rPr>
        <w:t>N. Engl. J. Med.</w:t>
      </w:r>
      <w:r w:rsidRPr="009921DC">
        <w:rPr>
          <w:rFonts w:ascii="Times New Roman" w:hAnsi="Times New Roman" w:cs="Times New Roman"/>
          <w:sz w:val="24"/>
        </w:rPr>
        <w:t xml:space="preserve"> 2019;381(7):668–676. </w:t>
      </w:r>
    </w:p>
    <w:p w14:paraId="7095F065"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22. </w:t>
      </w:r>
      <w:r w:rsidRPr="009921DC">
        <w:rPr>
          <w:rFonts w:ascii="Times New Roman" w:hAnsi="Times New Roman" w:cs="Times New Roman"/>
          <w:sz w:val="24"/>
        </w:rPr>
        <w:tab/>
        <w:t xml:space="preserve">Edwards L, Pickett J, Ashcroft DM, et al. UK research data resources based on primary care electronic health records: review and summary for potential users. </w:t>
      </w:r>
      <w:r w:rsidRPr="009921DC">
        <w:rPr>
          <w:rFonts w:ascii="Times New Roman" w:hAnsi="Times New Roman" w:cs="Times New Roman"/>
          <w:i/>
          <w:iCs/>
          <w:sz w:val="24"/>
        </w:rPr>
        <w:t>BJGP Open</w:t>
      </w:r>
      <w:r w:rsidRPr="009921DC">
        <w:rPr>
          <w:rFonts w:ascii="Times New Roman" w:hAnsi="Times New Roman" w:cs="Times New Roman"/>
          <w:sz w:val="24"/>
        </w:rPr>
        <w:t xml:space="preserve">. 2023;7(3):BJGPO.2023.0057. </w:t>
      </w:r>
    </w:p>
    <w:p w14:paraId="433443E8"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23. </w:t>
      </w:r>
      <w:r w:rsidRPr="009921DC">
        <w:rPr>
          <w:rFonts w:ascii="Times New Roman" w:hAnsi="Times New Roman" w:cs="Times New Roman"/>
          <w:sz w:val="24"/>
        </w:rPr>
        <w:tab/>
        <w:t xml:space="preserve">Candore G, Hedenmalm K, Slattery J, et al. Can We Rely on Results From IQVIA Medical Research Data UK Converted to the Observational Medical Outcome Partnership Common Data Model?: A Validation Study Based on Prescribing Codeine in Children. </w:t>
      </w:r>
      <w:r w:rsidRPr="009921DC">
        <w:rPr>
          <w:rFonts w:ascii="Times New Roman" w:hAnsi="Times New Roman" w:cs="Times New Roman"/>
          <w:i/>
          <w:iCs/>
          <w:sz w:val="24"/>
        </w:rPr>
        <w:t>Clin. Pharmacol. Ther.</w:t>
      </w:r>
      <w:r w:rsidRPr="009921DC">
        <w:rPr>
          <w:rFonts w:ascii="Times New Roman" w:hAnsi="Times New Roman" w:cs="Times New Roman"/>
          <w:sz w:val="24"/>
        </w:rPr>
        <w:t xml:space="preserve"> 2020;107(4):915–925. </w:t>
      </w:r>
    </w:p>
    <w:p w14:paraId="471E06CE"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24. </w:t>
      </w:r>
      <w:r w:rsidRPr="009921DC">
        <w:rPr>
          <w:rFonts w:ascii="Times New Roman" w:hAnsi="Times New Roman" w:cs="Times New Roman"/>
          <w:sz w:val="24"/>
        </w:rPr>
        <w:tab/>
        <w:t xml:space="preserve">Kojima G, Iliffe S, Walters K. Frailty index as a predictor of mortality: a systematic review and meta-analysis. </w:t>
      </w:r>
      <w:r w:rsidRPr="009921DC">
        <w:rPr>
          <w:rFonts w:ascii="Times New Roman" w:hAnsi="Times New Roman" w:cs="Times New Roman"/>
          <w:i/>
          <w:iCs/>
          <w:sz w:val="24"/>
        </w:rPr>
        <w:t>Age Ageing</w:t>
      </w:r>
      <w:r w:rsidRPr="009921DC">
        <w:rPr>
          <w:rFonts w:ascii="Times New Roman" w:hAnsi="Times New Roman" w:cs="Times New Roman"/>
          <w:sz w:val="24"/>
        </w:rPr>
        <w:t xml:space="preserve">. 2018;47(2):193–200. </w:t>
      </w:r>
    </w:p>
    <w:p w14:paraId="65F7D969"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25. </w:t>
      </w:r>
      <w:r w:rsidRPr="009921DC">
        <w:rPr>
          <w:rFonts w:ascii="Times New Roman" w:hAnsi="Times New Roman" w:cs="Times New Roman"/>
          <w:sz w:val="24"/>
        </w:rPr>
        <w:tab/>
        <w:t xml:space="preserve">Ambagtsheer RC, Beilby J, Dabravolskaj J, et al. Application of an electronic Frailty Index in Australian primary care: data quality and feasibility assessment. </w:t>
      </w:r>
      <w:r w:rsidRPr="009921DC">
        <w:rPr>
          <w:rFonts w:ascii="Times New Roman" w:hAnsi="Times New Roman" w:cs="Times New Roman"/>
          <w:i/>
          <w:iCs/>
          <w:sz w:val="24"/>
        </w:rPr>
        <w:t>Aging Clin. Exp. Res.</w:t>
      </w:r>
      <w:r w:rsidRPr="009921DC">
        <w:rPr>
          <w:rFonts w:ascii="Times New Roman" w:hAnsi="Times New Roman" w:cs="Times New Roman"/>
          <w:sz w:val="24"/>
        </w:rPr>
        <w:t xml:space="preserve"> 2019;31(5):653–660. </w:t>
      </w:r>
    </w:p>
    <w:p w14:paraId="705C8368"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26. </w:t>
      </w:r>
      <w:r w:rsidRPr="009921DC">
        <w:rPr>
          <w:rFonts w:ascii="Times New Roman" w:hAnsi="Times New Roman" w:cs="Times New Roman"/>
          <w:sz w:val="24"/>
        </w:rPr>
        <w:tab/>
        <w:t xml:space="preserve">Elhussein L, Burn E, Delmestri A, et al. Quantifying polypharmacy in elderly people: a comparison between source and mapped data in the UK Clinical Practice Research Datalink GOLD. In: </w:t>
      </w:r>
      <w:r w:rsidRPr="009921DC">
        <w:rPr>
          <w:rFonts w:ascii="Times New Roman" w:hAnsi="Times New Roman" w:cs="Times New Roman"/>
          <w:i/>
          <w:iCs/>
          <w:sz w:val="24"/>
        </w:rPr>
        <w:t>Abstract presentations</w:t>
      </w:r>
      <w:r w:rsidRPr="009921DC">
        <w:rPr>
          <w:rFonts w:ascii="Times New Roman" w:hAnsi="Times New Roman" w:cs="Times New Roman"/>
          <w:sz w:val="24"/>
        </w:rPr>
        <w:t>. Online: 2021 (Accessed September 5, 2024)(https://www.ohdsi.org/2021-global-symposium-showcase-36/). (Accessed September 5, 2024)</w:t>
      </w:r>
    </w:p>
    <w:p w14:paraId="282A2D0F"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27. </w:t>
      </w:r>
      <w:r w:rsidRPr="009921DC">
        <w:rPr>
          <w:rFonts w:ascii="Times New Roman" w:hAnsi="Times New Roman" w:cs="Times New Roman"/>
          <w:sz w:val="24"/>
        </w:rPr>
        <w:tab/>
        <w:t xml:space="preserve">DuMontier C, Hennis R, Yilidirim C, et al. Construct validity of the electronic Veterans Affairs Frailty Index against clinician frailty assessment. </w:t>
      </w:r>
      <w:r w:rsidRPr="009921DC">
        <w:rPr>
          <w:rFonts w:ascii="Times New Roman" w:hAnsi="Times New Roman" w:cs="Times New Roman"/>
          <w:i/>
          <w:iCs/>
          <w:sz w:val="24"/>
        </w:rPr>
        <w:t>J. Am. Geriatr. Soc.</w:t>
      </w:r>
      <w:r w:rsidRPr="009921DC">
        <w:rPr>
          <w:rFonts w:ascii="Times New Roman" w:hAnsi="Times New Roman" w:cs="Times New Roman"/>
          <w:sz w:val="24"/>
        </w:rPr>
        <w:t xml:space="preserve"> 2023;71(12):3857–3864. </w:t>
      </w:r>
    </w:p>
    <w:p w14:paraId="750F7116"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28. </w:t>
      </w:r>
      <w:r w:rsidRPr="009921DC">
        <w:rPr>
          <w:rFonts w:ascii="Times New Roman" w:hAnsi="Times New Roman" w:cs="Times New Roman"/>
          <w:sz w:val="24"/>
        </w:rPr>
        <w:tab/>
        <w:t xml:space="preserve">Orkaby AR, Nussbaum L, Ho Y-L, et al. The Burden of Frailty Among U.S. Veterans and Its Association With Mortality, 2002–2012. </w:t>
      </w:r>
      <w:r w:rsidRPr="009921DC">
        <w:rPr>
          <w:rFonts w:ascii="Times New Roman" w:hAnsi="Times New Roman" w:cs="Times New Roman"/>
          <w:i/>
          <w:iCs/>
          <w:sz w:val="24"/>
        </w:rPr>
        <w:t>J. Gerontol. Ser. A</w:t>
      </w:r>
      <w:r w:rsidRPr="009921DC">
        <w:rPr>
          <w:rFonts w:ascii="Times New Roman" w:hAnsi="Times New Roman" w:cs="Times New Roman"/>
          <w:sz w:val="24"/>
        </w:rPr>
        <w:t xml:space="preserve">. 2019;74(8):1257–1264. </w:t>
      </w:r>
    </w:p>
    <w:p w14:paraId="6C72549F"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lastRenderedPageBreak/>
        <w:t xml:space="preserve">29. </w:t>
      </w:r>
      <w:r w:rsidRPr="009921DC">
        <w:rPr>
          <w:rFonts w:ascii="Times New Roman" w:hAnsi="Times New Roman" w:cs="Times New Roman"/>
          <w:sz w:val="24"/>
        </w:rPr>
        <w:tab/>
        <w:t xml:space="preserve">Kent S, Burn E, Dawoud D, et al. Common Problems, Common Data Model Solutions: Evidence Generation for Health Technology Assessment. </w:t>
      </w:r>
      <w:r w:rsidRPr="009921DC">
        <w:rPr>
          <w:rFonts w:ascii="Times New Roman" w:hAnsi="Times New Roman" w:cs="Times New Roman"/>
          <w:i/>
          <w:iCs/>
          <w:sz w:val="24"/>
        </w:rPr>
        <w:t>Pharmacoeconomics</w:t>
      </w:r>
      <w:r w:rsidRPr="009921DC">
        <w:rPr>
          <w:rFonts w:ascii="Times New Roman" w:hAnsi="Times New Roman" w:cs="Times New Roman"/>
          <w:sz w:val="24"/>
        </w:rPr>
        <w:t xml:space="preserve">. 2021;39(3):275–285. </w:t>
      </w:r>
    </w:p>
    <w:p w14:paraId="79254CDF"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30. </w:t>
      </w:r>
      <w:r w:rsidRPr="009921DC">
        <w:rPr>
          <w:rFonts w:ascii="Times New Roman" w:hAnsi="Times New Roman" w:cs="Times New Roman"/>
          <w:sz w:val="24"/>
        </w:rPr>
        <w:tab/>
        <w:t xml:space="preserve">Allen N, Sudlow C, Downey P, et al. UK Biobank: Current status and what it means for epidemiology. </w:t>
      </w:r>
      <w:r w:rsidRPr="009921DC">
        <w:rPr>
          <w:rFonts w:ascii="Times New Roman" w:hAnsi="Times New Roman" w:cs="Times New Roman"/>
          <w:i/>
          <w:iCs/>
          <w:sz w:val="24"/>
        </w:rPr>
        <w:t>Health Policy Technol.</w:t>
      </w:r>
      <w:r w:rsidRPr="009921DC">
        <w:rPr>
          <w:rFonts w:ascii="Times New Roman" w:hAnsi="Times New Roman" w:cs="Times New Roman"/>
          <w:sz w:val="24"/>
        </w:rPr>
        <w:t xml:space="preserve"> 2012;1(3):123–126. </w:t>
      </w:r>
    </w:p>
    <w:p w14:paraId="2703039F"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31. </w:t>
      </w:r>
      <w:r w:rsidRPr="009921DC">
        <w:rPr>
          <w:rFonts w:ascii="Times New Roman" w:hAnsi="Times New Roman" w:cs="Times New Roman"/>
          <w:sz w:val="24"/>
        </w:rPr>
        <w:tab/>
        <w:t xml:space="preserve">van Alten S, Domingue BW, Faul J, et al. Reweighting UK Biobank corrects for pervasive selection bias due to volunteering. </w:t>
      </w:r>
      <w:r w:rsidRPr="009921DC">
        <w:rPr>
          <w:rFonts w:ascii="Times New Roman" w:hAnsi="Times New Roman" w:cs="Times New Roman"/>
          <w:i/>
          <w:iCs/>
          <w:sz w:val="24"/>
        </w:rPr>
        <w:t>Int. J. Epidemiol.</w:t>
      </w:r>
      <w:r w:rsidRPr="009921DC">
        <w:rPr>
          <w:rFonts w:ascii="Times New Roman" w:hAnsi="Times New Roman" w:cs="Times New Roman"/>
          <w:sz w:val="24"/>
        </w:rPr>
        <w:t xml:space="preserve"> 2024;53(3):dyae054. </w:t>
      </w:r>
    </w:p>
    <w:p w14:paraId="39AEA0F0"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32. </w:t>
      </w:r>
      <w:r w:rsidRPr="009921DC">
        <w:rPr>
          <w:rFonts w:ascii="Times New Roman" w:hAnsi="Times New Roman" w:cs="Times New Roman"/>
          <w:sz w:val="24"/>
        </w:rPr>
        <w:tab/>
        <w:t xml:space="preserve">Kambara MS, Sharma S, Spouge JL, et al. Increasing Representativeness in the All of Us Cohort Using Inverse Probability Weighting. </w:t>
      </w:r>
      <w:r w:rsidRPr="009921DC">
        <w:rPr>
          <w:rFonts w:ascii="Times New Roman" w:hAnsi="Times New Roman" w:cs="Times New Roman"/>
          <w:i/>
          <w:iCs/>
          <w:sz w:val="24"/>
        </w:rPr>
        <w:t>medRxiv</w:t>
      </w:r>
      <w:r w:rsidRPr="009921DC">
        <w:rPr>
          <w:rFonts w:ascii="Times New Roman" w:hAnsi="Times New Roman" w:cs="Times New Roman"/>
          <w:sz w:val="24"/>
        </w:rPr>
        <w:t xml:space="preserve">. 2024;2024.10.02.24314774. </w:t>
      </w:r>
    </w:p>
    <w:p w14:paraId="7B60D72C"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33. </w:t>
      </w:r>
      <w:r w:rsidRPr="009921DC">
        <w:rPr>
          <w:rFonts w:ascii="Times New Roman" w:hAnsi="Times New Roman" w:cs="Times New Roman"/>
          <w:sz w:val="24"/>
        </w:rPr>
        <w:tab/>
        <w:t xml:space="preserve">Gordon EH, Peel NM, Samanta M, et al. Sex differences in frailty: A systematic review and meta-analysis. </w:t>
      </w:r>
      <w:r w:rsidRPr="009921DC">
        <w:rPr>
          <w:rFonts w:ascii="Times New Roman" w:hAnsi="Times New Roman" w:cs="Times New Roman"/>
          <w:i/>
          <w:iCs/>
          <w:sz w:val="24"/>
        </w:rPr>
        <w:t>Exp. Gerontol.</w:t>
      </w:r>
      <w:r w:rsidRPr="009921DC">
        <w:rPr>
          <w:rFonts w:ascii="Times New Roman" w:hAnsi="Times New Roman" w:cs="Times New Roman"/>
          <w:sz w:val="24"/>
        </w:rPr>
        <w:t xml:space="preserve"> 2017;89:30–40. </w:t>
      </w:r>
    </w:p>
    <w:p w14:paraId="4D2BB7D5"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34. </w:t>
      </w:r>
      <w:r w:rsidRPr="009921DC">
        <w:rPr>
          <w:rFonts w:ascii="Times New Roman" w:hAnsi="Times New Roman" w:cs="Times New Roman"/>
          <w:sz w:val="24"/>
        </w:rPr>
        <w:tab/>
        <w:t xml:space="preserve">Shi SM, Olivieri-Mui B, Park CM, et al. Frailty in Medicare Advantage Beneficiaries and Traditional Medicare Beneficiaries. </w:t>
      </w:r>
      <w:r w:rsidRPr="009921DC">
        <w:rPr>
          <w:rFonts w:ascii="Times New Roman" w:hAnsi="Times New Roman" w:cs="Times New Roman"/>
          <w:i/>
          <w:iCs/>
          <w:sz w:val="24"/>
        </w:rPr>
        <w:t>JAMA Netw. Open</w:t>
      </w:r>
      <w:r w:rsidRPr="009921DC">
        <w:rPr>
          <w:rFonts w:ascii="Times New Roman" w:hAnsi="Times New Roman" w:cs="Times New Roman"/>
          <w:sz w:val="24"/>
        </w:rPr>
        <w:t xml:space="preserve">. 2024;7(8):e2431067. </w:t>
      </w:r>
    </w:p>
    <w:p w14:paraId="2138422B" w14:textId="77777777" w:rsidR="009921DC" w:rsidRPr="009921DC" w:rsidRDefault="009921DC" w:rsidP="009921DC">
      <w:pPr>
        <w:pStyle w:val="Bibliography"/>
        <w:rPr>
          <w:rFonts w:ascii="Times New Roman" w:hAnsi="Times New Roman" w:cs="Times New Roman"/>
          <w:sz w:val="24"/>
        </w:rPr>
      </w:pPr>
      <w:r w:rsidRPr="009921DC">
        <w:rPr>
          <w:rFonts w:ascii="Times New Roman" w:hAnsi="Times New Roman" w:cs="Times New Roman"/>
          <w:sz w:val="24"/>
        </w:rPr>
        <w:t xml:space="preserve">35. </w:t>
      </w:r>
      <w:r w:rsidRPr="009921DC">
        <w:rPr>
          <w:rFonts w:ascii="Times New Roman" w:hAnsi="Times New Roman" w:cs="Times New Roman"/>
          <w:sz w:val="24"/>
        </w:rPr>
        <w:tab/>
        <w:t xml:space="preserve">Sinclair DR, Maharani A, Chandola T, et al. Frailty among Older Adults and Its Distribution in England. </w:t>
      </w:r>
      <w:r w:rsidRPr="009921DC">
        <w:rPr>
          <w:rFonts w:ascii="Times New Roman" w:hAnsi="Times New Roman" w:cs="Times New Roman"/>
          <w:i/>
          <w:iCs/>
          <w:sz w:val="24"/>
        </w:rPr>
        <w:t>J. Frailty Aging</w:t>
      </w:r>
      <w:r w:rsidRPr="009921DC">
        <w:rPr>
          <w:rFonts w:ascii="Times New Roman" w:hAnsi="Times New Roman" w:cs="Times New Roman"/>
          <w:sz w:val="24"/>
        </w:rPr>
        <w:t xml:space="preserve">. 2022;11(2):163–168. </w:t>
      </w:r>
    </w:p>
    <w:p w14:paraId="5ED84697" w14:textId="525A61F7" w:rsidR="00046CEA" w:rsidRPr="00046CEA" w:rsidRDefault="00046CEA" w:rsidP="009631A5">
      <w:pPr>
        <w:spacing w:after="0"/>
        <w:rPr>
          <w:rFonts w:ascii="Times New Roman" w:hAnsi="Times New Roman" w:cs="Times New Roman"/>
          <w:iCs/>
          <w:sz w:val="24"/>
          <w:szCs w:val="24"/>
        </w:rPr>
      </w:pPr>
      <w:r>
        <w:rPr>
          <w:rFonts w:ascii="Times New Roman" w:hAnsi="Times New Roman" w:cs="Times New Roman"/>
          <w:iCs/>
          <w:sz w:val="24"/>
          <w:szCs w:val="24"/>
        </w:rPr>
        <w:fldChar w:fldCharType="end"/>
      </w:r>
    </w:p>
    <w:p w14:paraId="7875FF4C" w14:textId="77777777" w:rsidR="00265250" w:rsidRPr="00010F95" w:rsidRDefault="00265250" w:rsidP="009631A5">
      <w:pPr>
        <w:spacing w:after="0"/>
        <w:rPr>
          <w:rFonts w:ascii="Times New Roman" w:hAnsi="Times New Roman" w:cs="Times New Roman"/>
          <w:i/>
          <w:sz w:val="24"/>
          <w:szCs w:val="24"/>
        </w:rPr>
      </w:pPr>
    </w:p>
    <w:p w14:paraId="0631B943" w14:textId="77777777" w:rsidR="00265250" w:rsidRPr="00010F95" w:rsidRDefault="00265250" w:rsidP="009631A5">
      <w:pPr>
        <w:spacing w:after="0"/>
        <w:rPr>
          <w:rFonts w:ascii="Times New Roman" w:hAnsi="Times New Roman" w:cs="Times New Roman"/>
          <w:i/>
          <w:sz w:val="24"/>
          <w:szCs w:val="24"/>
        </w:rPr>
      </w:pPr>
    </w:p>
    <w:p w14:paraId="6C6F69D8" w14:textId="77777777" w:rsidR="00265250" w:rsidRPr="00010F95" w:rsidRDefault="00265250" w:rsidP="009631A5">
      <w:pPr>
        <w:spacing w:after="0"/>
        <w:rPr>
          <w:rFonts w:ascii="Times New Roman" w:hAnsi="Times New Roman" w:cs="Times New Roman"/>
          <w:i/>
          <w:sz w:val="24"/>
          <w:szCs w:val="24"/>
        </w:rPr>
      </w:pPr>
    </w:p>
    <w:p w14:paraId="70D9578F" w14:textId="77777777" w:rsidR="00265250" w:rsidRPr="00010F95" w:rsidRDefault="00265250" w:rsidP="009631A5">
      <w:pPr>
        <w:spacing w:after="0"/>
        <w:rPr>
          <w:rFonts w:ascii="Times New Roman" w:hAnsi="Times New Roman" w:cs="Times New Roman"/>
          <w:i/>
          <w:sz w:val="24"/>
          <w:szCs w:val="24"/>
        </w:rPr>
      </w:pPr>
    </w:p>
    <w:p w14:paraId="0B9DD0C9" w14:textId="77777777" w:rsidR="00265250" w:rsidRPr="00010F95" w:rsidRDefault="00265250" w:rsidP="009631A5">
      <w:pPr>
        <w:spacing w:after="0"/>
        <w:rPr>
          <w:rFonts w:ascii="Times New Roman" w:hAnsi="Times New Roman" w:cs="Times New Roman"/>
          <w:i/>
          <w:sz w:val="24"/>
          <w:szCs w:val="24"/>
        </w:rPr>
      </w:pPr>
    </w:p>
    <w:p w14:paraId="24052E53" w14:textId="537A1881" w:rsidR="00786AC2" w:rsidRDefault="00786AC2">
      <w:pPr>
        <w:rPr>
          <w:rFonts w:ascii="Times New Roman" w:hAnsi="Times New Roman" w:cs="Times New Roman"/>
          <w:i/>
          <w:sz w:val="24"/>
          <w:szCs w:val="24"/>
        </w:rPr>
      </w:pPr>
      <w:r>
        <w:rPr>
          <w:rFonts w:ascii="Times New Roman" w:hAnsi="Times New Roman" w:cs="Times New Roman"/>
          <w:i/>
          <w:sz w:val="24"/>
          <w:szCs w:val="24"/>
        </w:rPr>
        <w:br w:type="page"/>
      </w:r>
    </w:p>
    <w:p w14:paraId="5FCBE218" w14:textId="77777777" w:rsidR="000631AB" w:rsidRDefault="000631AB" w:rsidP="009631A5">
      <w:pPr>
        <w:spacing w:after="0"/>
        <w:rPr>
          <w:rFonts w:ascii="Times New Roman" w:hAnsi="Times New Roman" w:cs="Times New Roman"/>
          <w:iCs/>
          <w:sz w:val="24"/>
          <w:szCs w:val="24"/>
        </w:rPr>
      </w:pPr>
      <w:r>
        <w:rPr>
          <w:rFonts w:ascii="Times New Roman" w:hAnsi="Times New Roman" w:cs="Times New Roman"/>
          <w:iCs/>
          <w:sz w:val="24"/>
          <w:szCs w:val="24"/>
        </w:rPr>
        <w:lastRenderedPageBreak/>
        <w:t>Supplemental appendix</w:t>
      </w:r>
    </w:p>
    <w:p w14:paraId="51CB7024" w14:textId="77777777" w:rsidR="00E0458A" w:rsidRPr="00010F95" w:rsidRDefault="00E0458A" w:rsidP="00E0458A">
      <w:pPr>
        <w:spacing w:after="0"/>
        <w:rPr>
          <w:rFonts w:ascii="Times New Roman" w:hAnsi="Times New Roman" w:cs="Times New Roman"/>
          <w:i/>
          <w:sz w:val="24"/>
          <w:szCs w:val="24"/>
        </w:rPr>
      </w:pPr>
      <w:r w:rsidRPr="00010F95">
        <w:rPr>
          <w:rFonts w:ascii="Times New Roman" w:hAnsi="Times New Roman" w:cs="Times New Roman"/>
          <w:i/>
          <w:noProof/>
          <w:sz w:val="24"/>
          <w:szCs w:val="24"/>
        </w:rPr>
        <w:drawing>
          <wp:inline distT="0" distB="0" distL="0" distR="0" wp14:anchorId="46A63871" wp14:editId="71D01A98">
            <wp:extent cx="4339517" cy="3460652"/>
            <wp:effectExtent l="0" t="0" r="4445" b="0"/>
            <wp:docPr id="494739110"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39110" name="Picture 1" descr="A graph with a line graph&#10;&#10;Description automatically generated"/>
                    <pic:cNvPicPr/>
                  </pic:nvPicPr>
                  <pic:blipFill>
                    <a:blip r:embed="rId18"/>
                    <a:stretch>
                      <a:fillRect/>
                    </a:stretch>
                  </pic:blipFill>
                  <pic:spPr>
                    <a:xfrm>
                      <a:off x="0" y="0"/>
                      <a:ext cx="4356926" cy="3474535"/>
                    </a:xfrm>
                    <a:prstGeom prst="rect">
                      <a:avLst/>
                    </a:prstGeom>
                  </pic:spPr>
                </pic:pic>
              </a:graphicData>
            </a:graphic>
          </wp:inline>
        </w:drawing>
      </w:r>
    </w:p>
    <w:p w14:paraId="0499FF55" w14:textId="77777777" w:rsidR="00E0458A" w:rsidRPr="00010F95" w:rsidRDefault="00E0458A" w:rsidP="00E0458A">
      <w:pPr>
        <w:spacing w:after="0"/>
        <w:rPr>
          <w:rFonts w:ascii="Times New Roman" w:hAnsi="Times New Roman" w:cs="Times New Roman"/>
          <w:i/>
          <w:sz w:val="24"/>
          <w:szCs w:val="24"/>
        </w:rPr>
      </w:pPr>
    </w:p>
    <w:p w14:paraId="22E502B9" w14:textId="77777777" w:rsidR="00E0458A" w:rsidRPr="00786AC2" w:rsidRDefault="00E0458A" w:rsidP="00E0458A">
      <w:pPr>
        <w:spacing w:after="0"/>
        <w:rPr>
          <w:rFonts w:ascii="Times New Roman" w:hAnsi="Times New Roman" w:cs="Times New Roman"/>
          <w:iCs/>
          <w:sz w:val="24"/>
          <w:szCs w:val="24"/>
        </w:rPr>
      </w:pPr>
      <w:commentRangeStart w:id="347"/>
      <w:r w:rsidRPr="00786AC2">
        <w:rPr>
          <w:rFonts w:ascii="Times New Roman" w:hAnsi="Times New Roman" w:cs="Times New Roman"/>
          <w:iCs/>
          <w:sz w:val="24"/>
          <w:szCs w:val="24"/>
        </w:rPr>
        <w:t xml:space="preserve">Figure </w:t>
      </w:r>
      <w:commentRangeEnd w:id="347"/>
      <w:r>
        <w:rPr>
          <w:rStyle w:val="CommentReference"/>
        </w:rPr>
        <w:commentReference w:id="347"/>
      </w:r>
      <w:r w:rsidRPr="00786AC2">
        <w:rPr>
          <w:rFonts w:ascii="Times New Roman" w:hAnsi="Times New Roman" w:cs="Times New Roman"/>
          <w:iCs/>
          <w:sz w:val="24"/>
          <w:szCs w:val="24"/>
        </w:rPr>
        <w:t xml:space="preserve">1. One-way agreement between the OMOP CDM concept codes and the source data ICD-10 codes from Pharmetrics+ to assess the quality of data transformation. </w:t>
      </w:r>
    </w:p>
    <w:p w14:paraId="49F3D36C" w14:textId="77777777" w:rsidR="000631AB" w:rsidRDefault="000631AB" w:rsidP="009631A5">
      <w:pPr>
        <w:spacing w:after="0"/>
        <w:rPr>
          <w:rFonts w:ascii="Times New Roman" w:hAnsi="Times New Roman" w:cs="Times New Roman"/>
          <w:iCs/>
          <w:sz w:val="24"/>
          <w:szCs w:val="24"/>
        </w:rPr>
      </w:pPr>
    </w:p>
    <w:p w14:paraId="74F8E304" w14:textId="77777777" w:rsidR="000631AB" w:rsidRDefault="000631AB" w:rsidP="000631AB">
      <w:pPr>
        <w:spacing w:after="0"/>
        <w:rPr>
          <w:rFonts w:ascii="Times New Roman" w:hAnsi="Times New Roman" w:cs="Times New Roman"/>
          <w:sz w:val="24"/>
          <w:szCs w:val="24"/>
        </w:rPr>
      </w:pPr>
    </w:p>
    <w:p w14:paraId="0B2A177A" w14:textId="11387DE7" w:rsidR="000631AB" w:rsidRDefault="00E0458A" w:rsidP="000631AB">
      <w:pPr>
        <w:spacing w:after="0"/>
        <w:rPr>
          <w:rFonts w:ascii="Times New Roman" w:hAnsi="Times New Roman" w:cs="Times New Roman"/>
          <w:sz w:val="24"/>
          <w:szCs w:val="24"/>
        </w:rPr>
      </w:pPr>
      <w:r>
        <w:rPr>
          <w:rFonts w:ascii="Times New Roman" w:hAnsi="Times New Roman" w:cs="Times New Roman"/>
          <w:sz w:val="24"/>
          <w:szCs w:val="24"/>
        </w:rPr>
        <w:t xml:space="preserve">Note: </w:t>
      </w:r>
      <w:commentRangeStart w:id="348"/>
      <w:commentRangeStart w:id="349"/>
      <w:r w:rsidR="000631AB">
        <w:rPr>
          <w:rFonts w:ascii="Times New Roman" w:hAnsi="Times New Roman" w:cs="Times New Roman"/>
          <w:sz w:val="24"/>
          <w:szCs w:val="24"/>
        </w:rPr>
        <w:t>the correlation coefficient demonstrated high correlation (ICC=0.995) between the OMOP CDM transformation and the source coding for deficits for each FI</w:t>
      </w:r>
      <w:r w:rsidR="000631AB" w:rsidRPr="00C849AD">
        <w:rPr>
          <w:rFonts w:ascii="Times New Roman" w:hAnsi="Times New Roman" w:cs="Times New Roman"/>
          <w:sz w:val="24"/>
          <w:szCs w:val="24"/>
          <w:highlight w:val="yellow"/>
        </w:rPr>
        <w:t>.</w:t>
      </w:r>
      <w:r w:rsidR="000631AB">
        <w:rPr>
          <w:rFonts w:ascii="Times New Roman" w:hAnsi="Times New Roman" w:cs="Times New Roman"/>
          <w:sz w:val="24"/>
          <w:szCs w:val="24"/>
        </w:rPr>
        <w:t xml:space="preserve"> This implies validity of the data transformation. </w:t>
      </w:r>
      <w:commentRangeEnd w:id="348"/>
      <w:r w:rsidR="000631AB">
        <w:rPr>
          <w:rStyle w:val="CommentReference"/>
        </w:rPr>
        <w:commentReference w:id="348"/>
      </w:r>
      <w:commentRangeEnd w:id="349"/>
      <w:r w:rsidR="000631AB">
        <w:rPr>
          <w:rStyle w:val="CommentReference"/>
        </w:rPr>
        <w:commentReference w:id="349"/>
      </w:r>
    </w:p>
    <w:p w14:paraId="4703B9BA" w14:textId="77777777" w:rsidR="000631AB" w:rsidRDefault="000631AB" w:rsidP="009631A5">
      <w:pPr>
        <w:spacing w:after="0"/>
        <w:rPr>
          <w:rFonts w:ascii="Times New Roman" w:hAnsi="Times New Roman" w:cs="Times New Roman"/>
          <w:iCs/>
          <w:sz w:val="24"/>
          <w:szCs w:val="24"/>
        </w:rPr>
      </w:pPr>
    </w:p>
    <w:p w14:paraId="3F3D75DC" w14:textId="77777777" w:rsidR="000631AB" w:rsidRDefault="000631AB" w:rsidP="009631A5">
      <w:pPr>
        <w:spacing w:after="0"/>
        <w:rPr>
          <w:rFonts w:ascii="Times New Roman" w:hAnsi="Times New Roman" w:cs="Times New Roman"/>
          <w:iCs/>
          <w:sz w:val="24"/>
          <w:szCs w:val="24"/>
        </w:rPr>
      </w:pPr>
    </w:p>
    <w:p w14:paraId="17492D9B" w14:textId="77777777" w:rsidR="000631AB" w:rsidRDefault="000631AB" w:rsidP="009631A5">
      <w:pPr>
        <w:spacing w:after="0"/>
        <w:rPr>
          <w:rFonts w:ascii="Times New Roman" w:hAnsi="Times New Roman" w:cs="Times New Roman"/>
          <w:iCs/>
          <w:sz w:val="24"/>
          <w:szCs w:val="24"/>
        </w:rPr>
      </w:pPr>
    </w:p>
    <w:p w14:paraId="2D166A13" w14:textId="0D5EB59B" w:rsidR="000631AB" w:rsidRDefault="000631AB">
      <w:pPr>
        <w:rPr>
          <w:rFonts w:ascii="Times New Roman" w:hAnsi="Times New Roman" w:cs="Times New Roman"/>
          <w:iCs/>
          <w:sz w:val="24"/>
          <w:szCs w:val="24"/>
        </w:rPr>
      </w:pPr>
    </w:p>
    <w:p w14:paraId="4309DF31" w14:textId="77777777" w:rsidR="00860CC8" w:rsidRDefault="00860CC8">
      <w:pPr>
        <w:rPr>
          <w:rFonts w:ascii="Times New Roman" w:hAnsi="Times New Roman" w:cs="Times New Roman"/>
          <w:iCs/>
          <w:sz w:val="24"/>
          <w:szCs w:val="24"/>
        </w:rPr>
      </w:pPr>
      <w:r>
        <w:rPr>
          <w:rFonts w:ascii="Times New Roman" w:hAnsi="Times New Roman" w:cs="Times New Roman"/>
          <w:iCs/>
          <w:sz w:val="24"/>
          <w:szCs w:val="24"/>
        </w:rPr>
        <w:br w:type="page"/>
      </w:r>
    </w:p>
    <w:p w14:paraId="6CC42B59" w14:textId="13E908ED" w:rsidR="00860CC8" w:rsidRDefault="00860CC8" w:rsidP="00860CC8">
      <w:pPr>
        <w:spacing w:after="0"/>
        <w:rPr>
          <w:rFonts w:ascii="Times New Roman" w:hAnsi="Times New Roman" w:cs="Times New Roman"/>
          <w:iCs/>
          <w:sz w:val="24"/>
          <w:szCs w:val="24"/>
        </w:rPr>
      </w:pPr>
      <w:proofErr w:type="spellStart"/>
      <w:r>
        <w:rPr>
          <w:rFonts w:ascii="Times New Roman" w:hAnsi="Times New Roman" w:cs="Times New Roman"/>
          <w:iCs/>
          <w:sz w:val="24"/>
          <w:szCs w:val="24"/>
        </w:rPr>
        <w:lastRenderedPageBreak/>
        <w:t>Supplemntal</w:t>
      </w:r>
      <w:proofErr w:type="spellEnd"/>
      <w:r>
        <w:rPr>
          <w:rFonts w:ascii="Times New Roman" w:hAnsi="Times New Roman" w:cs="Times New Roman"/>
          <w:iCs/>
          <w:sz w:val="24"/>
          <w:szCs w:val="24"/>
        </w:rPr>
        <w:t xml:space="preserve"> table 1. Consort table with inclusion criteria for all datasets</w:t>
      </w:r>
    </w:p>
    <w:tbl>
      <w:tblPr>
        <w:tblStyle w:val="TableGrid"/>
        <w:tblW w:w="0" w:type="auto"/>
        <w:tblLook w:val="04A0" w:firstRow="1" w:lastRow="0" w:firstColumn="1" w:lastColumn="0" w:noHBand="0" w:noVBand="1"/>
      </w:tblPr>
      <w:tblGrid>
        <w:gridCol w:w="3415"/>
        <w:gridCol w:w="1070"/>
        <w:gridCol w:w="1350"/>
        <w:gridCol w:w="1323"/>
        <w:gridCol w:w="1382"/>
      </w:tblGrid>
      <w:tr w:rsidR="00860CC8" w14:paraId="2E2A07D9" w14:textId="77777777">
        <w:tc>
          <w:tcPr>
            <w:tcW w:w="3415" w:type="dxa"/>
            <w:tcBorders>
              <w:bottom w:val="single" w:sz="4" w:space="0" w:color="auto"/>
            </w:tcBorders>
          </w:tcPr>
          <w:p w14:paraId="3CBFD949" w14:textId="77777777" w:rsidR="00860CC8" w:rsidRDefault="00860CC8">
            <w:pPr>
              <w:rPr>
                <w:rFonts w:ascii="Times New Roman" w:hAnsi="Times New Roman" w:cs="Times New Roman"/>
                <w:iCs/>
                <w:sz w:val="24"/>
                <w:szCs w:val="24"/>
              </w:rPr>
            </w:pPr>
          </w:p>
        </w:tc>
        <w:tc>
          <w:tcPr>
            <w:tcW w:w="1070" w:type="dxa"/>
            <w:tcBorders>
              <w:bottom w:val="single" w:sz="4" w:space="0" w:color="auto"/>
            </w:tcBorders>
          </w:tcPr>
          <w:p w14:paraId="26FFAB59" w14:textId="77777777" w:rsidR="00860CC8" w:rsidRDefault="00860CC8">
            <w:pPr>
              <w:rPr>
                <w:rFonts w:ascii="Times New Roman" w:hAnsi="Times New Roman" w:cs="Times New Roman"/>
                <w:iCs/>
                <w:sz w:val="24"/>
                <w:szCs w:val="24"/>
              </w:rPr>
            </w:pPr>
            <w:r w:rsidRPr="006A6501">
              <w:t>All of Us</w:t>
            </w:r>
          </w:p>
        </w:tc>
        <w:tc>
          <w:tcPr>
            <w:tcW w:w="1350" w:type="dxa"/>
            <w:tcBorders>
              <w:bottom w:val="single" w:sz="4" w:space="0" w:color="auto"/>
            </w:tcBorders>
          </w:tcPr>
          <w:p w14:paraId="395D4967" w14:textId="77777777" w:rsidR="00860CC8" w:rsidRDefault="00860CC8">
            <w:pPr>
              <w:rPr>
                <w:rFonts w:ascii="Times New Roman" w:hAnsi="Times New Roman" w:cs="Times New Roman"/>
                <w:iCs/>
                <w:sz w:val="24"/>
                <w:szCs w:val="24"/>
              </w:rPr>
            </w:pPr>
            <w:r w:rsidRPr="006A6501">
              <w:t>Pharmetrics</w:t>
            </w:r>
          </w:p>
        </w:tc>
        <w:tc>
          <w:tcPr>
            <w:tcW w:w="1323" w:type="dxa"/>
            <w:tcBorders>
              <w:bottom w:val="single" w:sz="4" w:space="0" w:color="auto"/>
            </w:tcBorders>
          </w:tcPr>
          <w:p w14:paraId="4AD5C69D" w14:textId="77777777" w:rsidR="00860CC8" w:rsidRDefault="00860CC8">
            <w:pPr>
              <w:rPr>
                <w:rFonts w:ascii="Times New Roman" w:hAnsi="Times New Roman" w:cs="Times New Roman"/>
                <w:iCs/>
                <w:sz w:val="24"/>
                <w:szCs w:val="24"/>
              </w:rPr>
            </w:pPr>
            <w:r w:rsidRPr="006A6501">
              <w:t>UKBB</w:t>
            </w:r>
          </w:p>
        </w:tc>
        <w:tc>
          <w:tcPr>
            <w:tcW w:w="1382" w:type="dxa"/>
            <w:tcBorders>
              <w:bottom w:val="single" w:sz="4" w:space="0" w:color="auto"/>
            </w:tcBorders>
          </w:tcPr>
          <w:p w14:paraId="063158D8" w14:textId="77777777" w:rsidR="00860CC8" w:rsidRDefault="00860CC8">
            <w:pPr>
              <w:rPr>
                <w:rFonts w:ascii="Times New Roman" w:hAnsi="Times New Roman" w:cs="Times New Roman"/>
                <w:iCs/>
                <w:sz w:val="24"/>
                <w:szCs w:val="24"/>
              </w:rPr>
            </w:pPr>
            <w:r w:rsidRPr="006A6501">
              <w:t>IMRD-EMIS</w:t>
            </w:r>
          </w:p>
        </w:tc>
      </w:tr>
      <w:tr w:rsidR="00860CC8" w14:paraId="62779C8D" w14:textId="77777777">
        <w:tc>
          <w:tcPr>
            <w:tcW w:w="3415" w:type="dxa"/>
            <w:tcBorders>
              <w:top w:val="single" w:sz="4" w:space="0" w:color="auto"/>
              <w:left w:val="single" w:sz="4" w:space="0" w:color="auto"/>
              <w:bottom w:val="nil"/>
              <w:right w:val="nil"/>
            </w:tcBorders>
          </w:tcPr>
          <w:p w14:paraId="1D7BDE36" w14:textId="77777777" w:rsidR="00860CC8" w:rsidRDefault="00860CC8">
            <w:pPr>
              <w:rPr>
                <w:rFonts w:ascii="Times New Roman" w:hAnsi="Times New Roman" w:cs="Times New Roman"/>
                <w:iCs/>
                <w:sz w:val="24"/>
                <w:szCs w:val="24"/>
              </w:rPr>
            </w:pPr>
            <w:r w:rsidRPr="006A6501">
              <w:t>People in the data</w:t>
            </w:r>
          </w:p>
        </w:tc>
        <w:tc>
          <w:tcPr>
            <w:tcW w:w="1070" w:type="dxa"/>
            <w:tcBorders>
              <w:top w:val="single" w:sz="4" w:space="0" w:color="auto"/>
              <w:left w:val="nil"/>
              <w:bottom w:val="nil"/>
              <w:right w:val="nil"/>
            </w:tcBorders>
          </w:tcPr>
          <w:p w14:paraId="340870F2" w14:textId="77777777" w:rsidR="00860CC8" w:rsidRDefault="00860CC8">
            <w:pPr>
              <w:rPr>
                <w:rFonts w:ascii="Times New Roman" w:hAnsi="Times New Roman" w:cs="Times New Roman"/>
                <w:iCs/>
                <w:sz w:val="24"/>
                <w:szCs w:val="24"/>
              </w:rPr>
            </w:pPr>
            <w:r w:rsidRPr="006A6501">
              <w:t>413360</w:t>
            </w:r>
          </w:p>
        </w:tc>
        <w:tc>
          <w:tcPr>
            <w:tcW w:w="1350" w:type="dxa"/>
            <w:tcBorders>
              <w:top w:val="single" w:sz="4" w:space="0" w:color="auto"/>
              <w:left w:val="nil"/>
              <w:bottom w:val="nil"/>
              <w:right w:val="nil"/>
            </w:tcBorders>
          </w:tcPr>
          <w:p w14:paraId="42E1B7A6" w14:textId="77777777" w:rsidR="00860CC8" w:rsidRDefault="00860CC8">
            <w:pPr>
              <w:rPr>
                <w:rFonts w:ascii="Times New Roman" w:hAnsi="Times New Roman" w:cs="Times New Roman"/>
                <w:iCs/>
                <w:sz w:val="24"/>
                <w:szCs w:val="24"/>
              </w:rPr>
            </w:pPr>
            <w:r w:rsidRPr="006A6501">
              <w:t>34808145</w:t>
            </w:r>
          </w:p>
        </w:tc>
        <w:tc>
          <w:tcPr>
            <w:tcW w:w="1323" w:type="dxa"/>
            <w:tcBorders>
              <w:top w:val="single" w:sz="4" w:space="0" w:color="auto"/>
              <w:left w:val="nil"/>
              <w:bottom w:val="nil"/>
              <w:right w:val="nil"/>
            </w:tcBorders>
          </w:tcPr>
          <w:p w14:paraId="684F3CEF" w14:textId="77777777" w:rsidR="00860CC8" w:rsidRDefault="00860CC8">
            <w:pPr>
              <w:rPr>
                <w:rFonts w:ascii="Times New Roman" w:hAnsi="Times New Roman" w:cs="Times New Roman"/>
                <w:iCs/>
                <w:sz w:val="24"/>
                <w:szCs w:val="24"/>
              </w:rPr>
            </w:pPr>
            <w:r w:rsidRPr="006A6501">
              <w:t>502363</w:t>
            </w:r>
          </w:p>
        </w:tc>
        <w:tc>
          <w:tcPr>
            <w:tcW w:w="1382" w:type="dxa"/>
            <w:tcBorders>
              <w:top w:val="single" w:sz="4" w:space="0" w:color="auto"/>
              <w:left w:val="nil"/>
              <w:bottom w:val="nil"/>
              <w:right w:val="single" w:sz="4" w:space="0" w:color="auto"/>
            </w:tcBorders>
          </w:tcPr>
          <w:p w14:paraId="42E190AA" w14:textId="77777777" w:rsidR="00860CC8" w:rsidRDefault="00860CC8">
            <w:pPr>
              <w:rPr>
                <w:rFonts w:ascii="Times New Roman" w:hAnsi="Times New Roman" w:cs="Times New Roman"/>
                <w:iCs/>
                <w:sz w:val="24"/>
                <w:szCs w:val="24"/>
              </w:rPr>
            </w:pPr>
            <w:r w:rsidRPr="006A6501">
              <w:t>5187327</w:t>
            </w:r>
          </w:p>
        </w:tc>
      </w:tr>
      <w:tr w:rsidR="00860CC8" w14:paraId="374CC3AB" w14:textId="77777777">
        <w:tc>
          <w:tcPr>
            <w:tcW w:w="3415" w:type="dxa"/>
            <w:tcBorders>
              <w:top w:val="nil"/>
              <w:left w:val="single" w:sz="4" w:space="0" w:color="auto"/>
              <w:bottom w:val="nil"/>
              <w:right w:val="nil"/>
            </w:tcBorders>
          </w:tcPr>
          <w:p w14:paraId="21BDC26A" w14:textId="77777777" w:rsidR="00860CC8" w:rsidRDefault="00860CC8">
            <w:pPr>
              <w:rPr>
                <w:rFonts w:ascii="Times New Roman" w:hAnsi="Times New Roman" w:cs="Times New Roman"/>
                <w:iCs/>
                <w:sz w:val="24"/>
                <w:szCs w:val="24"/>
              </w:rPr>
            </w:pPr>
            <w:r w:rsidRPr="006A6501">
              <w:t>Have a clinical visit in HER</w:t>
            </w:r>
          </w:p>
        </w:tc>
        <w:tc>
          <w:tcPr>
            <w:tcW w:w="1070" w:type="dxa"/>
            <w:tcBorders>
              <w:top w:val="nil"/>
              <w:left w:val="nil"/>
              <w:bottom w:val="nil"/>
              <w:right w:val="nil"/>
            </w:tcBorders>
          </w:tcPr>
          <w:p w14:paraId="07D81349" w14:textId="77777777" w:rsidR="00860CC8" w:rsidRDefault="00860CC8">
            <w:pPr>
              <w:rPr>
                <w:rFonts w:ascii="Times New Roman" w:hAnsi="Times New Roman" w:cs="Times New Roman"/>
                <w:iCs/>
                <w:sz w:val="24"/>
                <w:szCs w:val="24"/>
              </w:rPr>
            </w:pPr>
            <w:r w:rsidRPr="006A6501">
              <w:t>287012</w:t>
            </w:r>
          </w:p>
        </w:tc>
        <w:tc>
          <w:tcPr>
            <w:tcW w:w="1350" w:type="dxa"/>
            <w:tcBorders>
              <w:top w:val="nil"/>
              <w:left w:val="nil"/>
              <w:bottom w:val="nil"/>
              <w:right w:val="nil"/>
            </w:tcBorders>
          </w:tcPr>
          <w:p w14:paraId="07688288" w14:textId="77777777" w:rsidR="00860CC8" w:rsidRDefault="00860CC8">
            <w:pPr>
              <w:rPr>
                <w:rFonts w:ascii="Times New Roman" w:hAnsi="Times New Roman" w:cs="Times New Roman"/>
                <w:iCs/>
                <w:sz w:val="24"/>
                <w:szCs w:val="24"/>
              </w:rPr>
            </w:pPr>
            <w:r w:rsidRPr="006A6501">
              <w:t>28076893</w:t>
            </w:r>
          </w:p>
        </w:tc>
        <w:tc>
          <w:tcPr>
            <w:tcW w:w="1323" w:type="dxa"/>
            <w:tcBorders>
              <w:top w:val="nil"/>
              <w:left w:val="nil"/>
              <w:bottom w:val="nil"/>
              <w:right w:val="nil"/>
            </w:tcBorders>
          </w:tcPr>
          <w:p w14:paraId="4F6458EC" w14:textId="77777777" w:rsidR="00860CC8" w:rsidRDefault="00860CC8">
            <w:pPr>
              <w:rPr>
                <w:rFonts w:ascii="Times New Roman" w:hAnsi="Times New Roman" w:cs="Times New Roman"/>
                <w:iCs/>
                <w:sz w:val="24"/>
                <w:szCs w:val="24"/>
              </w:rPr>
            </w:pPr>
            <w:r w:rsidRPr="006A6501">
              <w:t>501472</w:t>
            </w:r>
          </w:p>
        </w:tc>
        <w:tc>
          <w:tcPr>
            <w:tcW w:w="1382" w:type="dxa"/>
            <w:tcBorders>
              <w:top w:val="nil"/>
              <w:left w:val="nil"/>
              <w:bottom w:val="nil"/>
              <w:right w:val="single" w:sz="4" w:space="0" w:color="auto"/>
            </w:tcBorders>
          </w:tcPr>
          <w:p w14:paraId="57B43471" w14:textId="77777777" w:rsidR="00860CC8" w:rsidRDefault="00860CC8">
            <w:pPr>
              <w:rPr>
                <w:rFonts w:ascii="Times New Roman" w:hAnsi="Times New Roman" w:cs="Times New Roman"/>
                <w:iCs/>
                <w:sz w:val="24"/>
                <w:szCs w:val="24"/>
              </w:rPr>
            </w:pPr>
            <w:r w:rsidRPr="006A6501">
              <w:t>3598832</w:t>
            </w:r>
          </w:p>
        </w:tc>
      </w:tr>
      <w:tr w:rsidR="00860CC8" w14:paraId="09E4396A" w14:textId="77777777">
        <w:tc>
          <w:tcPr>
            <w:tcW w:w="3415" w:type="dxa"/>
            <w:tcBorders>
              <w:top w:val="nil"/>
              <w:left w:val="single" w:sz="4" w:space="0" w:color="auto"/>
              <w:bottom w:val="nil"/>
              <w:right w:val="nil"/>
            </w:tcBorders>
          </w:tcPr>
          <w:p w14:paraId="16FB5130" w14:textId="77777777" w:rsidR="00860CC8" w:rsidRDefault="00860CC8">
            <w:pPr>
              <w:rPr>
                <w:rFonts w:ascii="Times New Roman" w:hAnsi="Times New Roman" w:cs="Times New Roman"/>
                <w:iCs/>
                <w:sz w:val="24"/>
                <w:szCs w:val="24"/>
              </w:rPr>
            </w:pPr>
            <w:r w:rsidRPr="006A6501">
              <w:t>Have at least 1 year in US databases or 3yrs in UK data for lookback</w:t>
            </w:r>
          </w:p>
        </w:tc>
        <w:tc>
          <w:tcPr>
            <w:tcW w:w="1070" w:type="dxa"/>
            <w:tcBorders>
              <w:top w:val="nil"/>
              <w:left w:val="nil"/>
              <w:bottom w:val="nil"/>
              <w:right w:val="nil"/>
            </w:tcBorders>
          </w:tcPr>
          <w:p w14:paraId="42665EA7" w14:textId="77777777" w:rsidR="00860CC8" w:rsidRDefault="00860CC8">
            <w:pPr>
              <w:rPr>
                <w:rFonts w:ascii="Times New Roman" w:hAnsi="Times New Roman" w:cs="Times New Roman"/>
                <w:iCs/>
                <w:sz w:val="24"/>
                <w:szCs w:val="24"/>
              </w:rPr>
            </w:pPr>
            <w:r w:rsidRPr="006A6501">
              <w:t>214375</w:t>
            </w:r>
          </w:p>
        </w:tc>
        <w:tc>
          <w:tcPr>
            <w:tcW w:w="1350" w:type="dxa"/>
            <w:tcBorders>
              <w:top w:val="nil"/>
              <w:left w:val="nil"/>
              <w:bottom w:val="nil"/>
              <w:right w:val="nil"/>
            </w:tcBorders>
          </w:tcPr>
          <w:p w14:paraId="6C49F9B1" w14:textId="77777777" w:rsidR="00860CC8" w:rsidRDefault="00860CC8">
            <w:pPr>
              <w:rPr>
                <w:rFonts w:ascii="Times New Roman" w:hAnsi="Times New Roman" w:cs="Times New Roman"/>
                <w:iCs/>
                <w:sz w:val="24"/>
                <w:szCs w:val="24"/>
              </w:rPr>
            </w:pPr>
            <w:r w:rsidRPr="006A6501">
              <w:t>9016272</w:t>
            </w:r>
          </w:p>
        </w:tc>
        <w:tc>
          <w:tcPr>
            <w:tcW w:w="1323" w:type="dxa"/>
            <w:tcBorders>
              <w:top w:val="nil"/>
              <w:left w:val="nil"/>
              <w:bottom w:val="nil"/>
              <w:right w:val="nil"/>
            </w:tcBorders>
          </w:tcPr>
          <w:p w14:paraId="6CFCF103" w14:textId="77777777" w:rsidR="00860CC8" w:rsidRDefault="00860CC8">
            <w:pPr>
              <w:rPr>
                <w:rFonts w:ascii="Times New Roman" w:hAnsi="Times New Roman" w:cs="Times New Roman"/>
                <w:iCs/>
                <w:sz w:val="24"/>
                <w:szCs w:val="24"/>
              </w:rPr>
            </w:pPr>
            <w:r w:rsidRPr="006A6501">
              <w:t>207201</w:t>
            </w:r>
          </w:p>
        </w:tc>
        <w:tc>
          <w:tcPr>
            <w:tcW w:w="1382" w:type="dxa"/>
            <w:tcBorders>
              <w:top w:val="nil"/>
              <w:left w:val="nil"/>
              <w:bottom w:val="nil"/>
              <w:right w:val="single" w:sz="4" w:space="0" w:color="auto"/>
            </w:tcBorders>
          </w:tcPr>
          <w:p w14:paraId="3EB6E7B7" w14:textId="77777777" w:rsidR="00860CC8" w:rsidRDefault="00860CC8">
            <w:pPr>
              <w:rPr>
                <w:rFonts w:ascii="Times New Roman" w:hAnsi="Times New Roman" w:cs="Times New Roman"/>
                <w:iCs/>
                <w:sz w:val="24"/>
                <w:szCs w:val="24"/>
              </w:rPr>
            </w:pPr>
            <w:r w:rsidRPr="006A6501">
              <w:t>1504181</w:t>
            </w:r>
          </w:p>
        </w:tc>
      </w:tr>
      <w:tr w:rsidR="00860CC8" w14:paraId="6F8989EF" w14:textId="77777777">
        <w:tc>
          <w:tcPr>
            <w:tcW w:w="3415" w:type="dxa"/>
            <w:tcBorders>
              <w:top w:val="nil"/>
              <w:left w:val="single" w:sz="4" w:space="0" w:color="auto"/>
              <w:bottom w:val="double" w:sz="4" w:space="0" w:color="auto"/>
              <w:right w:val="nil"/>
            </w:tcBorders>
          </w:tcPr>
          <w:p w14:paraId="137B5A7F" w14:textId="77777777" w:rsidR="00860CC8" w:rsidRDefault="00860CC8">
            <w:pPr>
              <w:rPr>
                <w:rFonts w:ascii="Times New Roman" w:hAnsi="Times New Roman" w:cs="Times New Roman"/>
                <w:iCs/>
                <w:sz w:val="24"/>
                <w:szCs w:val="24"/>
              </w:rPr>
            </w:pPr>
            <w:r w:rsidRPr="006A6501">
              <w:t>Age is &gt;=40</w:t>
            </w:r>
          </w:p>
        </w:tc>
        <w:tc>
          <w:tcPr>
            <w:tcW w:w="1070" w:type="dxa"/>
            <w:tcBorders>
              <w:top w:val="nil"/>
              <w:left w:val="nil"/>
              <w:bottom w:val="double" w:sz="4" w:space="0" w:color="auto"/>
              <w:right w:val="nil"/>
            </w:tcBorders>
          </w:tcPr>
          <w:p w14:paraId="7E4B7C72" w14:textId="77777777" w:rsidR="00860CC8" w:rsidRDefault="00860CC8">
            <w:pPr>
              <w:rPr>
                <w:rFonts w:ascii="Times New Roman" w:hAnsi="Times New Roman" w:cs="Times New Roman"/>
                <w:iCs/>
                <w:sz w:val="24"/>
                <w:szCs w:val="24"/>
              </w:rPr>
            </w:pPr>
            <w:r w:rsidRPr="006A6501">
              <w:t>159721</w:t>
            </w:r>
          </w:p>
        </w:tc>
        <w:tc>
          <w:tcPr>
            <w:tcW w:w="1350" w:type="dxa"/>
            <w:tcBorders>
              <w:top w:val="nil"/>
              <w:left w:val="nil"/>
              <w:bottom w:val="double" w:sz="4" w:space="0" w:color="auto"/>
              <w:right w:val="nil"/>
            </w:tcBorders>
          </w:tcPr>
          <w:p w14:paraId="30F2181A" w14:textId="77777777" w:rsidR="00860CC8" w:rsidRDefault="00860CC8">
            <w:pPr>
              <w:rPr>
                <w:rFonts w:ascii="Times New Roman" w:hAnsi="Times New Roman" w:cs="Times New Roman"/>
                <w:iCs/>
                <w:sz w:val="24"/>
                <w:szCs w:val="24"/>
              </w:rPr>
            </w:pPr>
            <w:r w:rsidRPr="006A6501">
              <w:t>5099557</w:t>
            </w:r>
          </w:p>
        </w:tc>
        <w:tc>
          <w:tcPr>
            <w:tcW w:w="1323" w:type="dxa"/>
            <w:tcBorders>
              <w:top w:val="nil"/>
              <w:left w:val="nil"/>
              <w:bottom w:val="double" w:sz="4" w:space="0" w:color="auto"/>
              <w:right w:val="nil"/>
            </w:tcBorders>
          </w:tcPr>
          <w:p w14:paraId="52936C7E" w14:textId="77777777" w:rsidR="00860CC8" w:rsidRDefault="00860CC8">
            <w:pPr>
              <w:rPr>
                <w:rFonts w:ascii="Times New Roman" w:hAnsi="Times New Roman" w:cs="Times New Roman"/>
                <w:iCs/>
                <w:sz w:val="24"/>
                <w:szCs w:val="24"/>
              </w:rPr>
            </w:pPr>
            <w:r w:rsidRPr="006A6501">
              <w:t>207201</w:t>
            </w:r>
          </w:p>
        </w:tc>
        <w:tc>
          <w:tcPr>
            <w:tcW w:w="1382" w:type="dxa"/>
            <w:tcBorders>
              <w:top w:val="nil"/>
              <w:left w:val="nil"/>
              <w:bottom w:val="double" w:sz="4" w:space="0" w:color="auto"/>
              <w:right w:val="single" w:sz="4" w:space="0" w:color="auto"/>
            </w:tcBorders>
          </w:tcPr>
          <w:p w14:paraId="7CB60FD0" w14:textId="77777777" w:rsidR="00860CC8" w:rsidRDefault="00860CC8">
            <w:pPr>
              <w:rPr>
                <w:rFonts w:ascii="Times New Roman" w:hAnsi="Times New Roman" w:cs="Times New Roman"/>
                <w:iCs/>
                <w:sz w:val="24"/>
                <w:szCs w:val="24"/>
              </w:rPr>
            </w:pPr>
            <w:r w:rsidRPr="006A6501">
              <w:t>843546</w:t>
            </w:r>
          </w:p>
        </w:tc>
      </w:tr>
      <w:tr w:rsidR="00860CC8" w14:paraId="33981898" w14:textId="77777777">
        <w:tc>
          <w:tcPr>
            <w:tcW w:w="3415" w:type="dxa"/>
            <w:tcBorders>
              <w:top w:val="double" w:sz="4" w:space="0" w:color="auto"/>
            </w:tcBorders>
          </w:tcPr>
          <w:p w14:paraId="0A7D7AE8" w14:textId="77777777" w:rsidR="00860CC8" w:rsidRDefault="00860CC8">
            <w:pPr>
              <w:rPr>
                <w:rFonts w:ascii="Times New Roman" w:hAnsi="Times New Roman" w:cs="Times New Roman"/>
                <w:iCs/>
                <w:sz w:val="24"/>
                <w:szCs w:val="24"/>
              </w:rPr>
            </w:pPr>
            <w:r w:rsidRPr="006A6501">
              <w:t>Final sample</w:t>
            </w:r>
          </w:p>
        </w:tc>
        <w:tc>
          <w:tcPr>
            <w:tcW w:w="1070" w:type="dxa"/>
            <w:tcBorders>
              <w:top w:val="double" w:sz="4" w:space="0" w:color="auto"/>
            </w:tcBorders>
          </w:tcPr>
          <w:p w14:paraId="0AE0CB1C" w14:textId="77777777" w:rsidR="00860CC8" w:rsidRDefault="00860CC8">
            <w:pPr>
              <w:rPr>
                <w:rFonts w:ascii="Times New Roman" w:hAnsi="Times New Roman" w:cs="Times New Roman"/>
                <w:iCs/>
                <w:sz w:val="24"/>
                <w:szCs w:val="24"/>
              </w:rPr>
            </w:pPr>
            <w:r w:rsidRPr="006A6501">
              <w:t>159721</w:t>
            </w:r>
          </w:p>
        </w:tc>
        <w:tc>
          <w:tcPr>
            <w:tcW w:w="1350" w:type="dxa"/>
            <w:tcBorders>
              <w:top w:val="double" w:sz="4" w:space="0" w:color="auto"/>
            </w:tcBorders>
          </w:tcPr>
          <w:p w14:paraId="6CDCA6D1" w14:textId="77777777" w:rsidR="00860CC8" w:rsidRDefault="00860CC8">
            <w:pPr>
              <w:rPr>
                <w:rFonts w:ascii="Times New Roman" w:hAnsi="Times New Roman" w:cs="Times New Roman"/>
                <w:iCs/>
                <w:sz w:val="24"/>
                <w:szCs w:val="24"/>
              </w:rPr>
            </w:pPr>
            <w:r w:rsidRPr="006A6501">
              <w:t>5099557</w:t>
            </w:r>
          </w:p>
        </w:tc>
        <w:tc>
          <w:tcPr>
            <w:tcW w:w="1323" w:type="dxa"/>
            <w:tcBorders>
              <w:top w:val="double" w:sz="4" w:space="0" w:color="auto"/>
            </w:tcBorders>
          </w:tcPr>
          <w:p w14:paraId="67F8A239" w14:textId="77777777" w:rsidR="00860CC8" w:rsidRDefault="00860CC8">
            <w:pPr>
              <w:rPr>
                <w:rFonts w:ascii="Times New Roman" w:hAnsi="Times New Roman" w:cs="Times New Roman"/>
                <w:iCs/>
                <w:sz w:val="24"/>
                <w:szCs w:val="24"/>
              </w:rPr>
            </w:pPr>
            <w:r w:rsidRPr="006A6501">
              <w:t>207201</w:t>
            </w:r>
          </w:p>
        </w:tc>
        <w:tc>
          <w:tcPr>
            <w:tcW w:w="1382" w:type="dxa"/>
            <w:tcBorders>
              <w:top w:val="double" w:sz="4" w:space="0" w:color="auto"/>
            </w:tcBorders>
          </w:tcPr>
          <w:p w14:paraId="4874601D" w14:textId="77777777" w:rsidR="00860CC8" w:rsidRDefault="00860CC8">
            <w:pPr>
              <w:rPr>
                <w:rFonts w:ascii="Times New Roman" w:hAnsi="Times New Roman" w:cs="Times New Roman"/>
                <w:iCs/>
                <w:sz w:val="24"/>
                <w:szCs w:val="24"/>
              </w:rPr>
            </w:pPr>
            <w:r w:rsidRPr="006A6501">
              <w:t>843546</w:t>
            </w:r>
          </w:p>
        </w:tc>
      </w:tr>
    </w:tbl>
    <w:p w14:paraId="74402F2C" w14:textId="77777777" w:rsidR="00860CC8" w:rsidRDefault="00860CC8" w:rsidP="009631A5">
      <w:pPr>
        <w:spacing w:after="0"/>
        <w:rPr>
          <w:rFonts w:ascii="Times New Roman" w:hAnsi="Times New Roman" w:cs="Times New Roman"/>
          <w:iCs/>
          <w:sz w:val="24"/>
          <w:szCs w:val="24"/>
        </w:rPr>
      </w:pPr>
    </w:p>
    <w:p w14:paraId="1105C2C7" w14:textId="77777777" w:rsidR="00860CC8" w:rsidRDefault="00860CC8">
      <w:pPr>
        <w:rPr>
          <w:rFonts w:ascii="Times New Roman" w:hAnsi="Times New Roman" w:cs="Times New Roman"/>
          <w:iCs/>
          <w:sz w:val="24"/>
          <w:szCs w:val="24"/>
        </w:rPr>
      </w:pPr>
      <w:r>
        <w:rPr>
          <w:rFonts w:ascii="Times New Roman" w:hAnsi="Times New Roman" w:cs="Times New Roman"/>
          <w:iCs/>
          <w:sz w:val="24"/>
          <w:szCs w:val="24"/>
        </w:rPr>
        <w:br w:type="page"/>
      </w:r>
    </w:p>
    <w:p w14:paraId="0E0AE355" w14:textId="5D5E984E" w:rsidR="00265250" w:rsidRDefault="00786AC2" w:rsidP="009631A5">
      <w:pPr>
        <w:spacing w:after="0"/>
        <w:rPr>
          <w:rFonts w:ascii="Times New Roman" w:hAnsi="Times New Roman" w:cs="Times New Roman"/>
          <w:iCs/>
          <w:sz w:val="24"/>
          <w:szCs w:val="24"/>
        </w:rPr>
      </w:pPr>
      <w:r>
        <w:rPr>
          <w:rFonts w:ascii="Times New Roman" w:hAnsi="Times New Roman" w:cs="Times New Roman"/>
          <w:iCs/>
          <w:sz w:val="24"/>
          <w:szCs w:val="24"/>
        </w:rPr>
        <w:lastRenderedPageBreak/>
        <w:t>Extra information</w:t>
      </w:r>
    </w:p>
    <w:p w14:paraId="539199DA" w14:textId="77777777" w:rsidR="00786AC2" w:rsidRPr="00010F95" w:rsidRDefault="00786AC2" w:rsidP="00786AC2">
      <w:pPr>
        <w:spacing w:after="0"/>
        <w:rPr>
          <w:rFonts w:ascii="Times New Roman" w:hAnsi="Times New Roman" w:cs="Times New Roman"/>
          <w:sz w:val="24"/>
          <w:szCs w:val="24"/>
        </w:rPr>
      </w:pPr>
      <w:r w:rsidRPr="00010F95">
        <w:rPr>
          <w:rFonts w:ascii="Times New Roman" w:hAnsi="Times New Roman" w:cs="Times New Roman"/>
          <w:sz w:val="24"/>
          <w:szCs w:val="24"/>
        </w:rPr>
        <w:t xml:space="preserve">Useful citations: </w:t>
      </w:r>
    </w:p>
    <w:p w14:paraId="13C8286C" w14:textId="77777777" w:rsidR="00786AC2" w:rsidRPr="00010F95" w:rsidRDefault="00786AC2" w:rsidP="00786AC2">
      <w:pPr>
        <w:spacing w:after="0"/>
        <w:rPr>
          <w:rFonts w:ascii="Times New Roman" w:hAnsi="Times New Roman" w:cs="Times New Roman"/>
          <w:i/>
          <w:sz w:val="24"/>
          <w:szCs w:val="24"/>
        </w:rPr>
      </w:pPr>
      <w:commentRangeStart w:id="350"/>
      <w:proofErr w:type="spellStart"/>
      <w:r w:rsidRPr="00010F95">
        <w:rPr>
          <w:rFonts w:ascii="Times New Roman" w:hAnsi="Times New Roman" w:cs="Times New Roman"/>
          <w:b/>
          <w:sz w:val="24"/>
          <w:szCs w:val="24"/>
        </w:rPr>
        <w:t>Ambagtsheer</w:t>
      </w:r>
      <w:proofErr w:type="spellEnd"/>
      <w:r w:rsidRPr="00010F95">
        <w:rPr>
          <w:rFonts w:ascii="Times New Roman" w:hAnsi="Times New Roman" w:cs="Times New Roman"/>
          <w:b/>
          <w:sz w:val="24"/>
          <w:szCs w:val="24"/>
        </w:rPr>
        <w:t xml:space="preserve"> RC, Beilby J, </w:t>
      </w:r>
      <w:proofErr w:type="spellStart"/>
      <w:r w:rsidRPr="00010F95">
        <w:rPr>
          <w:rFonts w:ascii="Times New Roman" w:hAnsi="Times New Roman" w:cs="Times New Roman"/>
          <w:b/>
          <w:sz w:val="24"/>
          <w:szCs w:val="24"/>
        </w:rPr>
        <w:t>Dabravolskaj</w:t>
      </w:r>
      <w:proofErr w:type="spellEnd"/>
      <w:r w:rsidRPr="00010F95">
        <w:rPr>
          <w:rFonts w:ascii="Times New Roman" w:hAnsi="Times New Roman" w:cs="Times New Roman"/>
          <w:b/>
          <w:sz w:val="24"/>
          <w:szCs w:val="24"/>
        </w:rPr>
        <w:t xml:space="preserve"> J, Abbasi M, Archibald MM, Dent E. Application of an electronic Frailty Index in Australian primary care: data quality and feasibility assessment. Aging Clin Exp Res. 2019 May;31(5):653-660. </w:t>
      </w:r>
      <w:proofErr w:type="spellStart"/>
      <w:r w:rsidRPr="00010F95">
        <w:rPr>
          <w:rFonts w:ascii="Times New Roman" w:hAnsi="Times New Roman" w:cs="Times New Roman"/>
          <w:b/>
          <w:sz w:val="24"/>
          <w:szCs w:val="24"/>
        </w:rPr>
        <w:t>doi</w:t>
      </w:r>
      <w:proofErr w:type="spellEnd"/>
      <w:r w:rsidRPr="00010F95">
        <w:rPr>
          <w:rFonts w:ascii="Times New Roman" w:hAnsi="Times New Roman" w:cs="Times New Roman"/>
          <w:b/>
          <w:sz w:val="24"/>
          <w:szCs w:val="24"/>
        </w:rPr>
        <w:t xml:space="preserve">: 10.1007/s40520-018-1023-9. </w:t>
      </w:r>
      <w:proofErr w:type="spellStart"/>
      <w:r w:rsidRPr="00010F95">
        <w:rPr>
          <w:rFonts w:ascii="Times New Roman" w:hAnsi="Times New Roman" w:cs="Times New Roman"/>
          <w:b/>
          <w:sz w:val="24"/>
          <w:szCs w:val="24"/>
        </w:rPr>
        <w:t>Epub</w:t>
      </w:r>
      <w:proofErr w:type="spellEnd"/>
      <w:r w:rsidRPr="00010F95">
        <w:rPr>
          <w:rFonts w:ascii="Times New Roman" w:hAnsi="Times New Roman" w:cs="Times New Roman"/>
          <w:b/>
          <w:sz w:val="24"/>
          <w:szCs w:val="24"/>
        </w:rPr>
        <w:t xml:space="preserve"> 2018 Aug 21. PMID: 30132204</w:t>
      </w:r>
      <w:commentRangeEnd w:id="350"/>
      <w:r w:rsidRPr="00010F95">
        <w:rPr>
          <w:rFonts w:ascii="Times New Roman" w:hAnsi="Times New Roman" w:cs="Times New Roman"/>
          <w:sz w:val="24"/>
          <w:szCs w:val="24"/>
        </w:rPr>
        <w:commentReference w:id="350"/>
      </w:r>
      <w:r w:rsidRPr="00010F95">
        <w:rPr>
          <w:rFonts w:ascii="Times New Roman" w:hAnsi="Times New Roman" w:cs="Times New Roman"/>
          <w:b/>
          <w:sz w:val="24"/>
          <w:szCs w:val="24"/>
        </w:rPr>
        <w:t>.</w:t>
      </w:r>
      <w:r w:rsidRPr="00010F95">
        <w:rPr>
          <w:rFonts w:ascii="Times New Roman" w:hAnsi="Times New Roman" w:cs="Times New Roman"/>
          <w:sz w:val="24"/>
          <w:szCs w:val="24"/>
        </w:rPr>
        <w:t xml:space="preserve"> = </w:t>
      </w:r>
      <w:r w:rsidRPr="00010F95">
        <w:rPr>
          <w:rFonts w:ascii="Times New Roman" w:hAnsi="Times New Roman" w:cs="Times New Roman"/>
          <w:i/>
          <w:sz w:val="24"/>
          <w:szCs w:val="24"/>
        </w:rPr>
        <w:t xml:space="preserve">There was significant variation with respect to time taken to extract the required data items for the </w:t>
      </w:r>
      <w:proofErr w:type="spellStart"/>
      <w:r w:rsidRPr="00010F95">
        <w:rPr>
          <w:rFonts w:ascii="Times New Roman" w:hAnsi="Times New Roman" w:cs="Times New Roman"/>
          <w:i/>
          <w:sz w:val="24"/>
          <w:szCs w:val="24"/>
        </w:rPr>
        <w:t>eFI</w:t>
      </w:r>
      <w:proofErr w:type="spellEnd"/>
      <w:r w:rsidRPr="00010F95">
        <w:rPr>
          <w:rFonts w:ascii="Times New Roman" w:hAnsi="Times New Roman" w:cs="Times New Roman"/>
          <w:i/>
          <w:sz w:val="24"/>
          <w:szCs w:val="24"/>
        </w:rPr>
        <w:t xml:space="preserve">. There was a moderate positive correlation between time (minutes) and the </w:t>
      </w:r>
      <w:proofErr w:type="spellStart"/>
      <w:r w:rsidRPr="00010F95">
        <w:rPr>
          <w:rFonts w:ascii="Times New Roman" w:hAnsi="Times New Roman" w:cs="Times New Roman"/>
          <w:i/>
          <w:sz w:val="24"/>
          <w:szCs w:val="24"/>
        </w:rPr>
        <w:t>eFI</w:t>
      </w:r>
      <w:proofErr w:type="spellEnd"/>
      <w:r w:rsidRPr="00010F95">
        <w:rPr>
          <w:rFonts w:ascii="Times New Roman" w:hAnsi="Times New Roman" w:cs="Times New Roman"/>
          <w:i/>
          <w:sz w:val="24"/>
          <w:szCs w:val="24"/>
        </w:rPr>
        <w:t xml:space="preserve"> score, (r = 0.54, P = &lt; 0.01), indicating that the higher the frailty score, the longer it took to extract the data from the record. The median extraction time per record was 8 min (range 5–20 min). Almost half of all records (n = 27, 45.0%) were deemed easy to extract, with a further 40% (n = 24) perceived to be of neutral difficulty. In contrast, 15% (n = 9) were judged difficult to extract. Most commonly, the </w:t>
      </w:r>
      <w:proofErr w:type="spellStart"/>
      <w:r w:rsidRPr="00010F95">
        <w:rPr>
          <w:rFonts w:ascii="Times New Roman" w:hAnsi="Times New Roman" w:cs="Times New Roman"/>
          <w:i/>
          <w:sz w:val="24"/>
          <w:szCs w:val="24"/>
        </w:rPr>
        <w:t>eFI</w:t>
      </w:r>
      <w:proofErr w:type="spellEnd"/>
      <w:r w:rsidRPr="00010F95">
        <w:rPr>
          <w:rFonts w:ascii="Times New Roman" w:hAnsi="Times New Roman" w:cs="Times New Roman"/>
          <w:i/>
          <w:sz w:val="24"/>
          <w:szCs w:val="24"/>
        </w:rPr>
        <w:t xml:space="preserve"> data were perceived as difficult to extract when there were either many problems listed within the patient record, and/or where </w:t>
      </w:r>
      <w:proofErr w:type="gramStart"/>
      <w:r w:rsidRPr="00010F95">
        <w:rPr>
          <w:rFonts w:ascii="Times New Roman" w:hAnsi="Times New Roman" w:cs="Times New Roman"/>
          <w:i/>
          <w:sz w:val="24"/>
          <w:szCs w:val="24"/>
        </w:rPr>
        <w:t>the majority of</w:t>
      </w:r>
      <w:proofErr w:type="gramEnd"/>
      <w:r w:rsidRPr="00010F95">
        <w:rPr>
          <w:rFonts w:ascii="Times New Roman" w:hAnsi="Times New Roman" w:cs="Times New Roman"/>
          <w:i/>
          <w:sz w:val="24"/>
          <w:szCs w:val="24"/>
        </w:rPr>
        <w:t xml:space="preserve"> items were located other than on the summary problem list for the patient, as indicated by free text commentary entered by the nurse.</w:t>
      </w:r>
    </w:p>
    <w:p w14:paraId="00C3841D" w14:textId="77777777" w:rsidR="00786AC2" w:rsidRPr="00010F95" w:rsidRDefault="00786AC2" w:rsidP="00786AC2">
      <w:pPr>
        <w:spacing w:after="0"/>
        <w:rPr>
          <w:rFonts w:ascii="Times New Roman" w:hAnsi="Times New Roman" w:cs="Times New Roman"/>
          <w:i/>
          <w:sz w:val="24"/>
          <w:szCs w:val="24"/>
        </w:rPr>
      </w:pPr>
    </w:p>
    <w:p w14:paraId="67B00DF2" w14:textId="77777777" w:rsidR="00786AC2" w:rsidRPr="00010F95" w:rsidRDefault="00786AC2" w:rsidP="00786AC2">
      <w:pPr>
        <w:spacing w:after="0"/>
        <w:rPr>
          <w:rFonts w:ascii="Times New Roman" w:hAnsi="Times New Roman" w:cs="Times New Roman"/>
          <w:sz w:val="24"/>
          <w:szCs w:val="24"/>
        </w:rPr>
      </w:pPr>
      <w:r w:rsidRPr="00010F95">
        <w:rPr>
          <w:rFonts w:ascii="Times New Roman" w:hAnsi="Times New Roman" w:cs="Times New Roman"/>
          <w:sz w:val="24"/>
          <w:szCs w:val="24"/>
        </w:rPr>
        <w:t xml:space="preserve">another example of </w:t>
      </w:r>
      <w:proofErr w:type="spellStart"/>
      <w:r w:rsidRPr="00010F95">
        <w:rPr>
          <w:rFonts w:ascii="Times New Roman" w:hAnsi="Times New Roman" w:cs="Times New Roman"/>
          <w:sz w:val="24"/>
          <w:szCs w:val="24"/>
        </w:rPr>
        <w:t>eFI</w:t>
      </w:r>
      <w:proofErr w:type="spellEnd"/>
      <w:r w:rsidRPr="00010F95">
        <w:rPr>
          <w:rFonts w:ascii="Times New Roman" w:hAnsi="Times New Roman" w:cs="Times New Roman"/>
          <w:sz w:val="24"/>
          <w:szCs w:val="24"/>
        </w:rPr>
        <w:t xml:space="preserve"> having no real look back was this one: </w:t>
      </w:r>
      <w:hyperlink r:id="rId19">
        <w:r w:rsidRPr="00010F95">
          <w:rPr>
            <w:rFonts w:ascii="Times New Roman" w:hAnsi="Times New Roman" w:cs="Times New Roman"/>
            <w:sz w:val="24"/>
            <w:szCs w:val="24"/>
            <w:u w:val="single"/>
          </w:rPr>
          <w:t>https://www.ncbi.nlm.nih.gov/pmc/articles/PMC6814149/</w:t>
        </w:r>
      </w:hyperlink>
    </w:p>
    <w:p w14:paraId="6813ECB5" w14:textId="77777777" w:rsidR="00786AC2" w:rsidRPr="00010F95" w:rsidRDefault="00786AC2" w:rsidP="00786AC2">
      <w:pPr>
        <w:spacing w:after="0"/>
        <w:rPr>
          <w:rFonts w:ascii="Times New Roman" w:hAnsi="Times New Roman" w:cs="Times New Roman"/>
          <w:i/>
          <w:sz w:val="24"/>
          <w:szCs w:val="24"/>
        </w:rPr>
      </w:pPr>
      <w:r w:rsidRPr="00010F95">
        <w:rPr>
          <w:rFonts w:ascii="Times New Roman" w:hAnsi="Times New Roman" w:cs="Times New Roman"/>
          <w:sz w:val="24"/>
          <w:szCs w:val="24"/>
        </w:rPr>
        <w:t xml:space="preserve">they relied on up to 9 years of data prior to their </w:t>
      </w:r>
      <w:proofErr w:type="spellStart"/>
      <w:r w:rsidRPr="00010F95">
        <w:rPr>
          <w:rFonts w:ascii="Times New Roman" w:hAnsi="Times New Roman" w:cs="Times New Roman"/>
          <w:sz w:val="24"/>
          <w:szCs w:val="24"/>
        </w:rPr>
        <w:t>followup</w:t>
      </w:r>
      <w:proofErr w:type="spellEnd"/>
      <w:r w:rsidRPr="00010F95">
        <w:rPr>
          <w:rFonts w:ascii="Times New Roman" w:hAnsi="Times New Roman" w:cs="Times New Roman"/>
          <w:sz w:val="24"/>
          <w:szCs w:val="24"/>
        </w:rPr>
        <w:t xml:space="preserve"> period but never specifically define an </w:t>
      </w:r>
      <w:proofErr w:type="spellStart"/>
      <w:r w:rsidRPr="00010F95">
        <w:rPr>
          <w:rFonts w:ascii="Times New Roman" w:hAnsi="Times New Roman" w:cs="Times New Roman"/>
          <w:sz w:val="24"/>
          <w:szCs w:val="24"/>
        </w:rPr>
        <w:t>eFI</w:t>
      </w:r>
      <w:proofErr w:type="spellEnd"/>
      <w:r w:rsidRPr="00010F95">
        <w:rPr>
          <w:rFonts w:ascii="Times New Roman" w:hAnsi="Times New Roman" w:cs="Times New Roman"/>
          <w:sz w:val="24"/>
          <w:szCs w:val="24"/>
        </w:rPr>
        <w:t xml:space="preserve"> look back. </w:t>
      </w:r>
      <w:r w:rsidRPr="00010F95">
        <w:rPr>
          <w:rFonts w:ascii="Times New Roman" w:hAnsi="Times New Roman" w:cs="Times New Roman"/>
          <w:i/>
          <w:sz w:val="24"/>
          <w:szCs w:val="24"/>
        </w:rPr>
        <w:t xml:space="preserve"> </w:t>
      </w:r>
    </w:p>
    <w:p w14:paraId="5F6CC15B" w14:textId="77777777" w:rsidR="00786AC2" w:rsidRPr="00010F95" w:rsidRDefault="00786AC2" w:rsidP="00786AC2">
      <w:pPr>
        <w:spacing w:after="0"/>
        <w:rPr>
          <w:rFonts w:ascii="Times New Roman" w:hAnsi="Times New Roman" w:cs="Times New Roman"/>
          <w:i/>
          <w:sz w:val="24"/>
          <w:szCs w:val="24"/>
        </w:rPr>
      </w:pPr>
    </w:p>
    <w:p w14:paraId="7E6DC0FD" w14:textId="77777777" w:rsidR="00786AC2" w:rsidRPr="00786AC2" w:rsidRDefault="00786AC2" w:rsidP="009631A5">
      <w:pPr>
        <w:spacing w:after="0"/>
        <w:rPr>
          <w:rFonts w:ascii="Times New Roman" w:hAnsi="Times New Roman" w:cs="Times New Roman"/>
          <w:iCs/>
          <w:sz w:val="24"/>
          <w:szCs w:val="24"/>
        </w:rPr>
      </w:pPr>
    </w:p>
    <w:sectPr w:rsidR="00786AC2" w:rsidRPr="00786AC2">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vanaugh, Rob" w:date="2025-08-08T09:48:00Z" w:initials="CR">
    <w:p w14:paraId="36460CD0" w14:textId="77777777" w:rsidR="004121D7" w:rsidRDefault="004121D7" w:rsidP="004121D7">
      <w:r>
        <w:rPr>
          <w:rStyle w:val="CommentReference"/>
        </w:rPr>
        <w:annotationRef/>
      </w:r>
      <w:hyperlink r:id="rId1" w:history="1">
        <w:r w:rsidRPr="004B5734">
          <w:rPr>
            <w:rStyle w:val="Hyperlink"/>
            <w:sz w:val="20"/>
            <w:szCs w:val="20"/>
          </w:rPr>
          <w:t>https://academic.oup.com/aje/pages/Instructions_To_Authors</w:t>
        </w:r>
      </w:hyperlink>
    </w:p>
    <w:p w14:paraId="3866600E" w14:textId="77777777" w:rsidR="004121D7" w:rsidRDefault="004121D7" w:rsidP="004121D7"/>
    <w:p w14:paraId="65671FA1" w14:textId="77777777" w:rsidR="004121D7" w:rsidRDefault="004121D7" w:rsidP="004121D7">
      <w:r>
        <w:rPr>
          <w:sz w:val="20"/>
          <w:szCs w:val="20"/>
        </w:rPr>
        <w:t xml:space="preserve">Abstract is 200 words unstrcutured. 4k words body. </w:t>
      </w:r>
    </w:p>
  </w:comment>
  <w:comment w:id="1" w:author="Cavanaugh, Rob" w:date="2025-08-08T11:11:00Z" w:initials="CR">
    <w:p w14:paraId="56A7A7A7" w14:textId="77777777" w:rsidR="00236E00" w:rsidRDefault="00236E00" w:rsidP="00236E00">
      <w:r>
        <w:rPr>
          <w:rStyle w:val="CommentReference"/>
        </w:rPr>
        <w:annotationRef/>
      </w:r>
      <w:r>
        <w:rPr>
          <w:sz w:val="20"/>
          <w:szCs w:val="20"/>
        </w:rPr>
        <w:t>note to Rob: make sure allofus description is accurate and tell them we're publishing</w:t>
      </w:r>
    </w:p>
  </w:comment>
  <w:comment w:id="19" w:author="Cavanaugh, Rob" w:date="2025-08-08T10:04:00Z" w:initials="CR">
    <w:p w14:paraId="7C9E4A43" w14:textId="25FF3B3E" w:rsidR="00F139F4" w:rsidRDefault="0074045C" w:rsidP="00F139F4">
      <w:r>
        <w:rPr>
          <w:rStyle w:val="CommentReference"/>
        </w:rPr>
        <w:annotationRef/>
      </w:r>
      <w:r w:rsidR="00F139F4">
        <w:rPr>
          <w:sz w:val="20"/>
          <w:szCs w:val="20"/>
        </w:rPr>
        <w:t xml:space="preserve">got it down to 205. </w:t>
      </w:r>
    </w:p>
  </w:comment>
  <w:comment w:id="52" w:author="Cavanaugh, Rob" w:date="2025-08-08T09:55:00Z" w:initials="CR">
    <w:p w14:paraId="59CC3928" w14:textId="38B79A46" w:rsidR="004121D7" w:rsidRDefault="004121D7" w:rsidP="004121D7">
      <w:r>
        <w:rPr>
          <w:rStyle w:val="CommentReference"/>
        </w:rPr>
        <w:annotationRef/>
      </w:r>
      <w:r>
        <w:rPr>
          <w:sz w:val="20"/>
          <w:szCs w:val="20"/>
        </w:rPr>
        <w:t>trying to state the main expectation that would support using FIs internationally.</w:t>
      </w:r>
    </w:p>
  </w:comment>
  <w:comment w:id="50" w:author="Cavanaugh, Rob" w:date="2025-08-08T10:04:00Z" w:initials="CR">
    <w:p w14:paraId="331DA3B7" w14:textId="77777777" w:rsidR="0074045C" w:rsidRDefault="0074045C" w:rsidP="0074045C">
      <w:r>
        <w:rPr>
          <w:rStyle w:val="CommentReference"/>
        </w:rPr>
        <w:annotationRef/>
      </w:r>
      <w:r>
        <w:rPr>
          <w:sz w:val="20"/>
          <w:szCs w:val="20"/>
        </w:rPr>
        <w:t>something like this trying to be explicit abotu the pattern of results that would support use of FIs internationally</w:t>
      </w:r>
    </w:p>
  </w:comment>
  <w:comment w:id="51" w:author="Cavanaugh, Rob" w:date="2025-08-08T10:59:00Z" w:initials="CR">
    <w:p w14:paraId="656F51DC" w14:textId="77777777" w:rsidR="0033136B" w:rsidRDefault="0033136B" w:rsidP="0033136B">
      <w:r>
        <w:rPr>
          <w:rStyle w:val="CommentReference"/>
        </w:rPr>
        <w:annotationRef/>
      </w:r>
      <w:r>
        <w:rPr>
          <w:sz w:val="20"/>
          <w:szCs w:val="20"/>
        </w:rPr>
        <w:t>first premise maybe doesn't work</w:t>
      </w:r>
    </w:p>
  </w:comment>
  <w:comment w:id="102" w:author="Cavanaugh, Rob" w:date="2025-08-08T10:10:00Z" w:initials="CR">
    <w:p w14:paraId="2319B1F3" w14:textId="5414833B" w:rsidR="00F139F4" w:rsidRDefault="00F139F4" w:rsidP="00F139F4">
      <w:r>
        <w:rPr>
          <w:rStyle w:val="CommentReference"/>
        </w:rPr>
        <w:annotationRef/>
      </w:r>
      <w:r>
        <w:rPr>
          <w:sz w:val="20"/>
          <w:szCs w:val="20"/>
        </w:rPr>
        <w:t>can we make this use cases for FIs stronger? or add more here? I think it would strengthen the case for the study/more specific</w:t>
      </w:r>
    </w:p>
  </w:comment>
  <w:comment w:id="103" w:author="Cavanaugh, Rob" w:date="2025-08-08T10:11:00Z" w:initials="CR">
    <w:p w14:paraId="5FAFD023" w14:textId="77777777" w:rsidR="00F139F4" w:rsidRDefault="00F139F4" w:rsidP="00F139F4">
      <w:r>
        <w:rPr>
          <w:rStyle w:val="CommentReference"/>
        </w:rPr>
        <w:annotationRef/>
      </w:r>
      <w:r>
        <w:rPr>
          <w:sz w:val="20"/>
          <w:szCs w:val="20"/>
        </w:rPr>
        <w:t>do we need to distinguish between adminstrative FIs and the clinically-collected FIs? (not sure what to call these - the ones from patient questionaires?)</w:t>
      </w:r>
    </w:p>
  </w:comment>
  <w:comment w:id="112" w:author="Cavanaugh, Rob" w:date="2025-08-08T10:33:00Z" w:initials="CR">
    <w:p w14:paraId="0C589EC9" w14:textId="77777777" w:rsidR="007A5DD1" w:rsidRDefault="007A5DD1" w:rsidP="007A5DD1">
      <w:r>
        <w:rPr>
          <w:rStyle w:val="CommentReference"/>
        </w:rPr>
        <w:annotationRef/>
      </w:r>
      <w:r>
        <w:rPr>
          <w:sz w:val="20"/>
          <w:szCs w:val="20"/>
        </w:rPr>
        <w:t>I think agreement is the term we want here. convergent validity or convergence would be a less sstrict option.</w:t>
      </w:r>
    </w:p>
  </w:comment>
  <w:comment w:id="115" w:author="Chen Yanover" w:date="2025-03-03T18:23:00Z" w:initials="CY">
    <w:p w14:paraId="59AE1252" w14:textId="1FC76154" w:rsidR="009078BB" w:rsidRDefault="009078BB" w:rsidP="003004EF">
      <w:r>
        <w:rPr>
          <w:rStyle w:val="CommentReference"/>
        </w:rPr>
        <w:annotationRef/>
      </w:r>
      <w:r>
        <w:rPr>
          <w:color w:val="000000"/>
          <w:sz w:val="20"/>
          <w:szCs w:val="20"/>
        </w:rPr>
        <w:t>merge</w:t>
      </w:r>
    </w:p>
  </w:comment>
  <w:comment w:id="116" w:author="Mui, Brianne" w:date="2025-07-22T11:01:00Z" w:initials="BM">
    <w:p w14:paraId="6CA3CD34" w14:textId="77777777" w:rsidR="00811104" w:rsidRDefault="00811104" w:rsidP="00811104">
      <w:pPr>
        <w:pStyle w:val="CommentText"/>
      </w:pPr>
      <w:r>
        <w:rPr>
          <w:rStyle w:val="CommentReference"/>
        </w:rPr>
        <w:annotationRef/>
      </w:r>
      <w:r>
        <w:t>I will In the final version</w:t>
      </w:r>
    </w:p>
  </w:comment>
  <w:comment w:id="122" w:author="Brianne Mui" w:date="2024-07-17T16:06:00Z" w:initials="">
    <w:p w14:paraId="0000006F" w14:textId="563064FD" w:rsidR="003004EF" w:rsidRDefault="003004EF" w:rsidP="003004EF">
      <w:pPr>
        <w:pStyle w:val="CommentText"/>
      </w:pPr>
      <w:r>
        <w:rPr>
          <w:color w:val="000000"/>
        </w:rPr>
        <w:t>Ariela I recall you mentioned a citation along these lines, is it published yet? Otherwise we can delete and just reference the eFrailty website</w:t>
      </w:r>
    </w:p>
  </w:comment>
  <w:comment w:id="134" w:author="Cavanaugh, Rob" w:date="2025-08-08T10:17:00Z" w:initials="CR">
    <w:p w14:paraId="05B4FE76" w14:textId="77777777" w:rsidR="00A51C4A" w:rsidRDefault="00A51C4A" w:rsidP="00A51C4A">
      <w:r>
        <w:rPr>
          <w:rStyle w:val="CommentReference"/>
        </w:rPr>
        <w:annotationRef/>
      </w:r>
      <w:r>
        <w:rPr>
          <w:sz w:val="20"/>
          <w:szCs w:val="20"/>
        </w:rPr>
        <w:t>not sure it follows (i dont see the transition)</w:t>
      </w:r>
    </w:p>
  </w:comment>
  <w:comment w:id="139" w:author="Cavanaugh, Rob" w:date="2025-08-08T10:22:00Z" w:initials="CR">
    <w:p w14:paraId="2BB5FA82" w14:textId="77777777" w:rsidR="00A51C4A" w:rsidRDefault="00A51C4A" w:rsidP="00A51C4A">
      <w:r>
        <w:rPr>
          <w:rStyle w:val="CommentReference"/>
        </w:rPr>
        <w:annotationRef/>
      </w:r>
      <w:r>
        <w:rPr>
          <w:sz w:val="20"/>
          <w:szCs w:val="20"/>
        </w:rPr>
        <w:t>this is the kind of thing I think we should say in the first paragraph</w:t>
      </w:r>
    </w:p>
  </w:comment>
  <w:comment w:id="178" w:author="Cavanaugh, Rob" w:date="2025-08-08T10:30:00Z" w:initials="CR">
    <w:p w14:paraId="6EF646F5" w14:textId="77777777" w:rsidR="007A5DD1" w:rsidRDefault="007A5DD1" w:rsidP="007A5DD1">
      <w:r>
        <w:rPr>
          <w:rStyle w:val="CommentReference"/>
        </w:rPr>
        <w:annotationRef/>
      </w:r>
      <w:r>
        <w:rPr>
          <w:sz w:val="20"/>
          <w:szCs w:val="20"/>
        </w:rPr>
        <w:t>not sure what this sentence is trying to say</w:t>
      </w:r>
    </w:p>
  </w:comment>
  <w:comment w:id="184" w:author="Cavanaugh, Rob" w:date="2025-08-08T10:22:00Z" w:initials="CR">
    <w:p w14:paraId="10565391" w14:textId="472FE5C0" w:rsidR="00A51C4A" w:rsidRDefault="00A51C4A" w:rsidP="00A51C4A">
      <w:r>
        <w:rPr>
          <w:rStyle w:val="CommentReference"/>
        </w:rPr>
        <w:annotationRef/>
      </w:r>
      <w:r>
        <w:rPr>
          <w:sz w:val="20"/>
          <w:szCs w:val="20"/>
        </w:rPr>
        <w:t>this is the kind of thing I think we should say in the first paragraph</w:t>
      </w:r>
    </w:p>
  </w:comment>
  <w:comment w:id="200" w:author="Cavanaugh, Rob" w:date="2025-08-08T10:36:00Z" w:initials="CR">
    <w:p w14:paraId="64CC27A3" w14:textId="77777777" w:rsidR="007A5DD1" w:rsidRDefault="007A5DD1" w:rsidP="007A5DD1">
      <w:r>
        <w:rPr>
          <w:rStyle w:val="CommentReference"/>
        </w:rPr>
        <w:annotationRef/>
      </w:r>
      <w:r>
        <w:rPr>
          <w:sz w:val="20"/>
          <w:szCs w:val="20"/>
        </w:rPr>
        <w:t>AllofUs IRB?</w:t>
      </w:r>
    </w:p>
  </w:comment>
  <w:comment w:id="201" w:author="Cavanaugh, Rob" w:date="2025-08-08T10:37:00Z" w:initials="CR">
    <w:p w14:paraId="6A94F891" w14:textId="77777777" w:rsidR="007A5DD1" w:rsidRDefault="007A5DD1" w:rsidP="007A5DD1">
      <w:r>
        <w:rPr>
          <w:rStyle w:val="CommentReference"/>
        </w:rPr>
        <w:annotationRef/>
      </w:r>
      <w:r>
        <w:rPr>
          <w:sz w:val="20"/>
          <w:szCs w:val="20"/>
        </w:rPr>
        <w:t>IRB?</w:t>
      </w:r>
    </w:p>
  </w:comment>
  <w:comment w:id="204" w:author="OlivieriMui, Brianne" w:date="2024-10-17T07:57:00Z" w:initials="BO">
    <w:p w14:paraId="25EFC471" w14:textId="19E5F47E" w:rsidR="00A15C13" w:rsidRDefault="00A15C13" w:rsidP="00A15C13">
      <w:pPr>
        <w:pStyle w:val="CommentText"/>
      </w:pPr>
      <w:r>
        <w:rPr>
          <w:rStyle w:val="CommentReference"/>
        </w:rPr>
        <w:annotationRef/>
      </w:r>
      <w:r>
        <w:t>Did we distinguish between outpatient or inpatient?</w:t>
      </w:r>
    </w:p>
  </w:comment>
  <w:comment w:id="205" w:author="Mui, Brianne" w:date="2025-07-21T12:31:00Z" w:initials="BM">
    <w:p w14:paraId="1C5ECE08" w14:textId="77777777" w:rsidR="00964BFE" w:rsidRDefault="00964BFE" w:rsidP="00964BFE">
      <w:pPr>
        <w:pStyle w:val="CommentText"/>
      </w:pPr>
      <w:r>
        <w:rPr>
          <w:rStyle w:val="CommentReference"/>
        </w:rPr>
        <w:annotationRef/>
      </w:r>
      <w:r>
        <w:t>This question remains</w:t>
      </w:r>
    </w:p>
  </w:comment>
  <w:comment w:id="206" w:author="Cavanaugh, Rob" w:date="2025-08-08T11:10:00Z" w:initials="CR">
    <w:p w14:paraId="02710E8B" w14:textId="77777777" w:rsidR="00236E00" w:rsidRDefault="00236E00" w:rsidP="00236E00">
      <w:r>
        <w:rPr>
          <w:rStyle w:val="CommentReference"/>
        </w:rPr>
        <w:annotationRef/>
      </w:r>
      <w:r>
        <w:rPr>
          <w:sz w:val="20"/>
          <w:szCs w:val="20"/>
        </w:rPr>
        <w:t>no any visit</w:t>
      </w:r>
    </w:p>
  </w:comment>
  <w:comment w:id="207" w:author="Mui, Brianne" w:date="2025-07-21T12:31:00Z" w:initials="BM">
    <w:p w14:paraId="3280B1E9" w14:textId="01A32B6C" w:rsidR="00964BFE" w:rsidRDefault="00964BFE" w:rsidP="00964BFE">
      <w:pPr>
        <w:pStyle w:val="CommentText"/>
      </w:pPr>
      <w:r>
        <w:rPr>
          <w:rStyle w:val="CommentReference"/>
        </w:rPr>
        <w:annotationRef/>
      </w:r>
      <w:r>
        <w:t xml:space="preserve">What does this mean? </w:t>
      </w:r>
    </w:p>
  </w:comment>
  <w:comment w:id="203" w:author="Cavanaugh, Rob" w:date="2025-08-08T10:38:00Z" w:initials="CR">
    <w:p w14:paraId="12225517" w14:textId="77777777" w:rsidR="0028117F" w:rsidRDefault="0028117F" w:rsidP="0028117F">
      <w:r>
        <w:rPr>
          <w:rStyle w:val="CommentReference"/>
        </w:rPr>
        <w:annotationRef/>
      </w:r>
      <w:r>
        <w:rPr>
          <w:sz w:val="20"/>
          <w:szCs w:val="20"/>
        </w:rPr>
        <w:t>I think we need to state why we had to do these differently</w:t>
      </w:r>
    </w:p>
  </w:comment>
  <w:comment w:id="211" w:author="Cavanaugh, Rob" w:date="2025-08-08T10:39:00Z" w:initials="CR">
    <w:p w14:paraId="4DF1E017" w14:textId="77777777" w:rsidR="0028117F" w:rsidRDefault="0028117F" w:rsidP="0028117F">
      <w:r>
        <w:rPr>
          <w:rStyle w:val="CommentReference"/>
        </w:rPr>
        <w:annotationRef/>
      </w:r>
      <w:r>
        <w:rPr>
          <w:sz w:val="20"/>
          <w:szCs w:val="20"/>
        </w:rPr>
        <w:t>are we goign to call them participants? I suppose it works. its a bit odd though</w:t>
      </w:r>
    </w:p>
  </w:comment>
  <w:comment w:id="216" w:author="Cavanaugh, Rob" w:date="2025-08-08T10:41:00Z" w:initials="CR">
    <w:p w14:paraId="2EB444F4" w14:textId="77777777" w:rsidR="0028117F" w:rsidRDefault="0028117F" w:rsidP="0028117F">
      <w:r>
        <w:rPr>
          <w:rStyle w:val="CommentReference"/>
        </w:rPr>
        <w:annotationRef/>
      </w:r>
      <w:r>
        <w:rPr>
          <w:sz w:val="20"/>
          <w:szCs w:val="20"/>
        </w:rPr>
        <w:t xml:space="preserve">I think we should say what we did. we looked at 1-year in both VAFI and eFI in all databases, then we also added 3-years in the UK databases given this linear relationship to ensure we were close to matching the development context. </w:t>
      </w:r>
    </w:p>
  </w:comment>
  <w:comment w:id="217" w:author="Cavanaugh, Rob" w:date="2025-08-08T10:50:00Z" w:initials="CR">
    <w:p w14:paraId="5CCC40CC" w14:textId="77777777" w:rsidR="00F430C2" w:rsidRDefault="00F430C2" w:rsidP="00F430C2">
      <w:r>
        <w:rPr>
          <w:rStyle w:val="CommentReference"/>
        </w:rPr>
        <w:annotationRef/>
      </w:r>
      <w:r>
        <w:rPr>
          <w:sz w:val="20"/>
          <w:szCs w:val="20"/>
        </w:rPr>
        <w:t>the 3 =year is a senstivity analysis right? we should state this</w:t>
      </w:r>
    </w:p>
  </w:comment>
  <w:comment w:id="220" w:author="Cavanaugh, Rob" w:date="2025-08-08T10:40:00Z" w:initials="CR">
    <w:p w14:paraId="58B126CD" w14:textId="0A0B8BC0" w:rsidR="0028117F" w:rsidRDefault="0028117F" w:rsidP="0028117F">
      <w:r>
        <w:rPr>
          <w:rStyle w:val="CommentReference"/>
        </w:rPr>
        <w:annotationRef/>
      </w:r>
      <w:r>
        <w:rPr>
          <w:sz w:val="20"/>
          <w:szCs w:val="20"/>
        </w:rPr>
        <w:t>"We were unable to test a similar 3-year lookback in the US data, due to a lack of longitudinal data over this long of a time period" or so mething like that</w:t>
      </w:r>
    </w:p>
  </w:comment>
  <w:comment w:id="223" w:author="Cavanaugh, Rob" w:date="2025-08-08T10:43:00Z" w:initials="CR">
    <w:p w14:paraId="3DBDDD61" w14:textId="77777777" w:rsidR="0028117F" w:rsidRDefault="0028117F" w:rsidP="0028117F">
      <w:r>
        <w:rPr>
          <w:rStyle w:val="CommentReference"/>
        </w:rPr>
        <w:annotationRef/>
      </w:r>
      <w:r>
        <w:rPr>
          <w:sz w:val="20"/>
          <w:szCs w:val="20"/>
        </w:rPr>
        <w:t>WHY does this matter. we dont have PP codes right? so we had to come up with our own way of doing it to be true to the original FI?</w:t>
      </w:r>
    </w:p>
  </w:comment>
  <w:comment w:id="225" w:author="Chen Yanover" w:date="2025-03-06T13:12:00Z" w:initials="CY">
    <w:p w14:paraId="1199A94F" w14:textId="7616DA34" w:rsidR="00CA7F56" w:rsidRDefault="00CA7F56" w:rsidP="00CA7F56">
      <w:r>
        <w:rPr>
          <w:rStyle w:val="CommentReference"/>
        </w:rPr>
        <w:annotationRef/>
      </w:r>
      <w:r>
        <w:rPr>
          <w:color w:val="000000"/>
          <w:sz w:val="20"/>
          <w:szCs w:val="20"/>
        </w:rPr>
        <w:t xml:space="preserve">All codes or just ICDs? </w:t>
      </w:r>
    </w:p>
  </w:comment>
  <w:comment w:id="226" w:author="Mui, Brianne" w:date="2025-07-16T16:16:00Z" w:initials="BM">
    <w:p w14:paraId="18C0059D" w14:textId="77777777" w:rsidR="00213E92" w:rsidRDefault="00213E92" w:rsidP="00213E92">
      <w:pPr>
        <w:pStyle w:val="CommentText"/>
      </w:pPr>
      <w:r>
        <w:rPr>
          <w:rStyle w:val="CommentReference"/>
        </w:rPr>
        <w:annotationRef/>
      </w:r>
      <w:r>
        <w:t>Rob can you answer this? 7/16/2025</w:t>
      </w:r>
    </w:p>
  </w:comment>
  <w:comment w:id="227" w:author="Cavanaugh, Rob" w:date="2025-08-08T11:14:00Z" w:initials="CR">
    <w:p w14:paraId="791AB428" w14:textId="77777777" w:rsidR="001D40B8" w:rsidRDefault="001D40B8" w:rsidP="001D40B8">
      <w:r>
        <w:rPr>
          <w:rStyle w:val="CommentReference"/>
        </w:rPr>
        <w:annotationRef/>
      </w:r>
      <w:r>
        <w:rPr>
          <w:sz w:val="20"/>
          <w:szCs w:val="20"/>
        </w:rPr>
        <w:t>all codes</w:t>
      </w:r>
    </w:p>
  </w:comment>
  <w:comment w:id="235" w:author="Chen Yanover" w:date="2025-03-07T15:58:00Z" w:initials="CY">
    <w:p w14:paraId="71741318" w14:textId="0000DCCD" w:rsidR="0081067F" w:rsidRDefault="0081067F" w:rsidP="0081067F">
      <w:r>
        <w:rPr>
          <w:rStyle w:val="CommentReference"/>
        </w:rPr>
        <w:annotationRef/>
      </w:r>
      <w:r>
        <w:rPr>
          <w:color w:val="000000"/>
          <w:sz w:val="20"/>
          <w:szCs w:val="20"/>
        </w:rPr>
        <w:t>Make sure the link is stable</w:t>
      </w:r>
    </w:p>
  </w:comment>
  <w:comment w:id="236" w:author="Mui, Brianne" w:date="2025-07-16T16:27:00Z" w:initials="BM">
    <w:p w14:paraId="15603069" w14:textId="77777777" w:rsidR="002508C1" w:rsidRDefault="002508C1" w:rsidP="002508C1">
      <w:pPr>
        <w:pStyle w:val="CommentText"/>
      </w:pPr>
      <w:r>
        <w:rPr>
          <w:rStyle w:val="CommentReference"/>
        </w:rPr>
        <w:annotationRef/>
      </w:r>
      <w:r>
        <w:t>Agree 7/16/2025</w:t>
      </w:r>
    </w:p>
  </w:comment>
  <w:comment w:id="237" w:author="Cavanaugh, Rob" w:date="2025-08-08T10:49:00Z" w:initials="CR">
    <w:p w14:paraId="60042CBA" w14:textId="77777777" w:rsidR="00C05942" w:rsidRDefault="00C05942" w:rsidP="00C05942">
      <w:r>
        <w:rPr>
          <w:rStyle w:val="CommentReference"/>
        </w:rPr>
        <w:annotationRef/>
      </w:r>
      <w:r>
        <w:rPr>
          <w:sz w:val="20"/>
          <w:szCs w:val="20"/>
        </w:rPr>
        <w:t>I will do some cleanup on the repository readme</w:t>
      </w:r>
    </w:p>
  </w:comment>
  <w:comment w:id="240" w:author="Cavanaugh, Rob" w:date="2025-08-08T10:51:00Z" w:initials="CR">
    <w:p w14:paraId="6E67E452" w14:textId="77777777" w:rsidR="00F430C2" w:rsidRDefault="00F430C2" w:rsidP="00F430C2">
      <w:r>
        <w:rPr>
          <w:rStyle w:val="CommentReference"/>
        </w:rPr>
        <w:annotationRef/>
      </w:r>
      <w:r>
        <w:rPr>
          <w:sz w:val="20"/>
          <w:szCs w:val="20"/>
        </w:rPr>
        <w:t>I think this is for the discussion</w:t>
      </w:r>
    </w:p>
  </w:comment>
  <w:comment w:id="241" w:author="Cavanaugh, Rob" w:date="2025-08-08T10:52:00Z" w:initials="CR">
    <w:p w14:paraId="376C9E5B" w14:textId="77777777" w:rsidR="00F430C2" w:rsidRDefault="00F430C2" w:rsidP="00F430C2">
      <w:r>
        <w:rPr>
          <w:rStyle w:val="CommentReference"/>
        </w:rPr>
        <w:annotationRef/>
      </w:r>
      <w:r>
        <w:rPr>
          <w:sz w:val="20"/>
          <w:szCs w:val="20"/>
        </w:rPr>
        <w:t>I think we should say something like, Even when comparing 1-year US data (no measurements) to 3-year UK data with measurements, the results still show patterns inconsistent with valid FIs</w:t>
      </w:r>
    </w:p>
  </w:comment>
  <w:comment w:id="243" w:author="OlivieriMui, Brianne" w:date="2025-02-20T07:23:00Z" w:initials="BO">
    <w:p w14:paraId="3B4E325E" w14:textId="22C6DE88" w:rsidR="00786AC2" w:rsidRDefault="00786AC2" w:rsidP="00786AC2">
      <w:pPr>
        <w:pStyle w:val="CommentText"/>
      </w:pPr>
      <w:r>
        <w:rPr>
          <w:rStyle w:val="CommentReference"/>
        </w:rPr>
        <w:annotationRef/>
      </w:r>
      <w:r>
        <w:t xml:space="preserve">UK moving to a newer version of eFI. </w:t>
      </w:r>
    </w:p>
    <w:p w14:paraId="41EF1FFB" w14:textId="77777777" w:rsidR="00786AC2" w:rsidRDefault="00786AC2" w:rsidP="00786AC2">
      <w:pPr>
        <w:pStyle w:val="CommentText"/>
      </w:pPr>
      <w:r>
        <w:t xml:space="preserve">Lack of mapping at the OHDSI level </w:t>
      </w:r>
    </w:p>
    <w:p w14:paraId="25321AEF" w14:textId="77777777" w:rsidR="00786AC2" w:rsidRDefault="00786AC2" w:rsidP="00786AC2">
      <w:pPr>
        <w:pStyle w:val="CommentText"/>
      </w:pPr>
      <w:r>
        <w:t xml:space="preserve">Though we saw these differences between US and UK cohorts we are skeptical of the findings due to the extreme differences in prevalence of each condition contributing to the FI calculations. </w:t>
      </w:r>
    </w:p>
  </w:comment>
  <w:comment w:id="263" w:author="Brianne Mui" w:date="2024-09-04T12:10:00Z" w:initials="">
    <w:p w14:paraId="219475B3" w14:textId="77777777"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example hyt: we dont have ancestor code of one of the sub categories (none of the icd codes in arielas paper are mapped and so lower appearance) that were included in the original application, reducing appearance of hyt in the sample. OHDSI vocabulary team has not mapped them to the CDM. </w:t>
      </w:r>
    </w:p>
    <w:p w14:paraId="57742240" w14:textId="77777777"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p>
    <w:p w14:paraId="1D52E35E" w14:textId="77777777"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eFI, this was in the codes for</w:t>
      </w:r>
    </w:p>
  </w:comment>
  <w:comment w:id="293" w:author="Cavanaugh, Rob" w:date="2025-08-08T11:40:00Z" w:initials="CR">
    <w:p w14:paraId="65A9918A" w14:textId="77777777" w:rsidR="00EF0954" w:rsidRDefault="00EF0954" w:rsidP="00EF0954">
      <w:r>
        <w:rPr>
          <w:rStyle w:val="CommentReference"/>
        </w:rPr>
        <w:annotationRef/>
      </w:r>
      <w:r>
        <w:rPr>
          <w:sz w:val="20"/>
          <w:szCs w:val="20"/>
        </w:rPr>
        <w:t>this isn't true as much any more, but even the bundled payment models scale with complexity. should we include this?</w:t>
      </w:r>
    </w:p>
  </w:comment>
  <w:comment w:id="300" w:author="Cavanaugh, Rob" w:date="2025-08-08T11:41:00Z" w:initials="CR">
    <w:p w14:paraId="1010C2B9" w14:textId="77777777" w:rsidR="00EF0954" w:rsidRDefault="00EF0954" w:rsidP="00EF0954">
      <w:r>
        <w:rPr>
          <w:rStyle w:val="CommentReference"/>
        </w:rPr>
        <w:annotationRef/>
      </w:r>
      <w:r>
        <w:rPr>
          <w:sz w:val="20"/>
          <w:szCs w:val="20"/>
        </w:rPr>
        <w:t>Chelsea/Ariela - did I describe this well?</w:t>
      </w:r>
    </w:p>
  </w:comment>
  <w:comment w:id="301" w:author="Mui, Brianne" w:date="2025-07-22T08:11:00Z" w:initials="BM">
    <w:p w14:paraId="1A47C243" w14:textId="573337DF" w:rsidR="004905FF" w:rsidRDefault="004905FF" w:rsidP="004905FF">
      <w:pPr>
        <w:pStyle w:val="CommentText"/>
      </w:pPr>
      <w:r>
        <w:rPr>
          <w:rStyle w:val="CommentReference"/>
        </w:rPr>
        <w:annotationRef/>
      </w:r>
      <w:r>
        <w:t>Removed content:  We also saw differences in diagnosis documentation and therefore capture of frailty. To that end, we saw how the fee-for service system in the US includes more frequent documentation of conditions and sequelae, making 1 year of data sufficient to calculate frailty. While the UK universal system had far fewer deficits documented despite generally ranking lower in preventive care than the US, fewer preventive care visits might also reduce detection and diagnosis compared to those of similar age in the US (</w:t>
      </w:r>
      <w:hyperlink r:id="rId2" w:history="1">
        <w:r w:rsidRPr="00A24793">
          <w:rPr>
            <w:rStyle w:val="Hyperlink"/>
          </w:rPr>
          <w:t>https://hologic.womenshealthindex.com/index-rankings</w:t>
        </w:r>
      </w:hyperlink>
      <w:r>
        <w:t xml:space="preserve">). Within the US the differences were clearer in that EHR (All of Us) and claims data (Pharmetrics) represent opposite ends of the healthcare provision spectrum, EHR the start and claims the end; one-year lookback still worked effectively in both. Claims are directly linked to reimbursement and with a fee-for-service healthcare system in the US, this promotes detailed documentation of all possible conditions considered during each clinical encounter which would appear in both systems, EHR and claims. However, the EHR data use here is from select providers that opt to participate in the research study and is further limited to only those patients that enroll and agree to contribute their medical records. It may be that only those healthy enough to engage in research contribute to All of Us reflecting lower frailty compared to claims-based assessments with Pharmetrics+.  </w:t>
      </w:r>
    </w:p>
    <w:p w14:paraId="4D915704" w14:textId="77777777" w:rsidR="004905FF" w:rsidRDefault="004905FF" w:rsidP="004905FF">
      <w:pPr>
        <w:pStyle w:val="CommentText"/>
      </w:pPr>
    </w:p>
  </w:comment>
  <w:comment w:id="307" w:author="Cavanaugh, Rob" w:date="2025-08-08T11:43:00Z" w:initials="CR">
    <w:p w14:paraId="4DFD0972" w14:textId="77777777" w:rsidR="00EF0954" w:rsidRDefault="00EF0954" w:rsidP="00EF0954">
      <w:r>
        <w:rPr>
          <w:rStyle w:val="CommentReference"/>
        </w:rPr>
        <w:annotationRef/>
      </w:r>
      <w:r>
        <w:rPr>
          <w:sz w:val="20"/>
          <w:szCs w:val="20"/>
        </w:rPr>
        <w:t>I MADE THIS UP NOTE TO SELF TO GO FIND TEH REAL QUOTE</w:t>
      </w:r>
    </w:p>
  </w:comment>
  <w:comment w:id="308" w:author="Chen Yanover" w:date="2025-03-12T17:43:00Z" w:initials="CY">
    <w:p w14:paraId="751659EA" w14:textId="55953EC5" w:rsidR="005333D5" w:rsidRDefault="005333D5" w:rsidP="005333D5">
      <w:r>
        <w:rPr>
          <w:rStyle w:val="CommentReference"/>
        </w:rPr>
        <w:annotationRef/>
      </w:r>
      <w:r>
        <w:rPr>
          <w:color w:val="000000"/>
          <w:sz w:val="20"/>
          <w:szCs w:val="20"/>
        </w:rPr>
        <w:t>Was not aware of that … reference?</w:t>
      </w:r>
    </w:p>
  </w:comment>
  <w:comment w:id="309" w:author="Mui, Brianne" w:date="2025-07-21T13:51:00Z" w:initials="BM">
    <w:p w14:paraId="49EEB790" w14:textId="77777777" w:rsidR="007A2F32" w:rsidRDefault="007A2F32" w:rsidP="007A2F32">
      <w:pPr>
        <w:pStyle w:val="CommentText"/>
      </w:pPr>
      <w:r>
        <w:rPr>
          <w:rStyle w:val="CommentReference"/>
        </w:rPr>
        <w:annotationRef/>
      </w:r>
      <w:r>
        <w:t>Haynes K, Bilker WB, Tenhave TR, Strom BL, Lewis JD. Temporal and within practice variability in the health improvement network. Pharmacoepidemiol Drug Saf. 2011 Sep;20(9):948-55. doi: 10.1002/pds.2191. Epub 2011 Jul 13. PMID: 21755569; PMCID: PMC3225918.</w:t>
      </w:r>
    </w:p>
  </w:comment>
  <w:comment w:id="310" w:author="Mui, Brianne" w:date="2025-07-21T14:23:00Z" w:initials="BM">
    <w:p w14:paraId="60EAC52E" w14:textId="77777777" w:rsidR="00B754E9" w:rsidRDefault="00B754E9" w:rsidP="00B754E9">
      <w:pPr>
        <w:pStyle w:val="CommentText"/>
      </w:pPr>
      <w:r>
        <w:rPr>
          <w:rStyle w:val="CommentReference"/>
        </w:rPr>
        <w:annotationRef/>
      </w:r>
      <w:r>
        <w:rPr>
          <w:color w:val="212121"/>
          <w:highlight w:val="white"/>
        </w:rPr>
        <w:t>Lewis JD, Schinnar R, Bilker WB, Wang X, Strom BL. Validation studies of the health improvement network (THIN) database for pharmacoepidemiology research. Pharmacoepidemiol Drug Saf. 2007 Apr;16(4):393-401. doi: 10.1002/pds.1335. PMID: 17066486.</w:t>
      </w:r>
    </w:p>
  </w:comment>
  <w:comment w:id="315" w:author="Cavanaugh, Rob" w:date="2025-08-08T11:48:00Z" w:initials="CR">
    <w:p w14:paraId="6AFBA6AF" w14:textId="77777777" w:rsidR="00481242" w:rsidRDefault="00481242" w:rsidP="00481242">
      <w:r>
        <w:rPr>
          <w:rStyle w:val="CommentReference"/>
        </w:rPr>
        <w:annotationRef/>
      </w:r>
      <w:r>
        <w:rPr>
          <w:sz w:val="20"/>
          <w:szCs w:val="20"/>
        </w:rPr>
        <w:t>should this section be the first in the discussion? and then we do explanations? might flow better</w:t>
      </w:r>
    </w:p>
  </w:comment>
  <w:comment w:id="322" w:author="OlivieriMui, Brianne" w:date="2024-10-24T15:47:00Z" w:initials="BO">
    <w:p w14:paraId="46AE90D2" w14:textId="38275098" w:rsidR="00020E84" w:rsidRDefault="00020E84" w:rsidP="00020E84">
      <w:pPr>
        <w:pStyle w:val="CommentText"/>
      </w:pPr>
      <w:r>
        <w:rPr>
          <w:rStyle w:val="CommentReference"/>
        </w:rPr>
        <w:annotationRef/>
      </w:r>
      <w:r>
        <w:rPr>
          <w:color w:val="333333"/>
          <w:highlight w:val="white"/>
        </w:rPr>
        <w:t>Shi SM, Olivieri-Mui B, Park CM, Sison S, McCarthy EP, Kim DH. Frailty in Medicare Advantage Beneficiaries and Traditional Medicare Beneficiaries. </w:t>
      </w:r>
      <w:r>
        <w:rPr>
          <w:i/>
          <w:iCs/>
          <w:color w:val="333333"/>
          <w:highlight w:val="white"/>
        </w:rPr>
        <w:t>JAMA Netw Open.</w:t>
      </w:r>
      <w:r>
        <w:rPr>
          <w:color w:val="333333"/>
          <w:highlight w:val="white"/>
        </w:rPr>
        <w:t> 2024;7(8):e2431067. doi:10.1001/jamanetworkopen.2024.31067</w:t>
      </w:r>
      <w:r>
        <w:t xml:space="preserve"> </w:t>
      </w:r>
    </w:p>
  </w:comment>
  <w:comment w:id="326" w:author="Cavanaugh, Rob" w:date="2025-08-08T11:47:00Z" w:initials="CR">
    <w:p w14:paraId="250029AD" w14:textId="77777777" w:rsidR="00481242" w:rsidRDefault="00481242" w:rsidP="00481242">
      <w:r>
        <w:rPr>
          <w:rStyle w:val="CommentReference"/>
        </w:rPr>
        <w:annotationRef/>
      </w:r>
      <w:r>
        <w:rPr>
          <w:sz w:val="20"/>
          <w:szCs w:val="20"/>
        </w:rPr>
        <w:t>it was this high? overall? or in whihc age groups?</w:t>
      </w:r>
    </w:p>
  </w:comment>
  <w:comment w:id="332" w:author="OlivieriMui, Brianne" w:date="2025-02-20T13:07:00Z" w:initials="BO">
    <w:p w14:paraId="0EE0216E" w14:textId="022188AC" w:rsidR="00786AC2" w:rsidRDefault="00786AC2" w:rsidP="00786AC2">
      <w:pPr>
        <w:pStyle w:val="CommentText"/>
      </w:pPr>
      <w:r>
        <w:rPr>
          <w:rStyle w:val="CommentReference"/>
        </w:rPr>
        <w:annotationRef/>
      </w:r>
      <w:r>
        <w:rPr>
          <w:color w:val="2A2A2A"/>
        </w:rPr>
        <w:t>Dae Hyun Kim, Elisabetta Patorno, Ajinkya Pawar, Hemin Lee, Sebastian Schneeweiss, Robert J Glynn, Measuring Frailty in Administrative Claims Data: Comparative Performance of Four Claims-Based Frailty Measures in the U.S. Medicare Data, </w:t>
      </w:r>
      <w:r>
        <w:rPr>
          <w:i/>
          <w:iCs/>
          <w:color w:val="2A2A2A"/>
        </w:rPr>
        <w:t>The Journals of Gerontology: Series A</w:t>
      </w:r>
      <w:r>
        <w:rPr>
          <w:color w:val="2A2A2A"/>
        </w:rPr>
        <w:t>, Volume 75, Issue 6, June 2020, Pages 1120–1125, </w:t>
      </w:r>
      <w:hyperlink r:id="rId3" w:history="1">
        <w:r w:rsidRPr="00C500C8">
          <w:rPr>
            <w:rStyle w:val="Hyperlink"/>
          </w:rPr>
          <w:t>https://doi.org/10.1093/gerona/glz224</w:t>
        </w:r>
      </w:hyperlink>
    </w:p>
    <w:p w14:paraId="370FB75A" w14:textId="77777777" w:rsidR="00786AC2" w:rsidRDefault="00786AC2" w:rsidP="00786AC2">
      <w:pPr>
        <w:pStyle w:val="CommentText"/>
      </w:pPr>
      <w:r>
        <w:rPr>
          <w:color w:val="2A2A2A"/>
        </w:rPr>
        <w:br/>
      </w:r>
    </w:p>
  </w:comment>
  <w:comment w:id="334" w:author="Cavanaugh, Rob" w:date="2025-08-08T11:49:00Z" w:initials="CR">
    <w:p w14:paraId="31A2AB60" w14:textId="77777777" w:rsidR="00481242" w:rsidRDefault="00481242" w:rsidP="00481242">
      <w:r>
        <w:rPr>
          <w:rStyle w:val="CommentReference"/>
        </w:rPr>
        <w:annotationRef/>
      </w:r>
      <w:r>
        <w:rPr>
          <w:sz w:val="20"/>
          <w:szCs w:val="20"/>
        </w:rPr>
        <w:t>need to state how much and how much it matters</w:t>
      </w:r>
    </w:p>
  </w:comment>
  <w:comment w:id="344" w:author="Chen Yanover" w:date="2025-03-12T18:31:00Z" w:initials="CY">
    <w:p w14:paraId="473BA35D" w14:textId="18D7B295" w:rsidR="004237BB" w:rsidRDefault="004237BB" w:rsidP="004237BB">
      <w:r>
        <w:rPr>
          <w:rStyle w:val="CommentReference"/>
        </w:rPr>
        <w:annotationRef/>
      </w:r>
      <w:r>
        <w:rPr>
          <w:color w:val="000000"/>
          <w:sz w:val="20"/>
          <w:szCs w:val="20"/>
        </w:rPr>
        <w:t>Replace fig with table?</w:t>
      </w:r>
    </w:p>
  </w:comment>
  <w:comment w:id="345" w:author="Chen Yanover" w:date="2025-03-12T18:32:00Z" w:initials="CY">
    <w:p w14:paraId="3F3D2DE9" w14:textId="77777777" w:rsidR="00995107" w:rsidRDefault="00995107" w:rsidP="00995107">
      <w:r>
        <w:rPr>
          <w:rStyle w:val="CommentReference"/>
        </w:rPr>
        <w:annotationRef/>
      </w:r>
      <w:r>
        <w:rPr>
          <w:color w:val="000000"/>
          <w:sz w:val="20"/>
          <w:szCs w:val="20"/>
        </w:rPr>
        <w:t>Does this belong here? Perhaps move to Data Availability section</w:t>
      </w:r>
    </w:p>
  </w:comment>
  <w:comment w:id="346" w:author="Chen Yanover" w:date="2025-03-12T18:33:00Z" w:initials="CY">
    <w:p w14:paraId="17068800" w14:textId="77777777" w:rsidR="006E0CFA" w:rsidRDefault="006E0CFA" w:rsidP="006E0CFA">
      <w:r>
        <w:rPr>
          <w:rStyle w:val="CommentReference"/>
        </w:rPr>
        <w:annotationRef/>
      </w:r>
      <w:r>
        <w:rPr>
          <w:color w:val="000000"/>
          <w:sz w:val="20"/>
          <w:szCs w:val="20"/>
        </w:rPr>
        <w:t>Perhaps just write that all DBs, but AoU, did not include race/ethnicity info?</w:t>
      </w:r>
    </w:p>
  </w:comment>
  <w:comment w:id="347" w:author="Chen Yanover" w:date="2025-03-12T18:33:00Z" w:initials="CY">
    <w:p w14:paraId="5799275D" w14:textId="77777777" w:rsidR="00E0458A" w:rsidRDefault="00E0458A" w:rsidP="00E0458A">
      <w:r>
        <w:rPr>
          <w:rStyle w:val="CommentReference"/>
        </w:rPr>
        <w:annotationRef/>
      </w:r>
      <w:r>
        <w:rPr>
          <w:color w:val="000000"/>
          <w:sz w:val="20"/>
          <w:szCs w:val="20"/>
        </w:rPr>
        <w:t>I’d move to Supp Mat</w:t>
      </w:r>
    </w:p>
  </w:comment>
  <w:comment w:id="348" w:author="Chen Yanover" w:date="2025-03-07T16:00:00Z" w:initials="CY">
    <w:p w14:paraId="68D36315" w14:textId="77777777" w:rsidR="000631AB" w:rsidRDefault="000631AB" w:rsidP="000631AB">
      <w:r>
        <w:rPr>
          <w:rStyle w:val="CommentReference"/>
        </w:rPr>
        <w:annotationRef/>
      </w:r>
      <w:r>
        <w:rPr>
          <w:color w:val="000000"/>
          <w:sz w:val="20"/>
          <w:szCs w:val="20"/>
        </w:rPr>
        <w:t>I’d consider moving this paragraph + figure to the Supp Mat; or perhaps it’s enough to mention it in the Methods?</w:t>
      </w:r>
    </w:p>
  </w:comment>
  <w:comment w:id="349" w:author="Mui, Brianne" w:date="2025-07-16T16:29:00Z" w:initials="BM">
    <w:p w14:paraId="108D0C93" w14:textId="77777777" w:rsidR="000631AB" w:rsidRDefault="000631AB" w:rsidP="000631AB">
      <w:pPr>
        <w:pStyle w:val="CommentText"/>
      </w:pPr>
      <w:r>
        <w:rPr>
          <w:rStyle w:val="CommentReference"/>
        </w:rPr>
        <w:annotationRef/>
      </w:r>
      <w:r>
        <w:t>I agree. We can mention in the methods and note supplemental Figure XX and put this comment in the not of the figure in the supplement</w:t>
      </w:r>
    </w:p>
  </w:comment>
  <w:comment w:id="350" w:author="Brianne Mui" w:date="2024-03-26T13:42:00Z" w:initials="">
    <w:p w14:paraId="6A42A596" w14:textId="55A6141C"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@chen.kinstitute@gmail.com this seems to demonstrate that for eFI there is indeed no look back period but rather a reliance on the problem list. This study summarized well what i think we are seeing in our study which is similar to this one but difference context</w:t>
      </w:r>
    </w:p>
    <w:p w14:paraId="19D74A0E" w14:textId="77777777"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 total reaction</w:t>
      </w:r>
    </w:p>
    <w:p w14:paraId="7340B767" w14:textId="77777777"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Brianne Mui reacted with 👍 at 2024-05-29 07:19 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671FA1" w15:done="0"/>
  <w15:commentEx w15:paraId="56A7A7A7" w15:done="0"/>
  <w15:commentEx w15:paraId="7C9E4A43" w15:done="0"/>
  <w15:commentEx w15:paraId="59CC3928" w15:done="0"/>
  <w15:commentEx w15:paraId="331DA3B7" w15:done="0"/>
  <w15:commentEx w15:paraId="656F51DC" w15:paraIdParent="331DA3B7" w15:done="0"/>
  <w15:commentEx w15:paraId="2319B1F3" w15:done="0"/>
  <w15:commentEx w15:paraId="5FAFD023" w15:done="0"/>
  <w15:commentEx w15:paraId="0C589EC9" w15:done="0"/>
  <w15:commentEx w15:paraId="59AE1252" w15:done="0"/>
  <w15:commentEx w15:paraId="6CA3CD34" w15:paraIdParent="59AE1252" w15:done="0"/>
  <w15:commentEx w15:paraId="0000006F" w15:done="0"/>
  <w15:commentEx w15:paraId="05B4FE76" w15:done="0"/>
  <w15:commentEx w15:paraId="2BB5FA82" w15:done="0"/>
  <w15:commentEx w15:paraId="6EF646F5" w15:done="0"/>
  <w15:commentEx w15:paraId="10565391" w15:done="0"/>
  <w15:commentEx w15:paraId="64CC27A3" w15:done="0"/>
  <w15:commentEx w15:paraId="6A94F891" w15:done="0"/>
  <w15:commentEx w15:paraId="25EFC471" w15:done="0"/>
  <w15:commentEx w15:paraId="1C5ECE08" w15:paraIdParent="25EFC471" w15:done="0"/>
  <w15:commentEx w15:paraId="02710E8B" w15:paraIdParent="25EFC471" w15:done="0"/>
  <w15:commentEx w15:paraId="3280B1E9" w15:done="0"/>
  <w15:commentEx w15:paraId="12225517" w15:done="0"/>
  <w15:commentEx w15:paraId="4DF1E017" w15:done="0"/>
  <w15:commentEx w15:paraId="2EB444F4" w15:done="0"/>
  <w15:commentEx w15:paraId="5CCC40CC" w15:paraIdParent="2EB444F4" w15:done="0"/>
  <w15:commentEx w15:paraId="58B126CD" w15:done="0"/>
  <w15:commentEx w15:paraId="3DBDDD61" w15:done="0"/>
  <w15:commentEx w15:paraId="1199A94F" w15:done="0"/>
  <w15:commentEx w15:paraId="18C0059D" w15:paraIdParent="1199A94F" w15:done="0"/>
  <w15:commentEx w15:paraId="791AB428" w15:paraIdParent="1199A94F" w15:done="0"/>
  <w15:commentEx w15:paraId="71741318" w15:done="0"/>
  <w15:commentEx w15:paraId="15603069" w15:paraIdParent="71741318" w15:done="0"/>
  <w15:commentEx w15:paraId="60042CBA" w15:paraIdParent="71741318" w15:done="0"/>
  <w15:commentEx w15:paraId="6E67E452" w15:done="0"/>
  <w15:commentEx w15:paraId="376C9E5B" w15:paraIdParent="6E67E452" w15:done="0"/>
  <w15:commentEx w15:paraId="25321AEF" w15:done="0"/>
  <w15:commentEx w15:paraId="1D52E35E" w15:done="0"/>
  <w15:commentEx w15:paraId="65A9918A" w15:done="0"/>
  <w15:commentEx w15:paraId="1010C2B9" w15:done="0"/>
  <w15:commentEx w15:paraId="4D915704" w15:done="0"/>
  <w15:commentEx w15:paraId="4DFD0972" w15:done="0"/>
  <w15:commentEx w15:paraId="751659EA" w15:done="0"/>
  <w15:commentEx w15:paraId="49EEB790" w15:paraIdParent="751659EA" w15:done="0"/>
  <w15:commentEx w15:paraId="60EAC52E" w15:paraIdParent="751659EA" w15:done="0"/>
  <w15:commentEx w15:paraId="6AFBA6AF" w15:done="0"/>
  <w15:commentEx w15:paraId="46AE90D2" w15:done="0"/>
  <w15:commentEx w15:paraId="250029AD" w15:done="0"/>
  <w15:commentEx w15:paraId="370FB75A" w15:done="0"/>
  <w15:commentEx w15:paraId="31A2AB60" w15:done="0"/>
  <w15:commentEx w15:paraId="473BA35D" w15:done="0"/>
  <w15:commentEx w15:paraId="3F3D2DE9" w15:done="0"/>
  <w15:commentEx w15:paraId="17068800" w15:done="0"/>
  <w15:commentEx w15:paraId="5799275D" w15:done="0"/>
  <w15:commentEx w15:paraId="68D36315" w15:done="0"/>
  <w15:commentEx w15:paraId="108D0C93" w15:paraIdParent="68D36315" w15:done="0"/>
  <w15:commentEx w15:paraId="7340B7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BB4571" w16cex:dateUtc="2025-08-08T13:48:00Z"/>
  <w16cex:commentExtensible w16cex:durableId="5DBF0126" w16cex:dateUtc="2025-08-08T15:11:00Z"/>
  <w16cex:commentExtensible w16cex:durableId="5D368714" w16cex:dateUtc="2025-08-08T14:04:00Z"/>
  <w16cex:commentExtensible w16cex:durableId="795A310B" w16cex:dateUtc="2025-08-08T13:55:00Z"/>
  <w16cex:commentExtensible w16cex:durableId="77625835" w16cex:dateUtc="2025-08-08T14:04:00Z"/>
  <w16cex:commentExtensible w16cex:durableId="0E26DBBF" w16cex:dateUtc="2025-08-08T14:59:00Z"/>
  <w16cex:commentExtensible w16cex:durableId="04E93CF0" w16cex:dateUtc="2025-08-08T14:10:00Z"/>
  <w16cex:commentExtensible w16cex:durableId="4BC6850C" w16cex:dateUtc="2025-08-08T14:11:00Z"/>
  <w16cex:commentExtensible w16cex:durableId="5D3A0225" w16cex:dateUtc="2025-08-08T14:33:00Z"/>
  <w16cex:commentExtensible w16cex:durableId="4EDF1415" w16cex:dateUtc="2025-03-03T16:23:00Z"/>
  <w16cex:commentExtensible w16cex:durableId="74FD5457" w16cex:dateUtc="2025-07-22T15:01:00Z"/>
  <w16cex:commentExtensible w16cex:durableId="07D45F48" w16cex:dateUtc="2025-08-08T14:17:00Z"/>
  <w16cex:commentExtensible w16cex:durableId="2888316D" w16cex:dateUtc="2025-08-08T14:22:00Z"/>
  <w16cex:commentExtensible w16cex:durableId="0C32C829" w16cex:dateUtc="2025-08-08T14:30:00Z"/>
  <w16cex:commentExtensible w16cex:durableId="566E5EBF" w16cex:dateUtc="2025-08-08T14:22:00Z"/>
  <w16cex:commentExtensible w16cex:durableId="7C738656" w16cex:dateUtc="2025-08-08T14:36:00Z"/>
  <w16cex:commentExtensible w16cex:durableId="3E350AE9" w16cex:dateUtc="2025-08-08T14:37:00Z"/>
  <w16cex:commentExtensible w16cex:durableId="2ABB41CD" w16cex:dateUtc="2024-10-17T11:57:00Z"/>
  <w16cex:commentExtensible w16cex:durableId="796A925D" w16cex:dateUtc="2025-07-21T16:31:00Z"/>
  <w16cex:commentExtensible w16cex:durableId="589FFBAC" w16cex:dateUtc="2025-08-08T15:10:00Z"/>
  <w16cex:commentExtensible w16cex:durableId="76EE6BBB" w16cex:dateUtc="2025-07-21T16:31:00Z"/>
  <w16cex:commentExtensible w16cex:durableId="7B3F1617" w16cex:dateUtc="2025-08-08T14:38:00Z"/>
  <w16cex:commentExtensible w16cex:durableId="7F00180F" w16cex:dateUtc="2025-08-08T14:39:00Z"/>
  <w16cex:commentExtensible w16cex:durableId="27FAE1A6" w16cex:dateUtc="2025-08-08T14:41:00Z"/>
  <w16cex:commentExtensible w16cex:durableId="753BE904" w16cex:dateUtc="2025-08-08T14:50:00Z"/>
  <w16cex:commentExtensible w16cex:durableId="7ADD8EE6" w16cex:dateUtc="2025-08-08T14:40:00Z"/>
  <w16cex:commentExtensible w16cex:durableId="493E223D" w16cex:dateUtc="2025-08-08T14:43:00Z"/>
  <w16cex:commentExtensible w16cex:durableId="55C079D6" w16cex:dateUtc="2025-03-06T11:12:00Z"/>
  <w16cex:commentExtensible w16cex:durableId="5A3FC44B" w16cex:dateUtc="2025-07-16T20:16:00Z"/>
  <w16cex:commentExtensible w16cex:durableId="23455F88" w16cex:dateUtc="2025-08-08T15:14:00Z"/>
  <w16cex:commentExtensible w16cex:durableId="0B38B4D0" w16cex:dateUtc="2025-03-07T13:58:00Z"/>
  <w16cex:commentExtensible w16cex:durableId="0A94F0A6" w16cex:dateUtc="2025-07-16T20:27:00Z"/>
  <w16cex:commentExtensible w16cex:durableId="66FDC374" w16cex:dateUtc="2025-08-08T14:49:00Z"/>
  <w16cex:commentExtensible w16cex:durableId="0AE99CEA" w16cex:dateUtc="2025-08-08T14:51:00Z"/>
  <w16cex:commentExtensible w16cex:durableId="5A6A4425" w16cex:dateUtc="2025-08-08T14:52:00Z"/>
  <w16cex:commentExtensible w16cex:durableId="0944A791" w16cex:dateUtc="2025-02-20T12:23:00Z"/>
  <w16cex:commentExtensible w16cex:durableId="2673C995" w16cex:dateUtc="2025-08-08T15:40:00Z"/>
  <w16cex:commentExtensible w16cex:durableId="53C45D91" w16cex:dateUtc="2025-08-08T15:41:00Z"/>
  <w16cex:commentExtensible w16cex:durableId="353F9797" w16cex:dateUtc="2025-07-22T12:11:00Z"/>
  <w16cex:commentExtensible w16cex:durableId="2FB915A4" w16cex:dateUtc="2025-08-08T15:43:00Z"/>
  <w16cex:commentExtensible w16cex:durableId="27D43444" w16cex:dateUtc="2025-03-12T15:43:00Z"/>
  <w16cex:commentExtensible w16cex:durableId="079A8331" w16cex:dateUtc="2025-07-21T17:51:00Z"/>
  <w16cex:commentExtensible w16cex:durableId="471ED720" w16cex:dateUtc="2025-07-21T18:23:00Z"/>
  <w16cex:commentExtensible w16cex:durableId="015E8B1F" w16cex:dateUtc="2025-08-08T15:48:00Z"/>
  <w16cex:commentExtensible w16cex:durableId="2AC4EA7D" w16cex:dateUtc="2024-10-24T19:47:00Z"/>
  <w16cex:commentExtensible w16cex:durableId="4D1DA046" w16cex:dateUtc="2025-08-08T15:47:00Z"/>
  <w16cex:commentExtensible w16cex:durableId="3C58A101" w16cex:dateUtc="2025-02-20T18:07:00Z"/>
  <w16cex:commentExtensible w16cex:durableId="524605F1" w16cex:dateUtc="2025-08-08T15:49:00Z"/>
  <w16cex:commentExtensible w16cex:durableId="6FFC39AE" w16cex:dateUtc="2025-03-12T16:31:00Z"/>
  <w16cex:commentExtensible w16cex:durableId="3CDA2F0A" w16cex:dateUtc="2025-03-12T16:32:00Z"/>
  <w16cex:commentExtensible w16cex:durableId="627760FE" w16cex:dateUtc="2025-03-12T16:33:00Z"/>
  <w16cex:commentExtensible w16cex:durableId="1ED11EDB" w16cex:dateUtc="2025-03-12T16:33:00Z"/>
  <w16cex:commentExtensible w16cex:durableId="62D9E32D" w16cex:dateUtc="2025-03-07T14:00:00Z"/>
  <w16cex:commentExtensible w16cex:durableId="2CCA1A3A" w16cex:dateUtc="2025-07-16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671FA1" w16cid:durableId="31BB4571"/>
  <w16cid:commentId w16cid:paraId="56A7A7A7" w16cid:durableId="5DBF0126"/>
  <w16cid:commentId w16cid:paraId="7C9E4A43" w16cid:durableId="5D368714"/>
  <w16cid:commentId w16cid:paraId="59CC3928" w16cid:durableId="795A310B"/>
  <w16cid:commentId w16cid:paraId="331DA3B7" w16cid:durableId="77625835"/>
  <w16cid:commentId w16cid:paraId="656F51DC" w16cid:durableId="0E26DBBF"/>
  <w16cid:commentId w16cid:paraId="2319B1F3" w16cid:durableId="04E93CF0"/>
  <w16cid:commentId w16cid:paraId="5FAFD023" w16cid:durableId="4BC6850C"/>
  <w16cid:commentId w16cid:paraId="0C589EC9" w16cid:durableId="5D3A0225"/>
  <w16cid:commentId w16cid:paraId="59AE1252" w16cid:durableId="4EDF1415"/>
  <w16cid:commentId w16cid:paraId="6CA3CD34" w16cid:durableId="74FD5457"/>
  <w16cid:commentId w16cid:paraId="0000006F" w16cid:durableId="0AD73A65"/>
  <w16cid:commentId w16cid:paraId="05B4FE76" w16cid:durableId="07D45F48"/>
  <w16cid:commentId w16cid:paraId="2BB5FA82" w16cid:durableId="2888316D"/>
  <w16cid:commentId w16cid:paraId="6EF646F5" w16cid:durableId="0C32C829"/>
  <w16cid:commentId w16cid:paraId="10565391" w16cid:durableId="566E5EBF"/>
  <w16cid:commentId w16cid:paraId="64CC27A3" w16cid:durableId="7C738656"/>
  <w16cid:commentId w16cid:paraId="6A94F891" w16cid:durableId="3E350AE9"/>
  <w16cid:commentId w16cid:paraId="25EFC471" w16cid:durableId="2ABB41CD"/>
  <w16cid:commentId w16cid:paraId="1C5ECE08" w16cid:durableId="796A925D"/>
  <w16cid:commentId w16cid:paraId="02710E8B" w16cid:durableId="589FFBAC"/>
  <w16cid:commentId w16cid:paraId="3280B1E9" w16cid:durableId="76EE6BBB"/>
  <w16cid:commentId w16cid:paraId="12225517" w16cid:durableId="7B3F1617"/>
  <w16cid:commentId w16cid:paraId="4DF1E017" w16cid:durableId="7F00180F"/>
  <w16cid:commentId w16cid:paraId="2EB444F4" w16cid:durableId="27FAE1A6"/>
  <w16cid:commentId w16cid:paraId="5CCC40CC" w16cid:durableId="753BE904"/>
  <w16cid:commentId w16cid:paraId="58B126CD" w16cid:durableId="7ADD8EE6"/>
  <w16cid:commentId w16cid:paraId="3DBDDD61" w16cid:durableId="493E223D"/>
  <w16cid:commentId w16cid:paraId="1199A94F" w16cid:durableId="55C079D6"/>
  <w16cid:commentId w16cid:paraId="18C0059D" w16cid:durableId="5A3FC44B"/>
  <w16cid:commentId w16cid:paraId="791AB428" w16cid:durableId="23455F88"/>
  <w16cid:commentId w16cid:paraId="71741318" w16cid:durableId="0B38B4D0"/>
  <w16cid:commentId w16cid:paraId="15603069" w16cid:durableId="0A94F0A6"/>
  <w16cid:commentId w16cid:paraId="60042CBA" w16cid:durableId="66FDC374"/>
  <w16cid:commentId w16cid:paraId="6E67E452" w16cid:durableId="0AE99CEA"/>
  <w16cid:commentId w16cid:paraId="376C9E5B" w16cid:durableId="5A6A4425"/>
  <w16cid:commentId w16cid:paraId="25321AEF" w16cid:durableId="0944A791"/>
  <w16cid:commentId w16cid:paraId="1D52E35E" w16cid:durableId="33A2079B"/>
  <w16cid:commentId w16cid:paraId="65A9918A" w16cid:durableId="2673C995"/>
  <w16cid:commentId w16cid:paraId="1010C2B9" w16cid:durableId="53C45D91"/>
  <w16cid:commentId w16cid:paraId="4D915704" w16cid:durableId="353F9797"/>
  <w16cid:commentId w16cid:paraId="4DFD0972" w16cid:durableId="2FB915A4"/>
  <w16cid:commentId w16cid:paraId="751659EA" w16cid:durableId="27D43444"/>
  <w16cid:commentId w16cid:paraId="49EEB790" w16cid:durableId="079A8331"/>
  <w16cid:commentId w16cid:paraId="60EAC52E" w16cid:durableId="471ED720"/>
  <w16cid:commentId w16cid:paraId="6AFBA6AF" w16cid:durableId="015E8B1F"/>
  <w16cid:commentId w16cid:paraId="46AE90D2" w16cid:durableId="2AC4EA7D"/>
  <w16cid:commentId w16cid:paraId="250029AD" w16cid:durableId="4D1DA046"/>
  <w16cid:commentId w16cid:paraId="370FB75A" w16cid:durableId="3C58A101"/>
  <w16cid:commentId w16cid:paraId="31A2AB60" w16cid:durableId="524605F1"/>
  <w16cid:commentId w16cid:paraId="473BA35D" w16cid:durableId="6FFC39AE"/>
  <w16cid:commentId w16cid:paraId="3F3D2DE9" w16cid:durableId="3CDA2F0A"/>
  <w16cid:commentId w16cid:paraId="17068800" w16cid:durableId="627760FE"/>
  <w16cid:commentId w16cid:paraId="5799275D" w16cid:durableId="1ED11EDB"/>
  <w16cid:commentId w16cid:paraId="68D36315" w16cid:durableId="62D9E32D"/>
  <w16cid:commentId w16cid:paraId="108D0C93" w16cid:durableId="2CCA1A3A"/>
  <w16cid:commentId w16cid:paraId="7340B767" w16cid:durableId="3715AE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6EA"/>
    <w:multiLevelType w:val="hybridMultilevel"/>
    <w:tmpl w:val="688AD3D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92320"/>
    <w:multiLevelType w:val="hybridMultilevel"/>
    <w:tmpl w:val="9ABE01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622EC9"/>
    <w:multiLevelType w:val="hybridMultilevel"/>
    <w:tmpl w:val="4048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73F1C"/>
    <w:multiLevelType w:val="multilevel"/>
    <w:tmpl w:val="9AD0C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35597"/>
    <w:multiLevelType w:val="multilevel"/>
    <w:tmpl w:val="65341130"/>
    <w:lvl w:ilvl="0">
      <w:start w:val="1"/>
      <w:numFmt w:val="decimal"/>
      <w:lvlText w:val="%1."/>
      <w:lvlJc w:val="left"/>
      <w:pPr>
        <w:ind w:left="1080" w:hanging="360"/>
      </w:pPr>
      <w:rPr>
        <w:rFonts w:ascii="Times New Roman" w:eastAsia="Calibri" w:hAnsi="Times New Roman" w:cs="Times New Roman"/>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0F88176C"/>
    <w:multiLevelType w:val="hybridMultilevel"/>
    <w:tmpl w:val="8DB8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77689"/>
    <w:multiLevelType w:val="multilevel"/>
    <w:tmpl w:val="5A749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FA5B97"/>
    <w:multiLevelType w:val="hybridMultilevel"/>
    <w:tmpl w:val="DD14E73C"/>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62C21DB"/>
    <w:multiLevelType w:val="hybridMultilevel"/>
    <w:tmpl w:val="FC5C08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37E3C"/>
    <w:multiLevelType w:val="multilevel"/>
    <w:tmpl w:val="3620DB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0269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4687959"/>
    <w:multiLevelType w:val="hybridMultilevel"/>
    <w:tmpl w:val="3FBC6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907184"/>
    <w:multiLevelType w:val="hybridMultilevel"/>
    <w:tmpl w:val="D3C00410"/>
    <w:lvl w:ilvl="0" w:tplc="66786F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37DC7"/>
    <w:multiLevelType w:val="hybridMultilevel"/>
    <w:tmpl w:val="4D8E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852BB"/>
    <w:multiLevelType w:val="multilevel"/>
    <w:tmpl w:val="5EB48D58"/>
    <w:lvl w:ilvl="0">
      <w:start w:val="1"/>
      <w:numFmt w:val="lowerLetter"/>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551A2058"/>
    <w:multiLevelType w:val="hybridMultilevel"/>
    <w:tmpl w:val="2EE4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780F07"/>
    <w:multiLevelType w:val="hybridMultilevel"/>
    <w:tmpl w:val="69E86854"/>
    <w:lvl w:ilvl="0" w:tplc="D452FBAC">
      <w:start w:val="1"/>
      <w:numFmt w:val="decimal"/>
      <w:lvlText w:val="%1)"/>
      <w:lvlJc w:val="left"/>
      <w:pPr>
        <w:ind w:left="1080" w:hanging="360"/>
      </w:pPr>
    </w:lvl>
    <w:lvl w:ilvl="1" w:tplc="B3F09ABA">
      <w:start w:val="1"/>
      <w:numFmt w:val="decimal"/>
      <w:lvlText w:val="%2)"/>
      <w:lvlJc w:val="left"/>
      <w:pPr>
        <w:ind w:left="1080" w:hanging="360"/>
      </w:pPr>
    </w:lvl>
    <w:lvl w:ilvl="2" w:tplc="4BBCBACC">
      <w:start w:val="1"/>
      <w:numFmt w:val="decimal"/>
      <w:lvlText w:val="%3)"/>
      <w:lvlJc w:val="left"/>
      <w:pPr>
        <w:ind w:left="1080" w:hanging="360"/>
      </w:pPr>
    </w:lvl>
    <w:lvl w:ilvl="3" w:tplc="BD922CD6">
      <w:start w:val="1"/>
      <w:numFmt w:val="decimal"/>
      <w:lvlText w:val="%4)"/>
      <w:lvlJc w:val="left"/>
      <w:pPr>
        <w:ind w:left="1080" w:hanging="360"/>
      </w:pPr>
    </w:lvl>
    <w:lvl w:ilvl="4" w:tplc="83D64A46">
      <w:start w:val="1"/>
      <w:numFmt w:val="decimal"/>
      <w:lvlText w:val="%5)"/>
      <w:lvlJc w:val="left"/>
      <w:pPr>
        <w:ind w:left="1080" w:hanging="360"/>
      </w:pPr>
    </w:lvl>
    <w:lvl w:ilvl="5" w:tplc="F11666AC">
      <w:start w:val="1"/>
      <w:numFmt w:val="decimal"/>
      <w:lvlText w:val="%6)"/>
      <w:lvlJc w:val="left"/>
      <w:pPr>
        <w:ind w:left="1080" w:hanging="360"/>
      </w:pPr>
    </w:lvl>
    <w:lvl w:ilvl="6" w:tplc="5D54D662">
      <w:start w:val="1"/>
      <w:numFmt w:val="decimal"/>
      <w:lvlText w:val="%7)"/>
      <w:lvlJc w:val="left"/>
      <w:pPr>
        <w:ind w:left="1080" w:hanging="360"/>
      </w:pPr>
    </w:lvl>
    <w:lvl w:ilvl="7" w:tplc="FB1C1F16">
      <w:start w:val="1"/>
      <w:numFmt w:val="decimal"/>
      <w:lvlText w:val="%8)"/>
      <w:lvlJc w:val="left"/>
      <w:pPr>
        <w:ind w:left="1080" w:hanging="360"/>
      </w:pPr>
    </w:lvl>
    <w:lvl w:ilvl="8" w:tplc="0804E9CE">
      <w:start w:val="1"/>
      <w:numFmt w:val="decimal"/>
      <w:lvlText w:val="%9)"/>
      <w:lvlJc w:val="left"/>
      <w:pPr>
        <w:ind w:left="1080" w:hanging="360"/>
      </w:pPr>
    </w:lvl>
  </w:abstractNum>
  <w:abstractNum w:abstractNumId="17" w15:restartNumberingAfterBreak="0">
    <w:nsid w:val="5D0B4377"/>
    <w:multiLevelType w:val="hybridMultilevel"/>
    <w:tmpl w:val="E70AE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57CAB"/>
    <w:multiLevelType w:val="hybridMultilevel"/>
    <w:tmpl w:val="537E5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C80AE2"/>
    <w:multiLevelType w:val="hybridMultilevel"/>
    <w:tmpl w:val="5E567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25337220">
    <w:abstractNumId w:val="6"/>
  </w:num>
  <w:num w:numId="2" w16cid:durableId="1032877165">
    <w:abstractNumId w:val="4"/>
  </w:num>
  <w:num w:numId="3" w16cid:durableId="878779198">
    <w:abstractNumId w:val="3"/>
  </w:num>
  <w:num w:numId="4" w16cid:durableId="1301811901">
    <w:abstractNumId w:val="9"/>
  </w:num>
  <w:num w:numId="5" w16cid:durableId="413866260">
    <w:abstractNumId w:val="17"/>
  </w:num>
  <w:num w:numId="6" w16cid:durableId="1412385063">
    <w:abstractNumId w:val="12"/>
  </w:num>
  <w:num w:numId="7" w16cid:durableId="2045247842">
    <w:abstractNumId w:val="0"/>
  </w:num>
  <w:num w:numId="8" w16cid:durableId="1217930149">
    <w:abstractNumId w:val="2"/>
  </w:num>
  <w:num w:numId="9" w16cid:durableId="1268005629">
    <w:abstractNumId w:val="18"/>
  </w:num>
  <w:num w:numId="10" w16cid:durableId="759912220">
    <w:abstractNumId w:val="13"/>
  </w:num>
  <w:num w:numId="11" w16cid:durableId="1015617552">
    <w:abstractNumId w:val="11"/>
  </w:num>
  <w:num w:numId="12" w16cid:durableId="962493390">
    <w:abstractNumId w:val="19"/>
  </w:num>
  <w:num w:numId="13" w16cid:durableId="285241378">
    <w:abstractNumId w:val="16"/>
  </w:num>
  <w:num w:numId="14" w16cid:durableId="1554391745">
    <w:abstractNumId w:val="5"/>
  </w:num>
  <w:num w:numId="15" w16cid:durableId="1313099040">
    <w:abstractNumId w:val="7"/>
  </w:num>
  <w:num w:numId="16" w16cid:durableId="1047946310">
    <w:abstractNumId w:val="8"/>
  </w:num>
  <w:num w:numId="17" w16cid:durableId="291636065">
    <w:abstractNumId w:val="15"/>
  </w:num>
  <w:num w:numId="18" w16cid:durableId="422070863">
    <w:abstractNumId w:val="1"/>
  </w:num>
  <w:num w:numId="19" w16cid:durableId="454910486">
    <w:abstractNumId w:val="14"/>
  </w:num>
  <w:num w:numId="20" w16cid:durableId="212704255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vanaugh, Rob">
    <w15:presenceInfo w15:providerId="AD" w15:userId="S::rcavanaugh1@mghihp.edu::ac54f30e-06b3-49b8-8ff9-fd26e14689eb"/>
  </w15:person>
  <w15:person w15:author="Chen Yanover">
    <w15:presenceInfo w15:providerId="AD" w15:userId="S::chen@kinstitute.org.il::a78cc545-b5db-4882-a21c-bd304b17b13b"/>
  </w15:person>
  <w15:person w15:author="Mui, Brianne">
    <w15:presenceInfo w15:providerId="AD" w15:userId="S::b.mui@northeastern.edu::7b55da0d-4441-4fc5-819d-9e844ecf6f44"/>
  </w15:person>
  <w15:person w15:author="OlivieriMui, Brianne">
    <w15:presenceInfo w15:providerId="AD" w15:userId="S::b.mui@northeastern.edu::7b55da0d-4441-4fc5-819d-9e844ecf6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86"/>
    <w:rsid w:val="00002444"/>
    <w:rsid w:val="00004AA7"/>
    <w:rsid w:val="0001074E"/>
    <w:rsid w:val="00010F95"/>
    <w:rsid w:val="00020E84"/>
    <w:rsid w:val="00022FB2"/>
    <w:rsid w:val="000254F9"/>
    <w:rsid w:val="00027057"/>
    <w:rsid w:val="000403E8"/>
    <w:rsid w:val="00046CEA"/>
    <w:rsid w:val="00057DD4"/>
    <w:rsid w:val="00061EE5"/>
    <w:rsid w:val="000631AB"/>
    <w:rsid w:val="00064B79"/>
    <w:rsid w:val="000658E2"/>
    <w:rsid w:val="000664DD"/>
    <w:rsid w:val="00067029"/>
    <w:rsid w:val="00072890"/>
    <w:rsid w:val="000729A4"/>
    <w:rsid w:val="00074D67"/>
    <w:rsid w:val="000807C3"/>
    <w:rsid w:val="00093065"/>
    <w:rsid w:val="000962C5"/>
    <w:rsid w:val="0009737F"/>
    <w:rsid w:val="000A02D2"/>
    <w:rsid w:val="000A6FFB"/>
    <w:rsid w:val="000B65DB"/>
    <w:rsid w:val="000B6892"/>
    <w:rsid w:val="000C00EB"/>
    <w:rsid w:val="000C1F0C"/>
    <w:rsid w:val="000C1FB9"/>
    <w:rsid w:val="000C5239"/>
    <w:rsid w:val="000C5C05"/>
    <w:rsid w:val="000C74D9"/>
    <w:rsid w:val="000D0598"/>
    <w:rsid w:val="000D26CC"/>
    <w:rsid w:val="000F4232"/>
    <w:rsid w:val="001013F0"/>
    <w:rsid w:val="00101D64"/>
    <w:rsid w:val="00115D13"/>
    <w:rsid w:val="00116FB2"/>
    <w:rsid w:val="0012708C"/>
    <w:rsid w:val="0013116B"/>
    <w:rsid w:val="00134FF2"/>
    <w:rsid w:val="00136477"/>
    <w:rsid w:val="001414C1"/>
    <w:rsid w:val="00161050"/>
    <w:rsid w:val="00163A5A"/>
    <w:rsid w:val="00167158"/>
    <w:rsid w:val="001730AE"/>
    <w:rsid w:val="001745F5"/>
    <w:rsid w:val="00176714"/>
    <w:rsid w:val="00180B94"/>
    <w:rsid w:val="0019638F"/>
    <w:rsid w:val="001A39C3"/>
    <w:rsid w:val="001C2113"/>
    <w:rsid w:val="001C799F"/>
    <w:rsid w:val="001D40B8"/>
    <w:rsid w:val="001E16CB"/>
    <w:rsid w:val="00213E92"/>
    <w:rsid w:val="00220E09"/>
    <w:rsid w:val="002211EA"/>
    <w:rsid w:val="002253C9"/>
    <w:rsid w:val="00236E00"/>
    <w:rsid w:val="002508C1"/>
    <w:rsid w:val="0025740E"/>
    <w:rsid w:val="00263325"/>
    <w:rsid w:val="00265250"/>
    <w:rsid w:val="00280FC6"/>
    <w:rsid w:val="0028117F"/>
    <w:rsid w:val="00287260"/>
    <w:rsid w:val="002B2918"/>
    <w:rsid w:val="002C01AA"/>
    <w:rsid w:val="002C1F2C"/>
    <w:rsid w:val="002C34F6"/>
    <w:rsid w:val="002C6846"/>
    <w:rsid w:val="002D00E1"/>
    <w:rsid w:val="002D6231"/>
    <w:rsid w:val="002E138D"/>
    <w:rsid w:val="002F1BF5"/>
    <w:rsid w:val="002F2BE2"/>
    <w:rsid w:val="002F6321"/>
    <w:rsid w:val="003004EF"/>
    <w:rsid w:val="00306145"/>
    <w:rsid w:val="00306EAD"/>
    <w:rsid w:val="00313832"/>
    <w:rsid w:val="00317883"/>
    <w:rsid w:val="00317B66"/>
    <w:rsid w:val="003235E2"/>
    <w:rsid w:val="003262AD"/>
    <w:rsid w:val="003269A5"/>
    <w:rsid w:val="0033136B"/>
    <w:rsid w:val="0034471F"/>
    <w:rsid w:val="00351D97"/>
    <w:rsid w:val="003672BF"/>
    <w:rsid w:val="00375098"/>
    <w:rsid w:val="00393B57"/>
    <w:rsid w:val="003C276B"/>
    <w:rsid w:val="003D17F2"/>
    <w:rsid w:val="003E23C1"/>
    <w:rsid w:val="003F1774"/>
    <w:rsid w:val="003F1C18"/>
    <w:rsid w:val="004032DE"/>
    <w:rsid w:val="00404DFE"/>
    <w:rsid w:val="004121D7"/>
    <w:rsid w:val="00413816"/>
    <w:rsid w:val="004237BB"/>
    <w:rsid w:val="004300BF"/>
    <w:rsid w:val="00430544"/>
    <w:rsid w:val="00430FEA"/>
    <w:rsid w:val="0043154F"/>
    <w:rsid w:val="0044592C"/>
    <w:rsid w:val="004640F7"/>
    <w:rsid w:val="00481242"/>
    <w:rsid w:val="00485DFF"/>
    <w:rsid w:val="004905FF"/>
    <w:rsid w:val="004B2AF8"/>
    <w:rsid w:val="004B7D79"/>
    <w:rsid w:val="004B7E94"/>
    <w:rsid w:val="004C4FAF"/>
    <w:rsid w:val="004C5726"/>
    <w:rsid w:val="004F0095"/>
    <w:rsid w:val="004F5EAB"/>
    <w:rsid w:val="004F696D"/>
    <w:rsid w:val="005034AE"/>
    <w:rsid w:val="00503E04"/>
    <w:rsid w:val="00517165"/>
    <w:rsid w:val="00530625"/>
    <w:rsid w:val="00532F2E"/>
    <w:rsid w:val="005333D5"/>
    <w:rsid w:val="00533440"/>
    <w:rsid w:val="00535E10"/>
    <w:rsid w:val="0053721F"/>
    <w:rsid w:val="00537CB6"/>
    <w:rsid w:val="005473DD"/>
    <w:rsid w:val="00561278"/>
    <w:rsid w:val="00564A3C"/>
    <w:rsid w:val="005650BA"/>
    <w:rsid w:val="00574644"/>
    <w:rsid w:val="005820A2"/>
    <w:rsid w:val="005842B8"/>
    <w:rsid w:val="005910FE"/>
    <w:rsid w:val="00593C97"/>
    <w:rsid w:val="005942C1"/>
    <w:rsid w:val="005A2852"/>
    <w:rsid w:val="005A573D"/>
    <w:rsid w:val="005B6F5A"/>
    <w:rsid w:val="005C5A5A"/>
    <w:rsid w:val="005C6A21"/>
    <w:rsid w:val="005D3877"/>
    <w:rsid w:val="005F00EC"/>
    <w:rsid w:val="005F014D"/>
    <w:rsid w:val="005F7409"/>
    <w:rsid w:val="00603061"/>
    <w:rsid w:val="00605C20"/>
    <w:rsid w:val="0060785E"/>
    <w:rsid w:val="006353AD"/>
    <w:rsid w:val="0063722F"/>
    <w:rsid w:val="006477FF"/>
    <w:rsid w:val="0066049D"/>
    <w:rsid w:val="00664358"/>
    <w:rsid w:val="00673EAD"/>
    <w:rsid w:val="006752EB"/>
    <w:rsid w:val="00682A98"/>
    <w:rsid w:val="006833F1"/>
    <w:rsid w:val="00691A0B"/>
    <w:rsid w:val="00694DF5"/>
    <w:rsid w:val="006954E1"/>
    <w:rsid w:val="00697B35"/>
    <w:rsid w:val="006A40B2"/>
    <w:rsid w:val="006B558F"/>
    <w:rsid w:val="006C497B"/>
    <w:rsid w:val="006D3A1E"/>
    <w:rsid w:val="006D7C89"/>
    <w:rsid w:val="006E0CFA"/>
    <w:rsid w:val="006E0F22"/>
    <w:rsid w:val="00715781"/>
    <w:rsid w:val="007166A3"/>
    <w:rsid w:val="00724380"/>
    <w:rsid w:val="00730376"/>
    <w:rsid w:val="0074045C"/>
    <w:rsid w:val="00743287"/>
    <w:rsid w:val="007553C6"/>
    <w:rsid w:val="00762C7D"/>
    <w:rsid w:val="00765A77"/>
    <w:rsid w:val="00766338"/>
    <w:rsid w:val="00771D89"/>
    <w:rsid w:val="00786AC2"/>
    <w:rsid w:val="00790039"/>
    <w:rsid w:val="00791DCD"/>
    <w:rsid w:val="007960BD"/>
    <w:rsid w:val="007A2F32"/>
    <w:rsid w:val="007A3EDB"/>
    <w:rsid w:val="007A52D0"/>
    <w:rsid w:val="007A5DD1"/>
    <w:rsid w:val="007B5036"/>
    <w:rsid w:val="007C1A1B"/>
    <w:rsid w:val="007C6F0E"/>
    <w:rsid w:val="007C76BA"/>
    <w:rsid w:val="007D1030"/>
    <w:rsid w:val="007D2E89"/>
    <w:rsid w:val="0080110E"/>
    <w:rsid w:val="0081067F"/>
    <w:rsid w:val="00811104"/>
    <w:rsid w:val="00814DFF"/>
    <w:rsid w:val="00821368"/>
    <w:rsid w:val="00824D40"/>
    <w:rsid w:val="00835DFC"/>
    <w:rsid w:val="0084409F"/>
    <w:rsid w:val="00845464"/>
    <w:rsid w:val="0085045D"/>
    <w:rsid w:val="00857581"/>
    <w:rsid w:val="00860CC8"/>
    <w:rsid w:val="008714F8"/>
    <w:rsid w:val="00884140"/>
    <w:rsid w:val="00895B36"/>
    <w:rsid w:val="008C64DA"/>
    <w:rsid w:val="008C7715"/>
    <w:rsid w:val="008D27F9"/>
    <w:rsid w:val="008E0619"/>
    <w:rsid w:val="008E0795"/>
    <w:rsid w:val="008F3117"/>
    <w:rsid w:val="00904ADA"/>
    <w:rsid w:val="00904D4A"/>
    <w:rsid w:val="009078BB"/>
    <w:rsid w:val="00920233"/>
    <w:rsid w:val="0093061E"/>
    <w:rsid w:val="009528DA"/>
    <w:rsid w:val="009544E1"/>
    <w:rsid w:val="00960418"/>
    <w:rsid w:val="0096181E"/>
    <w:rsid w:val="009631A5"/>
    <w:rsid w:val="00964BFE"/>
    <w:rsid w:val="0097373C"/>
    <w:rsid w:val="00973CD6"/>
    <w:rsid w:val="00974CC1"/>
    <w:rsid w:val="00977724"/>
    <w:rsid w:val="009921DC"/>
    <w:rsid w:val="00995107"/>
    <w:rsid w:val="009A42F9"/>
    <w:rsid w:val="009C5B39"/>
    <w:rsid w:val="009D15A7"/>
    <w:rsid w:val="009D565C"/>
    <w:rsid w:val="009E3786"/>
    <w:rsid w:val="00A07894"/>
    <w:rsid w:val="00A14D4E"/>
    <w:rsid w:val="00A15C13"/>
    <w:rsid w:val="00A25B55"/>
    <w:rsid w:val="00A27B4A"/>
    <w:rsid w:val="00A51C4A"/>
    <w:rsid w:val="00A52D4C"/>
    <w:rsid w:val="00A6798D"/>
    <w:rsid w:val="00A74C2B"/>
    <w:rsid w:val="00A968C3"/>
    <w:rsid w:val="00AB1A3D"/>
    <w:rsid w:val="00AC7E39"/>
    <w:rsid w:val="00AF313A"/>
    <w:rsid w:val="00B024FF"/>
    <w:rsid w:val="00B03012"/>
    <w:rsid w:val="00B20933"/>
    <w:rsid w:val="00B21131"/>
    <w:rsid w:val="00B231A5"/>
    <w:rsid w:val="00B34DD2"/>
    <w:rsid w:val="00B40B39"/>
    <w:rsid w:val="00B41908"/>
    <w:rsid w:val="00B4326A"/>
    <w:rsid w:val="00B45B0F"/>
    <w:rsid w:val="00B470B5"/>
    <w:rsid w:val="00B53399"/>
    <w:rsid w:val="00B5432C"/>
    <w:rsid w:val="00B55656"/>
    <w:rsid w:val="00B61F42"/>
    <w:rsid w:val="00B663EE"/>
    <w:rsid w:val="00B67BEE"/>
    <w:rsid w:val="00B7330C"/>
    <w:rsid w:val="00B754E9"/>
    <w:rsid w:val="00B77C9D"/>
    <w:rsid w:val="00BA17EF"/>
    <w:rsid w:val="00BA679E"/>
    <w:rsid w:val="00BB72D5"/>
    <w:rsid w:val="00BC1A61"/>
    <w:rsid w:val="00BC1ED9"/>
    <w:rsid w:val="00BC7B42"/>
    <w:rsid w:val="00BD1B5B"/>
    <w:rsid w:val="00BD1C3B"/>
    <w:rsid w:val="00BD4AD1"/>
    <w:rsid w:val="00BD5958"/>
    <w:rsid w:val="00BE240F"/>
    <w:rsid w:val="00BF351A"/>
    <w:rsid w:val="00C05942"/>
    <w:rsid w:val="00C06041"/>
    <w:rsid w:val="00C3449A"/>
    <w:rsid w:val="00C46809"/>
    <w:rsid w:val="00C53B4C"/>
    <w:rsid w:val="00C54030"/>
    <w:rsid w:val="00C57D05"/>
    <w:rsid w:val="00C74F7B"/>
    <w:rsid w:val="00C77401"/>
    <w:rsid w:val="00C81A1B"/>
    <w:rsid w:val="00C849AD"/>
    <w:rsid w:val="00C91D6E"/>
    <w:rsid w:val="00C92661"/>
    <w:rsid w:val="00C97DB9"/>
    <w:rsid w:val="00CA7F56"/>
    <w:rsid w:val="00CB4B59"/>
    <w:rsid w:val="00CC0365"/>
    <w:rsid w:val="00CE098C"/>
    <w:rsid w:val="00CE3566"/>
    <w:rsid w:val="00CE42F1"/>
    <w:rsid w:val="00CE7143"/>
    <w:rsid w:val="00CF2F0A"/>
    <w:rsid w:val="00D14717"/>
    <w:rsid w:val="00D16476"/>
    <w:rsid w:val="00D20737"/>
    <w:rsid w:val="00D3488D"/>
    <w:rsid w:val="00D37ECD"/>
    <w:rsid w:val="00D65F45"/>
    <w:rsid w:val="00D6795F"/>
    <w:rsid w:val="00D72FE1"/>
    <w:rsid w:val="00DA7E00"/>
    <w:rsid w:val="00DB05E1"/>
    <w:rsid w:val="00DB27B0"/>
    <w:rsid w:val="00DB7C90"/>
    <w:rsid w:val="00DD171A"/>
    <w:rsid w:val="00DD45ED"/>
    <w:rsid w:val="00DD580E"/>
    <w:rsid w:val="00DE4176"/>
    <w:rsid w:val="00DF61DF"/>
    <w:rsid w:val="00E02BC5"/>
    <w:rsid w:val="00E04176"/>
    <w:rsid w:val="00E0458A"/>
    <w:rsid w:val="00E05343"/>
    <w:rsid w:val="00E128ED"/>
    <w:rsid w:val="00E12FFB"/>
    <w:rsid w:val="00E20FA9"/>
    <w:rsid w:val="00E212CA"/>
    <w:rsid w:val="00E2789E"/>
    <w:rsid w:val="00E34497"/>
    <w:rsid w:val="00E436D1"/>
    <w:rsid w:val="00E521AE"/>
    <w:rsid w:val="00E61BED"/>
    <w:rsid w:val="00E75A1D"/>
    <w:rsid w:val="00E77359"/>
    <w:rsid w:val="00E82E46"/>
    <w:rsid w:val="00E83E30"/>
    <w:rsid w:val="00EA6100"/>
    <w:rsid w:val="00EA634E"/>
    <w:rsid w:val="00EB1BFA"/>
    <w:rsid w:val="00EB3FDC"/>
    <w:rsid w:val="00EB6B22"/>
    <w:rsid w:val="00EB7430"/>
    <w:rsid w:val="00EC3FC2"/>
    <w:rsid w:val="00EC6784"/>
    <w:rsid w:val="00ED39F9"/>
    <w:rsid w:val="00EE11A8"/>
    <w:rsid w:val="00EF0954"/>
    <w:rsid w:val="00EF16AF"/>
    <w:rsid w:val="00F139F4"/>
    <w:rsid w:val="00F23C76"/>
    <w:rsid w:val="00F36FA4"/>
    <w:rsid w:val="00F37E09"/>
    <w:rsid w:val="00F430C2"/>
    <w:rsid w:val="00F505DE"/>
    <w:rsid w:val="00F70447"/>
    <w:rsid w:val="00F76161"/>
    <w:rsid w:val="00F83AAB"/>
    <w:rsid w:val="00F86546"/>
    <w:rsid w:val="00F91867"/>
    <w:rsid w:val="00F95029"/>
    <w:rsid w:val="00F95C11"/>
    <w:rsid w:val="00F96C72"/>
    <w:rsid w:val="00FA1209"/>
    <w:rsid w:val="00FA4457"/>
    <w:rsid w:val="00FB4C90"/>
    <w:rsid w:val="00FB786D"/>
    <w:rsid w:val="00FC38CC"/>
    <w:rsid w:val="00FD4C23"/>
    <w:rsid w:val="00FE3A1B"/>
    <w:rsid w:val="00FE5C0E"/>
    <w:rsid w:val="00FF190D"/>
    <w:rsid w:val="00FF2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3C5E"/>
  <w15:docId w15:val="{2AAA1CF8-6E89-44E1-9D81-FA16727B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64"/>
  </w:style>
  <w:style w:type="paragraph" w:styleId="Heading1">
    <w:name w:val="heading 1"/>
    <w:basedOn w:val="Normal"/>
    <w:next w:val="Normal"/>
    <w:link w:val="Heading1Char"/>
    <w:uiPriority w:val="9"/>
    <w:qFormat/>
    <w:rsid w:val="0001286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86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2864"/>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864"/>
    <w:pPr>
      <w:spacing w:after="0" w:line="240" w:lineRule="auto"/>
      <w:contextualSpacing/>
    </w:pPr>
    <w:rPr>
      <w:rFonts w:eastAsiaTheme="majorEastAsia" w:cstheme="majorBidi"/>
      <w:spacing w:val="-10"/>
      <w:kern w:val="28"/>
      <w:sz w:val="56"/>
      <w:szCs w:val="56"/>
    </w:rPr>
  </w:style>
  <w:style w:type="paragraph" w:styleId="NoSpacing">
    <w:name w:val="No Spacing"/>
    <w:uiPriority w:val="1"/>
    <w:qFormat/>
    <w:rsid w:val="00012864"/>
    <w:pPr>
      <w:spacing w:after="0" w:line="240" w:lineRule="auto"/>
    </w:pPr>
  </w:style>
  <w:style w:type="character" w:customStyle="1" w:styleId="Heading1Char">
    <w:name w:val="Heading 1 Char"/>
    <w:basedOn w:val="DefaultParagraphFont"/>
    <w:link w:val="Heading1"/>
    <w:uiPriority w:val="9"/>
    <w:rsid w:val="00012864"/>
    <w:rPr>
      <w:rFonts w:ascii="Calibri" w:eastAsiaTheme="majorEastAsia" w:hAnsi="Calibri" w:cstheme="majorBidi"/>
      <w:color w:val="2F5496" w:themeColor="accent1" w:themeShade="BF"/>
      <w:sz w:val="32"/>
      <w:szCs w:val="32"/>
    </w:rPr>
  </w:style>
  <w:style w:type="character" w:customStyle="1" w:styleId="Heading2Char">
    <w:name w:val="Heading 2 Char"/>
    <w:basedOn w:val="DefaultParagraphFont"/>
    <w:link w:val="Heading2"/>
    <w:uiPriority w:val="9"/>
    <w:rsid w:val="00012864"/>
    <w:rPr>
      <w:rFonts w:ascii="Calibri" w:eastAsiaTheme="majorEastAsia" w:hAnsi="Calibri" w:cstheme="majorBidi"/>
      <w:color w:val="2F5496" w:themeColor="accent1" w:themeShade="BF"/>
      <w:sz w:val="26"/>
      <w:szCs w:val="26"/>
    </w:rPr>
  </w:style>
  <w:style w:type="character" w:customStyle="1" w:styleId="Heading3Char">
    <w:name w:val="Heading 3 Char"/>
    <w:basedOn w:val="DefaultParagraphFont"/>
    <w:link w:val="Heading3"/>
    <w:uiPriority w:val="9"/>
    <w:rsid w:val="00012864"/>
    <w:rPr>
      <w:rFonts w:ascii="Calibri" w:eastAsiaTheme="majorEastAsia" w:hAnsi="Calibri" w:cstheme="majorBidi"/>
      <w:color w:val="1F3763" w:themeColor="accent1" w:themeShade="7F"/>
      <w:sz w:val="24"/>
      <w:szCs w:val="24"/>
    </w:rPr>
  </w:style>
  <w:style w:type="character" w:customStyle="1" w:styleId="TitleChar">
    <w:name w:val="Title Char"/>
    <w:basedOn w:val="DefaultParagraphFont"/>
    <w:link w:val="Title"/>
    <w:uiPriority w:val="10"/>
    <w:rsid w:val="00012864"/>
    <w:rPr>
      <w:rFonts w:ascii="Calibri" w:eastAsiaTheme="majorEastAsia" w:hAnsi="Calibr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012864"/>
    <w:rPr>
      <w:rFonts w:ascii="Calibri" w:eastAsiaTheme="minorEastAsia" w:hAnsi="Calibri"/>
      <w:color w:val="5A5A5A" w:themeColor="text1" w:themeTint="A5"/>
      <w:spacing w:val="15"/>
    </w:rPr>
  </w:style>
  <w:style w:type="paragraph" w:styleId="ListParagraph">
    <w:name w:val="List Paragraph"/>
    <w:basedOn w:val="Normal"/>
    <w:uiPriority w:val="34"/>
    <w:qFormat/>
    <w:rsid w:val="00F04956"/>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9D565C"/>
    <w:rPr>
      <w:b/>
      <w:bCs/>
    </w:rPr>
  </w:style>
  <w:style w:type="character" w:customStyle="1" w:styleId="apple-converted-space">
    <w:name w:val="apple-converted-space"/>
    <w:basedOn w:val="DefaultParagraphFont"/>
    <w:rsid w:val="009D565C"/>
  </w:style>
  <w:style w:type="paragraph" w:styleId="CommentSubject">
    <w:name w:val="annotation subject"/>
    <w:basedOn w:val="CommentText"/>
    <w:next w:val="CommentText"/>
    <w:link w:val="CommentSubjectChar"/>
    <w:uiPriority w:val="99"/>
    <w:semiHidden/>
    <w:unhideWhenUsed/>
    <w:rsid w:val="009D565C"/>
    <w:rPr>
      <w:b/>
      <w:bCs/>
    </w:rPr>
  </w:style>
  <w:style w:type="character" w:customStyle="1" w:styleId="CommentSubjectChar">
    <w:name w:val="Comment Subject Char"/>
    <w:basedOn w:val="CommentTextChar"/>
    <w:link w:val="CommentSubject"/>
    <w:uiPriority w:val="99"/>
    <w:semiHidden/>
    <w:rsid w:val="009D565C"/>
    <w:rPr>
      <w:b/>
      <w:bCs/>
      <w:sz w:val="20"/>
      <w:szCs w:val="20"/>
    </w:rPr>
  </w:style>
  <w:style w:type="character" w:styleId="Hyperlink">
    <w:name w:val="Hyperlink"/>
    <w:basedOn w:val="DefaultParagraphFont"/>
    <w:uiPriority w:val="99"/>
    <w:unhideWhenUsed/>
    <w:rsid w:val="00730376"/>
    <w:rPr>
      <w:color w:val="0563C1" w:themeColor="hyperlink"/>
      <w:u w:val="single"/>
    </w:rPr>
  </w:style>
  <w:style w:type="character" w:styleId="UnresolvedMention">
    <w:name w:val="Unresolved Mention"/>
    <w:basedOn w:val="DefaultParagraphFont"/>
    <w:uiPriority w:val="99"/>
    <w:semiHidden/>
    <w:unhideWhenUsed/>
    <w:rsid w:val="00730376"/>
    <w:rPr>
      <w:color w:val="605E5C"/>
      <w:shd w:val="clear" w:color="auto" w:fill="E1DFDD"/>
    </w:rPr>
  </w:style>
  <w:style w:type="paragraph" w:styleId="Bibliography">
    <w:name w:val="Bibliography"/>
    <w:basedOn w:val="Normal"/>
    <w:next w:val="Normal"/>
    <w:uiPriority w:val="37"/>
    <w:unhideWhenUsed/>
    <w:rsid w:val="00D20737"/>
    <w:pPr>
      <w:tabs>
        <w:tab w:val="left" w:pos="500"/>
      </w:tabs>
      <w:spacing w:after="240" w:line="240" w:lineRule="auto"/>
      <w:ind w:left="504" w:hanging="504"/>
    </w:pPr>
  </w:style>
  <w:style w:type="paragraph" w:styleId="Revision">
    <w:name w:val="Revision"/>
    <w:hidden/>
    <w:uiPriority w:val="99"/>
    <w:semiHidden/>
    <w:rsid w:val="00A968C3"/>
    <w:pPr>
      <w:spacing w:after="0" w:line="240" w:lineRule="auto"/>
    </w:pPr>
  </w:style>
  <w:style w:type="table" w:styleId="TableGrid">
    <w:name w:val="Table Grid"/>
    <w:basedOn w:val="TableNormal"/>
    <w:uiPriority w:val="39"/>
    <w:rsid w:val="001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7C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25400">
      <w:bodyDiv w:val="1"/>
      <w:marLeft w:val="0"/>
      <w:marRight w:val="0"/>
      <w:marTop w:val="0"/>
      <w:marBottom w:val="0"/>
      <w:divBdr>
        <w:top w:val="none" w:sz="0" w:space="0" w:color="auto"/>
        <w:left w:val="none" w:sz="0" w:space="0" w:color="auto"/>
        <w:bottom w:val="none" w:sz="0" w:space="0" w:color="auto"/>
        <w:right w:val="none" w:sz="0" w:space="0" w:color="auto"/>
      </w:divBdr>
      <w:divsChild>
        <w:div w:id="434325528">
          <w:marLeft w:val="0"/>
          <w:marRight w:val="0"/>
          <w:marTop w:val="0"/>
          <w:marBottom w:val="0"/>
          <w:divBdr>
            <w:top w:val="single" w:sz="6" w:space="0" w:color="5B616B"/>
            <w:left w:val="single" w:sz="6" w:space="0" w:color="5B616B"/>
            <w:bottom w:val="single" w:sz="6" w:space="0" w:color="5B616B"/>
            <w:right w:val="single" w:sz="6" w:space="0" w:color="5B616B"/>
          </w:divBdr>
        </w:div>
        <w:div w:id="1365252999">
          <w:marLeft w:val="0"/>
          <w:marRight w:val="0"/>
          <w:marTop w:val="0"/>
          <w:marBottom w:val="0"/>
          <w:divBdr>
            <w:top w:val="none" w:sz="0" w:space="0" w:color="auto"/>
            <w:left w:val="none" w:sz="0" w:space="0" w:color="auto"/>
            <w:bottom w:val="none" w:sz="0" w:space="0" w:color="auto"/>
            <w:right w:val="none" w:sz="0" w:space="0" w:color="auto"/>
          </w:divBdr>
        </w:div>
      </w:divsChild>
    </w:div>
    <w:div w:id="1570381500">
      <w:bodyDiv w:val="1"/>
      <w:marLeft w:val="0"/>
      <w:marRight w:val="0"/>
      <w:marTop w:val="0"/>
      <w:marBottom w:val="0"/>
      <w:divBdr>
        <w:top w:val="none" w:sz="0" w:space="0" w:color="auto"/>
        <w:left w:val="none" w:sz="0" w:space="0" w:color="auto"/>
        <w:bottom w:val="none" w:sz="0" w:space="0" w:color="auto"/>
        <w:right w:val="none" w:sz="0" w:space="0" w:color="auto"/>
      </w:divBdr>
    </w:div>
    <w:div w:id="1811559395">
      <w:bodyDiv w:val="1"/>
      <w:marLeft w:val="0"/>
      <w:marRight w:val="0"/>
      <w:marTop w:val="0"/>
      <w:marBottom w:val="0"/>
      <w:divBdr>
        <w:top w:val="none" w:sz="0" w:space="0" w:color="auto"/>
        <w:left w:val="none" w:sz="0" w:space="0" w:color="auto"/>
        <w:bottom w:val="none" w:sz="0" w:space="0" w:color="auto"/>
        <w:right w:val="none" w:sz="0" w:space="0" w:color="auto"/>
      </w:divBdr>
    </w:div>
    <w:div w:id="2069498016">
      <w:bodyDiv w:val="1"/>
      <w:marLeft w:val="0"/>
      <w:marRight w:val="0"/>
      <w:marTop w:val="0"/>
      <w:marBottom w:val="0"/>
      <w:divBdr>
        <w:top w:val="none" w:sz="0" w:space="0" w:color="auto"/>
        <w:left w:val="none" w:sz="0" w:space="0" w:color="auto"/>
        <w:bottom w:val="none" w:sz="0" w:space="0" w:color="auto"/>
        <w:right w:val="none" w:sz="0" w:space="0" w:color="auto"/>
      </w:divBdr>
      <w:divsChild>
        <w:div w:id="26807352">
          <w:marLeft w:val="0"/>
          <w:marRight w:val="0"/>
          <w:marTop w:val="0"/>
          <w:marBottom w:val="0"/>
          <w:divBdr>
            <w:top w:val="single" w:sz="6" w:space="0" w:color="5B616B"/>
            <w:left w:val="single" w:sz="6" w:space="0" w:color="5B616B"/>
            <w:bottom w:val="single" w:sz="6" w:space="0" w:color="5B616B"/>
            <w:right w:val="single" w:sz="6" w:space="0" w:color="5B616B"/>
          </w:divBdr>
        </w:div>
        <w:div w:id="12651121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doi.org/10.1093/gerona/glz224" TargetMode="External"/><Relationship Id="rId2" Type="http://schemas.openxmlformats.org/officeDocument/2006/relationships/hyperlink" Target="https://hologic.womenshealthindex.com/index-rankings" TargetMode="External"/><Relationship Id="rId1" Type="http://schemas.openxmlformats.org/officeDocument/2006/relationships/hyperlink" Target="https://academic.oup.com/aje/pages/Instructions_To_Authors"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hyperlink" Target="https://www.ncbi.nlm.nih.gov/pmc/articles/PMC681414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bostoninformatics/va_frailty_inde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B9B63C4D263418B9B129B14624420" ma:contentTypeVersion="18" ma:contentTypeDescription="Create a new document." ma:contentTypeScope="" ma:versionID="1a9ef27e5b18be9456a1510339b2687d">
  <xsd:schema xmlns:xsd="http://www.w3.org/2001/XMLSchema" xmlns:xs="http://www.w3.org/2001/XMLSchema" xmlns:p="http://schemas.microsoft.com/office/2006/metadata/properties" xmlns:ns2="345bdf70-a1f3-41cf-b403-c3ea8e5411a1" xmlns:ns3="85fdf378-c8c6-456e-b63d-e94aba4a0e3c" targetNamespace="http://schemas.microsoft.com/office/2006/metadata/properties" ma:root="true" ma:fieldsID="af11408385dae5c0fb828dc690ddcdf2" ns2:_="" ns3:_="">
    <xsd:import namespace="345bdf70-a1f3-41cf-b403-c3ea8e5411a1"/>
    <xsd:import namespace="85fdf378-c8c6-456e-b63d-e94aba4a0e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5bdf70-a1f3-41cf-b403-c3ea8e541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95b74c-27ba-417e-a90a-73c1eb35a05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fdf378-c8c6-456e-b63d-e94aba4a0e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0e50f37-4a6a-4d45-a0c2-ba64c4ab13fd}" ma:internalName="TaxCatchAll" ma:showField="CatchAllData" ma:web="85fdf378-c8c6-456e-b63d-e94aba4a0e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5fdf378-c8c6-456e-b63d-e94aba4a0e3c" xsi:nil="true"/>
    <lcf76f155ced4ddcb4097134ff3c332f xmlns="345bdf70-a1f3-41cf-b403-c3ea8e5411a1">
      <Terms xmlns="http://schemas.microsoft.com/office/infopath/2007/PartnerControls"/>
    </lcf76f155ced4ddcb4097134ff3c332f>
  </documentManagement>
</p:properti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V683bEf1opjhzbRAWjgDunKoDQ==">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</go:docsCustomData>
</go:gDocsCustomXmlDataStorage>
</file>

<file path=customXml/itemProps1.xml><?xml version="1.0" encoding="utf-8"?>
<ds:datastoreItem xmlns:ds="http://schemas.openxmlformats.org/officeDocument/2006/customXml" ds:itemID="{8E626FE9-97C9-4CA8-B3A5-6BAD2FB15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5bdf70-a1f3-41cf-b403-c3ea8e5411a1"/>
    <ds:schemaRef ds:uri="85fdf378-c8c6-456e-b63d-e94aba4a0e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01BD8-6622-427A-87FC-13C8B9557CAD}">
  <ds:schemaRefs>
    <ds:schemaRef ds:uri="http://schemas.microsoft.com/sharepoint/v3/contenttype/forms"/>
  </ds:schemaRefs>
</ds:datastoreItem>
</file>

<file path=customXml/itemProps3.xml><?xml version="1.0" encoding="utf-8"?>
<ds:datastoreItem xmlns:ds="http://schemas.openxmlformats.org/officeDocument/2006/customXml" ds:itemID="{10026D81-8DD8-4B1B-A9E4-3CA13CE06549}">
  <ds:schemaRefs>
    <ds:schemaRef ds:uri="http://schemas.openxmlformats.org/officeDocument/2006/bibliography"/>
  </ds:schemaRefs>
</ds:datastoreItem>
</file>

<file path=customXml/itemProps4.xml><?xml version="1.0" encoding="utf-8"?>
<ds:datastoreItem xmlns:ds="http://schemas.openxmlformats.org/officeDocument/2006/customXml" ds:itemID="{A0E8454D-3446-4149-9F38-4F3526F69E02}">
  <ds:schemaRefs>
    <ds:schemaRef ds:uri="http://schemas.microsoft.com/office/2006/metadata/properties"/>
    <ds:schemaRef ds:uri="http://schemas.microsoft.com/office/infopath/2007/PartnerControls"/>
    <ds:schemaRef ds:uri="85fdf378-c8c6-456e-b63d-e94aba4a0e3c"/>
    <ds:schemaRef ds:uri="345bdf70-a1f3-41cf-b403-c3ea8e5411a1"/>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893ce20-a697-4fd6-a4da-14011f6a471d}" enabled="1" method="Standard" siteId="{a8eec281-aaa3-4dae-ac9b-9a398b9215e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TotalTime>
  <Pages>17</Pages>
  <Words>23969</Words>
  <Characters>136628</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El-Hay</dc:creator>
  <cp:keywords/>
  <dc:description/>
  <cp:lastModifiedBy>Cavanaugh, Rob</cp:lastModifiedBy>
  <cp:revision>10</cp:revision>
  <dcterms:created xsi:type="dcterms:W3CDTF">2025-08-08T13:48:00Z</dcterms:created>
  <dcterms:modified xsi:type="dcterms:W3CDTF">2025-08-08T15:51:00Z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0x010100ABEB9B63C4D263418B9B129B14624420</vt:lpwstr>
  </property>
  <property fmtid="{D5CDD505-2E9C-101B-9397-08002B2CF9AE}" pid="4" name="ZOTERO_PREF_1">
    <vt:lpwstr>&lt;data data-version="3" zotero-version="6.0.36"&gt;&lt;session id="eRolnzTK"/&gt;&lt;style id="http://www.zotero.org/styles/american-journal-of-epidemiology" hasBibliography="1" bibliographyStyleHasBeenSet="1"/&gt;&lt;prefs&gt;&lt;pref name="fieldType" value="Field"/&gt;&lt;pref name="</vt:lpwstr>
  </property>
  <property fmtid="{D5CDD505-2E9C-101B-9397-08002B2CF9AE}" pid="5" name="ZOTERO_PREF_2">
    <vt:lpwstr>automaticJournalAbbreviations" value="true"/&gt;&lt;/prefs&gt;&lt;/data&gt;</vt:lpwstr>
  </property>
</Properties>
</file>