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3" w14:textId="51FAF859" w:rsidR="009E3786" w:rsidRPr="00010F95" w:rsidRDefault="006477FF" w:rsidP="009631A5">
      <w:pPr>
        <w:pStyle w:val="Heading1"/>
        <w:spacing w:before="0"/>
        <w:rPr>
          <w:rFonts w:ascii="Times New Roman" w:hAnsi="Times New Roman" w:cs="Times New Roman"/>
          <w:color w:val="auto"/>
          <w:sz w:val="24"/>
          <w:szCs w:val="24"/>
          <w:highlight w:val="yellow"/>
        </w:rPr>
      </w:pPr>
      <w:commentRangeStart w:id="0"/>
      <w:commentRangeStart w:id="1"/>
      <w:r w:rsidRPr="00010F95">
        <w:rPr>
          <w:rFonts w:ascii="Times New Roman" w:hAnsi="Times New Roman" w:cs="Times New Roman"/>
          <w:color w:val="auto"/>
          <w:sz w:val="24"/>
          <w:szCs w:val="24"/>
          <w:highlight w:val="yellow"/>
        </w:rPr>
        <w:t xml:space="preserve">American Journal of Epi </w:t>
      </w:r>
      <w:commentRangeEnd w:id="0"/>
      <w:r w:rsidR="004121D7">
        <w:rPr>
          <w:rStyle w:val="CommentReference"/>
          <w:rFonts w:eastAsia="Calibri" w:cs="Calibri"/>
          <w:color w:val="auto"/>
        </w:rPr>
        <w:commentReference w:id="0"/>
      </w:r>
      <w:commentRangeEnd w:id="1"/>
      <w:r w:rsidR="00236E00">
        <w:rPr>
          <w:rStyle w:val="CommentReference"/>
          <w:rFonts w:eastAsia="Calibri" w:cs="Calibri"/>
          <w:color w:val="auto"/>
        </w:rPr>
        <w:commentReference w:id="1"/>
      </w:r>
    </w:p>
    <w:p w14:paraId="1F418487" w14:textId="388E98E0" w:rsidR="009D565C" w:rsidRPr="00010F95" w:rsidRDefault="009D565C" w:rsidP="009631A5">
      <w:pPr>
        <w:pStyle w:val="Heading1"/>
        <w:spacing w:before="0"/>
        <w:rPr>
          <w:rFonts w:ascii="Times New Roman" w:eastAsia="Calibri" w:hAnsi="Times New Roman" w:cs="Times New Roman"/>
          <w:color w:val="auto"/>
          <w:sz w:val="24"/>
          <w:szCs w:val="24"/>
        </w:rPr>
      </w:pPr>
      <w:r w:rsidRPr="00010F95">
        <w:rPr>
          <w:rFonts w:ascii="Times New Roman" w:eastAsia="Calibri" w:hAnsi="Times New Roman" w:cs="Times New Roman"/>
          <w:color w:val="auto"/>
          <w:sz w:val="24"/>
          <w:szCs w:val="24"/>
        </w:rPr>
        <w:t>Title: Evaluating Frailty Index Integrity: Insights from an International Network Study</w:t>
      </w:r>
    </w:p>
    <w:p w14:paraId="1D59B9AF" w14:textId="77777777" w:rsidR="009D565C" w:rsidRPr="00010F95" w:rsidRDefault="009D565C" w:rsidP="009631A5">
      <w:pPr>
        <w:spacing w:after="0"/>
        <w:rPr>
          <w:rFonts w:ascii="Times New Roman" w:hAnsi="Times New Roman" w:cs="Times New Roman"/>
          <w:sz w:val="24"/>
          <w:szCs w:val="24"/>
        </w:rPr>
      </w:pPr>
    </w:p>
    <w:p w14:paraId="12DBC954" w14:textId="4AC6E31F" w:rsidR="009D565C" w:rsidRPr="00010F95" w:rsidRDefault="009D565C" w:rsidP="009631A5">
      <w:pPr>
        <w:spacing w:after="0"/>
        <w:rPr>
          <w:rStyle w:val="apple-converted-space"/>
          <w:rFonts w:ascii="Times New Roman" w:hAnsi="Times New Roman" w:cs="Times New Roman"/>
          <w:sz w:val="24"/>
          <w:szCs w:val="24"/>
        </w:rPr>
      </w:pPr>
      <w:r w:rsidRPr="00010F95">
        <w:rPr>
          <w:rFonts w:ascii="Times New Roman" w:hAnsi="Times New Roman" w:cs="Times New Roman"/>
          <w:sz w:val="24"/>
          <w:szCs w:val="24"/>
        </w:rPr>
        <w:t>Authors: Brianne Olivieri-Mui (1,2,3), Robert Cavanaugh (2</w:t>
      </w:r>
      <w:r w:rsidR="00F139F4">
        <w:rPr>
          <w:rFonts w:ascii="Times New Roman" w:hAnsi="Times New Roman" w:cs="Times New Roman"/>
          <w:sz w:val="24"/>
          <w:szCs w:val="24"/>
        </w:rPr>
        <w:t>, 4</w:t>
      </w:r>
      <w:r w:rsidRPr="00010F95">
        <w:rPr>
          <w:rFonts w:ascii="Times New Roman" w:hAnsi="Times New Roman" w:cs="Times New Roman"/>
          <w:sz w:val="24"/>
          <w:szCs w:val="24"/>
        </w:rPr>
        <w:t xml:space="preserve">), </w:t>
      </w:r>
      <w:r w:rsidRPr="00010F95">
        <w:rPr>
          <w:rStyle w:val="apple-converted-space"/>
          <w:rFonts w:ascii="Times New Roman" w:hAnsi="Times New Roman" w:cs="Times New Roman"/>
          <w:sz w:val="24"/>
          <w:szCs w:val="24"/>
        </w:rPr>
        <w:t>Chelsea Wong (3,</w:t>
      </w:r>
      <w:r w:rsidR="00F139F4">
        <w:rPr>
          <w:rStyle w:val="apple-converted-space"/>
          <w:rFonts w:ascii="Times New Roman" w:hAnsi="Times New Roman" w:cs="Times New Roman"/>
          <w:sz w:val="24"/>
          <w:szCs w:val="24"/>
        </w:rPr>
        <w:t>5</w:t>
      </w:r>
      <w:r w:rsidRPr="00010F95">
        <w:rPr>
          <w:rStyle w:val="apple-converted-space"/>
          <w:rFonts w:ascii="Times New Roman" w:hAnsi="Times New Roman" w:cs="Times New Roman"/>
          <w:sz w:val="24"/>
          <w:szCs w:val="24"/>
        </w:rPr>
        <w:t xml:space="preserve">), </w:t>
      </w:r>
      <w:r w:rsidRPr="00010F95">
        <w:rPr>
          <w:rFonts w:ascii="Times New Roman" w:hAnsi="Times New Roman" w:cs="Times New Roman"/>
          <w:sz w:val="24"/>
          <w:szCs w:val="24"/>
        </w:rPr>
        <w:t>Louisa Smith (1,2), Maytal Bivas-Benita (</w:t>
      </w:r>
      <w:r w:rsidR="00F139F4">
        <w:rPr>
          <w:rFonts w:ascii="Times New Roman" w:hAnsi="Times New Roman" w:cs="Times New Roman"/>
          <w:sz w:val="24"/>
          <w:szCs w:val="24"/>
        </w:rPr>
        <w:t>6</w:t>
      </w:r>
      <w:r w:rsidRPr="00010F95">
        <w:rPr>
          <w:rFonts w:ascii="Times New Roman" w:hAnsi="Times New Roman" w:cs="Times New Roman"/>
          <w:sz w:val="24"/>
          <w:szCs w:val="24"/>
        </w:rPr>
        <w:t>), Pinchas Akiva (</w:t>
      </w:r>
      <w:r w:rsidR="00F139F4">
        <w:rPr>
          <w:rFonts w:ascii="Times New Roman" w:hAnsi="Times New Roman" w:cs="Times New Roman"/>
          <w:sz w:val="24"/>
          <w:szCs w:val="24"/>
        </w:rPr>
        <w:t>6</w:t>
      </w:r>
      <w:r w:rsidRPr="00010F95">
        <w:rPr>
          <w:rFonts w:ascii="Times New Roman" w:hAnsi="Times New Roman" w:cs="Times New Roman"/>
          <w:sz w:val="24"/>
          <w:szCs w:val="24"/>
        </w:rPr>
        <w:t>)</w:t>
      </w:r>
      <w:r w:rsidRPr="00010F95">
        <w:rPr>
          <w:rStyle w:val="apple-converted-space"/>
          <w:rFonts w:ascii="Times New Roman" w:hAnsi="Times New Roman" w:cs="Times New Roman"/>
          <w:sz w:val="24"/>
          <w:szCs w:val="24"/>
        </w:rPr>
        <w:t>, Tal El-Hay (</w:t>
      </w:r>
      <w:r w:rsidR="00F139F4">
        <w:rPr>
          <w:rStyle w:val="apple-converted-space"/>
          <w:rFonts w:ascii="Times New Roman" w:hAnsi="Times New Roman" w:cs="Times New Roman"/>
          <w:sz w:val="24"/>
          <w:szCs w:val="24"/>
        </w:rPr>
        <w:t>6</w:t>
      </w:r>
      <w:r w:rsidRPr="00010F95">
        <w:rPr>
          <w:rStyle w:val="apple-converted-space"/>
          <w:rFonts w:ascii="Times New Roman" w:hAnsi="Times New Roman" w:cs="Times New Roman"/>
          <w:sz w:val="24"/>
          <w:szCs w:val="24"/>
        </w:rPr>
        <w:t xml:space="preserve">), Ariela </w:t>
      </w:r>
      <w:proofErr w:type="spellStart"/>
      <w:r w:rsidRPr="00010F95">
        <w:rPr>
          <w:rStyle w:val="apple-converted-space"/>
          <w:rFonts w:ascii="Times New Roman" w:hAnsi="Times New Roman" w:cs="Times New Roman"/>
          <w:sz w:val="24"/>
          <w:szCs w:val="24"/>
        </w:rPr>
        <w:t>Orkaby</w:t>
      </w:r>
      <w:proofErr w:type="spellEnd"/>
      <w:r w:rsidRPr="00010F95">
        <w:rPr>
          <w:rStyle w:val="apple-converted-space"/>
          <w:rFonts w:ascii="Times New Roman" w:hAnsi="Times New Roman" w:cs="Times New Roman"/>
          <w:sz w:val="24"/>
          <w:szCs w:val="24"/>
        </w:rPr>
        <w:t xml:space="preserve"> (3,</w:t>
      </w:r>
      <w:r w:rsidR="00F139F4">
        <w:rPr>
          <w:rStyle w:val="apple-converted-space"/>
          <w:rFonts w:ascii="Times New Roman" w:hAnsi="Times New Roman" w:cs="Times New Roman"/>
          <w:sz w:val="24"/>
          <w:szCs w:val="24"/>
        </w:rPr>
        <w:t>5</w:t>
      </w:r>
      <w:r w:rsidRPr="00010F95">
        <w:rPr>
          <w:rStyle w:val="apple-converted-space"/>
          <w:rFonts w:ascii="Times New Roman" w:hAnsi="Times New Roman" w:cs="Times New Roman"/>
          <w:sz w:val="24"/>
          <w:szCs w:val="24"/>
        </w:rPr>
        <w:t>,</w:t>
      </w:r>
      <w:r w:rsidR="00F139F4">
        <w:rPr>
          <w:rStyle w:val="apple-converted-space"/>
          <w:rFonts w:ascii="Times New Roman" w:hAnsi="Times New Roman" w:cs="Times New Roman"/>
          <w:sz w:val="24"/>
          <w:szCs w:val="24"/>
        </w:rPr>
        <w:t>7</w:t>
      </w:r>
      <w:r w:rsidRPr="00010F95">
        <w:rPr>
          <w:rStyle w:val="apple-converted-space"/>
          <w:rFonts w:ascii="Times New Roman" w:hAnsi="Times New Roman" w:cs="Times New Roman"/>
          <w:sz w:val="24"/>
          <w:szCs w:val="24"/>
        </w:rPr>
        <w:t>), Chen Yanover (</w:t>
      </w:r>
      <w:r w:rsidR="00F139F4">
        <w:rPr>
          <w:rStyle w:val="apple-converted-space"/>
          <w:rFonts w:ascii="Times New Roman" w:hAnsi="Times New Roman" w:cs="Times New Roman"/>
          <w:sz w:val="24"/>
          <w:szCs w:val="24"/>
        </w:rPr>
        <w:t>6</w:t>
      </w:r>
      <w:r w:rsidRPr="00010F95">
        <w:rPr>
          <w:rStyle w:val="apple-converted-space"/>
          <w:rFonts w:ascii="Times New Roman" w:hAnsi="Times New Roman" w:cs="Times New Roman"/>
          <w:sz w:val="24"/>
          <w:szCs w:val="24"/>
        </w:rPr>
        <w:t>)</w:t>
      </w:r>
    </w:p>
    <w:p w14:paraId="779C1BDC" w14:textId="00F13ABA" w:rsidR="009D565C" w:rsidRPr="00010F95" w:rsidRDefault="009D565C" w:rsidP="009631A5">
      <w:pPr>
        <w:spacing w:after="0"/>
        <w:rPr>
          <w:rFonts w:ascii="Times New Roman" w:hAnsi="Times New Roman" w:cs="Times New Roman"/>
          <w:sz w:val="24"/>
          <w:szCs w:val="24"/>
        </w:rPr>
      </w:pPr>
      <w:r w:rsidRPr="00010F95">
        <w:rPr>
          <w:rFonts w:ascii="Times New Roman" w:hAnsi="Times New Roman" w:cs="Times New Roman"/>
          <w:sz w:val="24"/>
          <w:szCs w:val="24"/>
        </w:rPr>
        <w:t>Author Affiliations:</w:t>
      </w:r>
    </w:p>
    <w:p w14:paraId="1BE4975E" w14:textId="619B839C" w:rsidR="009D565C" w:rsidRPr="00010F95"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Northeastern University, Boston, MA</w:t>
      </w:r>
    </w:p>
    <w:p w14:paraId="0C9E87C0" w14:textId="45CFF3D8" w:rsidR="009D565C" w:rsidRPr="00010F95"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The Roux Institute, Northeastern University, Portland, ME</w:t>
      </w:r>
    </w:p>
    <w:p w14:paraId="52D39EC5" w14:textId="1C309EBD" w:rsidR="009D565C"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 xml:space="preserve">Hebrew </w:t>
      </w:r>
      <w:proofErr w:type="spellStart"/>
      <w:r w:rsidRPr="00010F95">
        <w:rPr>
          <w:rFonts w:ascii="Times New Roman" w:hAnsi="Times New Roman" w:cs="Times New Roman"/>
          <w:sz w:val="24"/>
          <w:szCs w:val="24"/>
        </w:rPr>
        <w:t>SeniorLife</w:t>
      </w:r>
      <w:proofErr w:type="spellEnd"/>
      <w:r w:rsidRPr="00010F95">
        <w:rPr>
          <w:rFonts w:ascii="Times New Roman" w:hAnsi="Times New Roman" w:cs="Times New Roman"/>
          <w:sz w:val="24"/>
          <w:szCs w:val="24"/>
        </w:rPr>
        <w:t>, Harvard Medical School, Roslindale, MA</w:t>
      </w:r>
    </w:p>
    <w:p w14:paraId="6253F5F5" w14:textId="76B02F76" w:rsidR="00F139F4" w:rsidRPr="00010F95" w:rsidRDefault="00F139F4" w:rsidP="009631A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MGH Institute of Health Professions, Boston, MA</w:t>
      </w:r>
    </w:p>
    <w:p w14:paraId="3CD79381" w14:textId="2B06D8BD" w:rsidR="009D565C" w:rsidRPr="00010F95" w:rsidRDefault="002211EA" w:rsidP="009631A5">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Beth Israel Deaconess Medical Center</w:t>
      </w:r>
      <w:r w:rsidR="009D565C" w:rsidRPr="00010F95">
        <w:rPr>
          <w:rFonts w:ascii="Times New Roman" w:hAnsi="Times New Roman" w:cs="Times New Roman"/>
          <w:sz w:val="24"/>
          <w:szCs w:val="24"/>
        </w:rPr>
        <w:t>, Boston, MA</w:t>
      </w:r>
    </w:p>
    <w:p w14:paraId="41ED7058" w14:textId="4B03F1C1" w:rsidR="009D565C" w:rsidRDefault="009D565C" w:rsidP="0096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 xml:space="preserve">KI </w:t>
      </w:r>
      <w:r w:rsidR="003C687E">
        <w:rPr>
          <w:rFonts w:ascii="Times New Roman" w:hAnsi="Times New Roman" w:cs="Times New Roman"/>
          <w:sz w:val="24"/>
          <w:szCs w:val="24"/>
        </w:rPr>
        <w:t xml:space="preserve">Research </w:t>
      </w:r>
      <w:r w:rsidRPr="00010F95">
        <w:rPr>
          <w:rFonts w:ascii="Times New Roman" w:hAnsi="Times New Roman" w:cs="Times New Roman"/>
          <w:sz w:val="24"/>
          <w:szCs w:val="24"/>
        </w:rPr>
        <w:t xml:space="preserve">Institute, </w:t>
      </w:r>
      <w:r w:rsidR="003C687E">
        <w:rPr>
          <w:rFonts w:ascii="Times New Roman" w:hAnsi="Times New Roman" w:cs="Times New Roman"/>
          <w:sz w:val="24"/>
          <w:szCs w:val="24"/>
        </w:rPr>
        <w:t>Kfar Malal</w:t>
      </w:r>
      <w:r w:rsidRPr="00010F95">
        <w:rPr>
          <w:rFonts w:ascii="Times New Roman" w:hAnsi="Times New Roman" w:cs="Times New Roman"/>
          <w:sz w:val="24"/>
          <w:szCs w:val="24"/>
        </w:rPr>
        <w:t>, Israel</w:t>
      </w:r>
    </w:p>
    <w:p w14:paraId="4F38C257" w14:textId="6FE1B36D" w:rsidR="00B231A5" w:rsidRPr="00B231A5" w:rsidRDefault="00B231A5" w:rsidP="00B231A5">
      <w:pPr>
        <w:pStyle w:val="ListParagraph"/>
        <w:numPr>
          <w:ilvl w:val="0"/>
          <w:numId w:val="5"/>
        </w:numPr>
        <w:spacing w:after="0"/>
        <w:rPr>
          <w:rFonts w:ascii="Times New Roman" w:hAnsi="Times New Roman" w:cs="Times New Roman"/>
          <w:sz w:val="24"/>
          <w:szCs w:val="24"/>
        </w:rPr>
      </w:pPr>
      <w:r w:rsidRPr="00010F95">
        <w:rPr>
          <w:rFonts w:ascii="Times New Roman" w:hAnsi="Times New Roman" w:cs="Times New Roman"/>
          <w:sz w:val="24"/>
          <w:szCs w:val="24"/>
        </w:rPr>
        <w:t>Veterans Affairs Medical Center, Boston, MA</w:t>
      </w:r>
    </w:p>
    <w:p w14:paraId="725E717C" w14:textId="77777777" w:rsidR="009D565C" w:rsidRPr="00010F95" w:rsidRDefault="009D565C" w:rsidP="008B694B">
      <w:pPr>
        <w:pStyle w:val="Heading1"/>
        <w:spacing w:before="0"/>
        <w:rPr>
          <w:rFonts w:ascii="Times New Roman" w:hAnsi="Times New Roman" w:cs="Times New Roman"/>
          <w:color w:val="auto"/>
          <w:sz w:val="24"/>
          <w:szCs w:val="24"/>
          <w:lang w:bidi="he-IL"/>
        </w:rPr>
      </w:pPr>
    </w:p>
    <w:p w14:paraId="00000005" w14:textId="46A81B84" w:rsidR="009E3786" w:rsidRPr="00010F95" w:rsidRDefault="009D565C" w:rsidP="009631A5">
      <w:pPr>
        <w:spacing w:after="0"/>
        <w:rPr>
          <w:rFonts w:ascii="Times New Roman" w:hAnsi="Times New Roman" w:cs="Times New Roman"/>
          <w:sz w:val="24"/>
          <w:szCs w:val="24"/>
        </w:rPr>
      </w:pPr>
      <w:commentRangeStart w:id="2"/>
      <w:commentRangeStart w:id="3"/>
      <w:r w:rsidRPr="00010F95">
        <w:rPr>
          <w:rFonts w:ascii="Times New Roman" w:hAnsi="Times New Roman" w:cs="Times New Roman"/>
          <w:sz w:val="24"/>
          <w:szCs w:val="24"/>
        </w:rPr>
        <w:t>Abstract</w:t>
      </w:r>
      <w:commentRangeEnd w:id="2"/>
      <w:r w:rsidR="0074045C">
        <w:rPr>
          <w:rStyle w:val="CommentReference"/>
        </w:rPr>
        <w:commentReference w:id="2"/>
      </w:r>
      <w:commentRangeEnd w:id="3"/>
      <w:r w:rsidR="003E020C">
        <w:rPr>
          <w:rStyle w:val="CommentReference"/>
        </w:rPr>
        <w:commentReference w:id="3"/>
      </w:r>
    </w:p>
    <w:p w14:paraId="4D7DD53F" w14:textId="1474F220" w:rsidR="009D565C" w:rsidRDefault="009D565C" w:rsidP="009631A5">
      <w:pPr>
        <w:spacing w:after="0"/>
        <w:rPr>
          <w:rFonts w:ascii="Times New Roman" w:hAnsi="Times New Roman" w:cs="Times New Roman"/>
          <w:sz w:val="24"/>
          <w:szCs w:val="24"/>
        </w:rPr>
      </w:pPr>
      <w:r w:rsidRPr="00010F95">
        <w:rPr>
          <w:rFonts w:ascii="Times New Roman" w:hAnsi="Times New Roman" w:cs="Times New Roman"/>
          <w:sz w:val="24"/>
          <w:szCs w:val="24"/>
        </w:rPr>
        <w:t>Deficit-accumulation Frailty indices (FIs) quantify the state of reduced physiologic reserve to recover from a health insult</w:t>
      </w:r>
      <w:r w:rsidR="004121D7">
        <w:rPr>
          <w:rFonts w:ascii="Times New Roman" w:hAnsi="Times New Roman" w:cs="Times New Roman"/>
          <w:sz w:val="24"/>
          <w:szCs w:val="24"/>
        </w:rPr>
        <w:t xml:space="preserve">. </w:t>
      </w:r>
      <w:r w:rsidR="0074045C">
        <w:rPr>
          <w:rFonts w:ascii="Times New Roman" w:hAnsi="Times New Roman" w:cs="Times New Roman"/>
          <w:sz w:val="24"/>
          <w:szCs w:val="24"/>
        </w:rPr>
        <w:t>Common</w:t>
      </w:r>
      <w:r w:rsidRPr="00010F95">
        <w:rPr>
          <w:rFonts w:ascii="Times New Roman" w:hAnsi="Times New Roman" w:cs="Times New Roman"/>
          <w:sz w:val="24"/>
          <w:szCs w:val="24"/>
        </w:rPr>
        <w:t xml:space="preserve"> data models (CDMs) </w:t>
      </w:r>
      <w:r w:rsidR="0074045C">
        <w:rPr>
          <w:rFonts w:ascii="Times New Roman" w:hAnsi="Times New Roman" w:cs="Times New Roman"/>
          <w:sz w:val="24"/>
          <w:szCs w:val="24"/>
        </w:rPr>
        <w:t>have</w:t>
      </w:r>
      <w:r w:rsidR="0074045C" w:rsidRPr="00010F95">
        <w:rPr>
          <w:rFonts w:ascii="Times New Roman" w:hAnsi="Times New Roman" w:cs="Times New Roman"/>
          <w:sz w:val="24"/>
          <w:szCs w:val="24"/>
        </w:rPr>
        <w:t xml:space="preserve"> </w:t>
      </w:r>
      <w:r w:rsidRPr="00010F95">
        <w:rPr>
          <w:rFonts w:ascii="Times New Roman" w:hAnsi="Times New Roman" w:cs="Times New Roman"/>
          <w:sz w:val="24"/>
          <w:szCs w:val="24"/>
        </w:rPr>
        <w:t>enabled international</w:t>
      </w:r>
      <w:r w:rsidR="0074045C">
        <w:rPr>
          <w:rFonts w:ascii="Times New Roman" w:hAnsi="Times New Roman" w:cs="Times New Roman"/>
          <w:sz w:val="24"/>
          <w:szCs w:val="24"/>
        </w:rPr>
        <w:t>,</w:t>
      </w:r>
      <w:r w:rsidRPr="00010F95">
        <w:rPr>
          <w:rFonts w:ascii="Times New Roman" w:hAnsi="Times New Roman" w:cs="Times New Roman"/>
          <w:sz w:val="24"/>
          <w:szCs w:val="24"/>
        </w:rPr>
        <w:t xml:space="preserve"> </w:t>
      </w:r>
      <w:r w:rsidR="00974CC1">
        <w:rPr>
          <w:rFonts w:ascii="Times New Roman" w:hAnsi="Times New Roman" w:cs="Times New Roman"/>
          <w:sz w:val="24"/>
          <w:szCs w:val="24"/>
        </w:rPr>
        <w:t xml:space="preserve">interinstitutional </w:t>
      </w:r>
      <w:r w:rsidRPr="00010F95">
        <w:rPr>
          <w:rFonts w:ascii="Times New Roman" w:hAnsi="Times New Roman" w:cs="Times New Roman"/>
          <w:sz w:val="24"/>
          <w:szCs w:val="24"/>
        </w:rPr>
        <w:t>applications of F</w:t>
      </w:r>
      <w:r w:rsidR="00B55656">
        <w:rPr>
          <w:rFonts w:ascii="Times New Roman" w:hAnsi="Times New Roman" w:cs="Times New Roman"/>
          <w:sz w:val="24"/>
          <w:szCs w:val="24"/>
        </w:rPr>
        <w:t>I</w:t>
      </w:r>
      <w:r w:rsidRPr="00010F95">
        <w:rPr>
          <w:rFonts w:ascii="Times New Roman" w:hAnsi="Times New Roman" w:cs="Times New Roman"/>
          <w:sz w:val="24"/>
          <w:szCs w:val="24"/>
        </w:rPr>
        <w:t>s</w:t>
      </w:r>
      <w:r w:rsidR="00974CC1">
        <w:rPr>
          <w:rFonts w:ascii="Times New Roman" w:hAnsi="Times New Roman" w:cs="Times New Roman"/>
          <w:sz w:val="24"/>
          <w:szCs w:val="24"/>
        </w:rPr>
        <w:t xml:space="preserve">. </w:t>
      </w:r>
      <w:r w:rsidR="004121D7">
        <w:rPr>
          <w:rFonts w:ascii="Times New Roman" w:hAnsi="Times New Roman" w:cs="Times New Roman"/>
          <w:sz w:val="24"/>
          <w:szCs w:val="24"/>
        </w:rPr>
        <w:t xml:space="preserve">However, the validity of </w:t>
      </w:r>
      <w:r w:rsidR="0074045C">
        <w:rPr>
          <w:rFonts w:ascii="Times New Roman" w:hAnsi="Times New Roman" w:cs="Times New Roman"/>
          <w:sz w:val="24"/>
          <w:szCs w:val="24"/>
        </w:rPr>
        <w:t>such applications is unknown.</w:t>
      </w:r>
    </w:p>
    <w:p w14:paraId="2B7428B2" w14:textId="77777777" w:rsidR="004121D7" w:rsidRDefault="004121D7" w:rsidP="009631A5">
      <w:pPr>
        <w:spacing w:after="0"/>
        <w:rPr>
          <w:rFonts w:ascii="Times New Roman" w:hAnsi="Times New Roman" w:cs="Times New Roman"/>
          <w:sz w:val="24"/>
          <w:szCs w:val="24"/>
        </w:rPr>
      </w:pPr>
    </w:p>
    <w:p w14:paraId="62FB3E55" w14:textId="6D596E94" w:rsidR="00E02BC5" w:rsidRDefault="004121D7" w:rsidP="009631A5">
      <w:pPr>
        <w:spacing w:after="0"/>
        <w:rPr>
          <w:rFonts w:ascii="Times New Roman" w:hAnsi="Times New Roman" w:cs="Times New Roman"/>
          <w:sz w:val="24"/>
          <w:szCs w:val="24"/>
        </w:rPr>
      </w:pPr>
      <w:r>
        <w:rPr>
          <w:rFonts w:ascii="Times New Roman" w:hAnsi="Times New Roman" w:cs="Times New Roman"/>
          <w:sz w:val="24"/>
          <w:szCs w:val="24"/>
        </w:rPr>
        <w:t xml:space="preserve">We conducted an international network study comparing estimates of frailty from two </w:t>
      </w:r>
      <w:r w:rsidRPr="00010F95">
        <w:rPr>
          <w:rFonts w:ascii="Times New Roman" w:hAnsi="Times New Roman" w:cs="Times New Roman"/>
          <w:sz w:val="24"/>
          <w:szCs w:val="24"/>
        </w:rPr>
        <w:t>EHR-based FIs</w:t>
      </w:r>
      <w:r w:rsidR="0074045C">
        <w:rPr>
          <w:rFonts w:ascii="Times New Roman" w:hAnsi="Times New Roman" w:cs="Times New Roman"/>
          <w:sz w:val="24"/>
          <w:szCs w:val="24"/>
        </w:rPr>
        <w:t>:</w:t>
      </w:r>
      <w:r w:rsidRPr="00010F95">
        <w:rPr>
          <w:rFonts w:ascii="Times New Roman" w:hAnsi="Times New Roman" w:cs="Times New Roman"/>
          <w:sz w:val="24"/>
          <w:szCs w:val="24"/>
        </w:rPr>
        <w:t xml:space="preserve"> United States (US)-based Veterans Affairs FI (VAFI) and United Kingdom (UK)-based electronic FI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w:t>
      </w:r>
      <w:r w:rsidR="008B694B">
        <w:rPr>
          <w:rFonts w:ascii="Times New Roman" w:hAnsi="Times New Roman" w:cs="Times New Roman"/>
          <w:sz w:val="24"/>
          <w:szCs w:val="24"/>
        </w:rPr>
        <w:t>in individuals 40</w:t>
      </w:r>
      <w:r w:rsidR="000579C0">
        <w:rPr>
          <w:rFonts w:ascii="Times New Roman" w:hAnsi="Times New Roman" w:cs="Times New Roman"/>
          <w:sz w:val="24"/>
          <w:szCs w:val="24"/>
        </w:rPr>
        <w:t>+</w:t>
      </w:r>
      <w:r w:rsidR="008B694B">
        <w:rPr>
          <w:rFonts w:ascii="Times New Roman" w:hAnsi="Times New Roman" w:cs="Times New Roman"/>
          <w:sz w:val="24"/>
          <w:szCs w:val="24"/>
        </w:rPr>
        <w:t xml:space="preserve"> years old </w:t>
      </w:r>
      <w:r w:rsidR="000579C0" w:rsidRPr="00010F95">
        <w:rPr>
          <w:rFonts w:ascii="Times New Roman" w:hAnsi="Times New Roman" w:cs="Times New Roman"/>
          <w:sz w:val="24"/>
          <w:szCs w:val="24"/>
        </w:rPr>
        <w:t xml:space="preserve">with at least 1-year of data </w:t>
      </w:r>
      <w:r w:rsidR="000579C0">
        <w:rPr>
          <w:rFonts w:ascii="Times New Roman" w:hAnsi="Times New Roman" w:cs="Times New Roman"/>
          <w:sz w:val="24"/>
          <w:szCs w:val="24"/>
        </w:rPr>
        <w:t xml:space="preserve">and </w:t>
      </w:r>
      <w:r w:rsidRPr="00010F95">
        <w:rPr>
          <w:rFonts w:ascii="Times New Roman" w:hAnsi="Times New Roman" w:cs="Times New Roman"/>
          <w:sz w:val="24"/>
          <w:szCs w:val="24"/>
        </w:rPr>
        <w:t>across 5 databases</w:t>
      </w:r>
      <w:r>
        <w:rPr>
          <w:rFonts w:ascii="Times New Roman" w:hAnsi="Times New Roman" w:cs="Times New Roman"/>
          <w:sz w:val="24"/>
          <w:szCs w:val="24"/>
        </w:rPr>
        <w:t>:</w:t>
      </w:r>
      <w:r w:rsidRPr="004121D7">
        <w:rPr>
          <w:rFonts w:ascii="Times New Roman" w:hAnsi="Times New Roman" w:cs="Times New Roman"/>
          <w:sz w:val="24"/>
          <w:szCs w:val="24"/>
        </w:rPr>
        <w:t xml:space="preserve"> </w:t>
      </w:r>
      <w:r w:rsidRPr="00010F95">
        <w:rPr>
          <w:rFonts w:ascii="Times New Roman" w:hAnsi="Times New Roman" w:cs="Times New Roman"/>
          <w:sz w:val="24"/>
          <w:szCs w:val="24"/>
        </w:rPr>
        <w:t xml:space="preserve">US </w:t>
      </w:r>
      <w:r w:rsidRPr="008B658C">
        <w:rPr>
          <w:rFonts w:ascii="Times New Roman" w:hAnsi="Times New Roman" w:cs="Times New Roman"/>
          <w:i/>
          <w:iCs/>
          <w:sz w:val="24"/>
          <w:szCs w:val="24"/>
        </w:rPr>
        <w:t>All of Us</w:t>
      </w:r>
      <w:r w:rsidRPr="00010F95">
        <w:rPr>
          <w:rFonts w:ascii="Times New Roman" w:hAnsi="Times New Roman" w:cs="Times New Roman"/>
          <w:sz w:val="24"/>
          <w:szCs w:val="24"/>
        </w:rPr>
        <w:t xml:space="preserve"> (n=211,568), US IQVIA Pharmetrics+ (n=5,292,854), UK I</w:t>
      </w:r>
      <w:r>
        <w:rPr>
          <w:rFonts w:ascii="Times New Roman" w:hAnsi="Times New Roman" w:cs="Times New Roman"/>
          <w:sz w:val="24"/>
          <w:szCs w:val="24"/>
        </w:rPr>
        <w:t>MRD</w:t>
      </w:r>
      <w:r w:rsidRPr="00010F95">
        <w:rPr>
          <w:rFonts w:ascii="Times New Roman" w:hAnsi="Times New Roman" w:cs="Times New Roman"/>
          <w:sz w:val="24"/>
          <w:szCs w:val="24"/>
        </w:rPr>
        <w:t>-THIN (n=</w:t>
      </w:r>
      <w:commentRangeStart w:id="4"/>
      <w:r w:rsidRPr="00010F95">
        <w:rPr>
          <w:rFonts w:ascii="Times New Roman" w:hAnsi="Times New Roman" w:cs="Times New Roman"/>
          <w:sz w:val="24"/>
          <w:szCs w:val="24"/>
        </w:rPr>
        <w:t>3,080,557</w:t>
      </w:r>
      <w:commentRangeEnd w:id="4"/>
      <w:r w:rsidR="008B694B">
        <w:rPr>
          <w:rStyle w:val="CommentReference"/>
        </w:rPr>
        <w:commentReference w:id="4"/>
      </w:r>
      <w:r w:rsidRPr="00010F95">
        <w:rPr>
          <w:rFonts w:ascii="Times New Roman" w:hAnsi="Times New Roman" w:cs="Times New Roman"/>
          <w:sz w:val="24"/>
          <w:szCs w:val="24"/>
        </w:rPr>
        <w:t>),</w:t>
      </w:r>
      <w:r>
        <w:rPr>
          <w:rFonts w:ascii="Times New Roman" w:hAnsi="Times New Roman" w:cs="Times New Roman"/>
          <w:sz w:val="24"/>
          <w:szCs w:val="24"/>
        </w:rPr>
        <w:t xml:space="preserve"> </w:t>
      </w:r>
      <w:r w:rsidRPr="00010F95">
        <w:rPr>
          <w:rFonts w:ascii="Times New Roman" w:hAnsi="Times New Roman" w:cs="Times New Roman"/>
          <w:sz w:val="24"/>
          <w:szCs w:val="24"/>
        </w:rPr>
        <w:t>UK I</w:t>
      </w:r>
      <w:r>
        <w:rPr>
          <w:rFonts w:ascii="Times New Roman" w:hAnsi="Times New Roman" w:cs="Times New Roman"/>
          <w:sz w:val="24"/>
          <w:szCs w:val="24"/>
        </w:rPr>
        <w:t>MRD</w:t>
      </w:r>
      <w:r w:rsidRPr="00010F95">
        <w:rPr>
          <w:rFonts w:ascii="Times New Roman" w:hAnsi="Times New Roman" w:cs="Times New Roman"/>
          <w:sz w:val="24"/>
          <w:szCs w:val="24"/>
        </w:rPr>
        <w:t xml:space="preserve">-EMIS (n=843,928), </w:t>
      </w:r>
      <w:r>
        <w:rPr>
          <w:rFonts w:ascii="Times New Roman" w:hAnsi="Times New Roman" w:cs="Times New Roman"/>
          <w:sz w:val="24"/>
          <w:szCs w:val="24"/>
        </w:rPr>
        <w:t xml:space="preserve">and </w:t>
      </w:r>
      <w:r w:rsidRPr="00010F95">
        <w:rPr>
          <w:rFonts w:ascii="Times New Roman" w:hAnsi="Times New Roman" w:cs="Times New Roman"/>
          <w:sz w:val="24"/>
          <w:szCs w:val="24"/>
        </w:rPr>
        <w:t xml:space="preserve">UK </w:t>
      </w:r>
      <w:proofErr w:type="spellStart"/>
      <w:r w:rsidRPr="00010F95">
        <w:rPr>
          <w:rFonts w:ascii="Times New Roman" w:hAnsi="Times New Roman" w:cs="Times New Roman"/>
          <w:sz w:val="24"/>
          <w:szCs w:val="24"/>
        </w:rPr>
        <w:t>BioBank</w:t>
      </w:r>
      <w:proofErr w:type="spellEnd"/>
      <w:r w:rsidRPr="00010F95">
        <w:rPr>
          <w:rFonts w:ascii="Times New Roman" w:hAnsi="Times New Roman" w:cs="Times New Roman"/>
          <w:sz w:val="24"/>
          <w:szCs w:val="24"/>
        </w:rPr>
        <w:t xml:space="preserve"> (n=209,566).</w:t>
      </w:r>
      <w:r>
        <w:rPr>
          <w:rFonts w:ascii="Times New Roman" w:hAnsi="Times New Roman" w:cs="Times New Roman"/>
          <w:sz w:val="24"/>
          <w:szCs w:val="24"/>
        </w:rPr>
        <w:t xml:space="preserve"> .</w:t>
      </w:r>
      <w:r w:rsidR="0033136B">
        <w:rPr>
          <w:rFonts w:ascii="Times New Roman" w:hAnsi="Times New Roman" w:cs="Times New Roman"/>
          <w:sz w:val="24"/>
          <w:szCs w:val="24"/>
        </w:rPr>
        <w:t xml:space="preserve"> </w:t>
      </w:r>
      <w:commentRangeStart w:id="5"/>
      <w:commentRangeStart w:id="6"/>
      <w:commentRangeStart w:id="7"/>
      <w:commentRangeEnd w:id="5"/>
      <w:r>
        <w:rPr>
          <w:rStyle w:val="CommentReference"/>
        </w:rPr>
        <w:commentReference w:id="5"/>
      </w:r>
      <w:commentRangeEnd w:id="6"/>
      <w:r w:rsidR="0074045C">
        <w:rPr>
          <w:rStyle w:val="CommentReference"/>
        </w:rPr>
        <w:commentReference w:id="6"/>
      </w:r>
      <w:commentRangeEnd w:id="7"/>
      <w:r w:rsidR="0033136B">
        <w:rPr>
          <w:rStyle w:val="CommentReference"/>
        </w:rPr>
        <w:commentReference w:id="7"/>
      </w:r>
    </w:p>
    <w:p w14:paraId="00BC3F8B" w14:textId="77777777" w:rsidR="004121D7" w:rsidRDefault="004121D7" w:rsidP="009631A5">
      <w:pPr>
        <w:spacing w:after="0"/>
        <w:rPr>
          <w:rFonts w:ascii="Times New Roman" w:hAnsi="Times New Roman" w:cs="Times New Roman"/>
          <w:sz w:val="24"/>
          <w:szCs w:val="24"/>
        </w:rPr>
      </w:pPr>
    </w:p>
    <w:p w14:paraId="0543ECBA" w14:textId="4062A0F9" w:rsidR="009D565C" w:rsidRDefault="004121D7" w:rsidP="009631A5">
      <w:pPr>
        <w:spacing w:after="0"/>
        <w:rPr>
          <w:rFonts w:ascii="Times New Roman" w:hAnsi="Times New Roman" w:cs="Times New Roman"/>
          <w:sz w:val="24"/>
          <w:szCs w:val="24"/>
        </w:rPr>
      </w:pPr>
      <w:r>
        <w:rPr>
          <w:rFonts w:ascii="Times New Roman" w:hAnsi="Times New Roman" w:cs="Times New Roman"/>
          <w:sz w:val="24"/>
          <w:szCs w:val="24"/>
        </w:rPr>
        <w:t>In US database</w:t>
      </w:r>
      <w:r w:rsidR="004B4A4B">
        <w:rPr>
          <w:rFonts w:ascii="Times New Roman" w:hAnsi="Times New Roman" w:cs="Times New Roman"/>
          <w:sz w:val="24"/>
          <w:szCs w:val="24"/>
        </w:rPr>
        <w:t>s</w:t>
      </w:r>
      <w:r>
        <w:rPr>
          <w:rFonts w:ascii="Times New Roman" w:hAnsi="Times New Roman" w:cs="Times New Roman"/>
          <w:sz w:val="24"/>
          <w:szCs w:val="24"/>
        </w:rPr>
        <w:t xml:space="preserve">, </w:t>
      </w:r>
      <w:r w:rsidR="009D565C" w:rsidRPr="00010F95">
        <w:rPr>
          <w:rFonts w:ascii="Times New Roman" w:hAnsi="Times New Roman" w:cs="Times New Roman"/>
          <w:sz w:val="24"/>
          <w:szCs w:val="24"/>
        </w:rPr>
        <w:t>VAFI identified higher proportions of frailty</w:t>
      </w:r>
      <w:r w:rsidR="00E02BC5">
        <w:rPr>
          <w:rFonts w:ascii="Times New Roman" w:hAnsi="Times New Roman" w:cs="Times New Roman"/>
          <w:sz w:val="24"/>
          <w:szCs w:val="24"/>
        </w:rPr>
        <w:t xml:space="preserve"> </w:t>
      </w:r>
      <w:r w:rsidR="009D565C" w:rsidRPr="00010F95">
        <w:rPr>
          <w:rFonts w:ascii="Times New Roman" w:hAnsi="Times New Roman" w:cs="Times New Roman"/>
          <w:sz w:val="24"/>
          <w:szCs w:val="24"/>
        </w:rPr>
        <w:t>([VAFI</w:t>
      </w:r>
      <w:r w:rsidR="000579C0">
        <w:rPr>
          <w:rFonts w:ascii="Times New Roman" w:hAnsi="Times New Roman" w:cs="Times New Roman"/>
          <w:sz w:val="24"/>
          <w:szCs w:val="24"/>
          <w:lang w:bidi="he-IL"/>
        </w:rPr>
        <w:t>;</w:t>
      </w:r>
      <w:r w:rsidR="009D565C" w:rsidRPr="00010F95">
        <w:rPr>
          <w:rFonts w:ascii="Times New Roman" w:hAnsi="Times New Roman" w:cs="Times New Roman"/>
          <w:sz w:val="24"/>
          <w:szCs w:val="24"/>
        </w:rPr>
        <w:t xml:space="preserve"> </w:t>
      </w:r>
      <w:proofErr w:type="spellStart"/>
      <w:r w:rsidR="009D565C" w:rsidRPr="00010F95">
        <w:rPr>
          <w:rFonts w:ascii="Times New Roman" w:hAnsi="Times New Roman" w:cs="Times New Roman"/>
          <w:sz w:val="24"/>
          <w:szCs w:val="24"/>
        </w:rPr>
        <w:t>eFI</w:t>
      </w:r>
      <w:proofErr w:type="spellEnd"/>
      <w:r w:rsidR="009D565C" w:rsidRPr="00010F95">
        <w:rPr>
          <w:rFonts w:ascii="Times New Roman" w:hAnsi="Times New Roman" w:cs="Times New Roman"/>
          <w:sz w:val="24"/>
          <w:szCs w:val="24"/>
        </w:rPr>
        <w:t xml:space="preserve">] </w:t>
      </w:r>
      <w:r w:rsidR="009D565C" w:rsidRPr="00B04FB3">
        <w:rPr>
          <w:rFonts w:ascii="Times New Roman" w:hAnsi="Times New Roman" w:cs="Times New Roman"/>
          <w:i/>
          <w:iCs/>
          <w:sz w:val="24"/>
          <w:szCs w:val="24"/>
        </w:rPr>
        <w:t>All of US</w:t>
      </w:r>
      <w:r w:rsidR="009D565C" w:rsidRPr="00010F95">
        <w:rPr>
          <w:rFonts w:ascii="Times New Roman" w:hAnsi="Times New Roman" w:cs="Times New Roman"/>
          <w:sz w:val="24"/>
          <w:szCs w:val="24"/>
        </w:rPr>
        <w:t>: 10.3%</w:t>
      </w:r>
      <w:r w:rsidR="000579C0">
        <w:rPr>
          <w:rFonts w:ascii="Times New Roman" w:hAnsi="Times New Roman" w:cs="Times New Roman"/>
          <w:sz w:val="24"/>
          <w:szCs w:val="24"/>
        </w:rPr>
        <w:t>;</w:t>
      </w:r>
      <w:r w:rsidR="009D565C" w:rsidRPr="00010F95">
        <w:rPr>
          <w:rFonts w:ascii="Times New Roman" w:hAnsi="Times New Roman" w:cs="Times New Roman"/>
          <w:sz w:val="24"/>
          <w:szCs w:val="24"/>
        </w:rPr>
        <w:t xml:space="preserve"> 2.5%, Pharmetrics+: 9.6%</w:t>
      </w:r>
      <w:r w:rsidR="000579C0">
        <w:rPr>
          <w:rFonts w:ascii="Times New Roman" w:hAnsi="Times New Roman" w:cs="Times New Roman"/>
          <w:sz w:val="24"/>
          <w:szCs w:val="24"/>
        </w:rPr>
        <w:t>;</w:t>
      </w:r>
      <w:r w:rsidR="009D565C" w:rsidRPr="00010F95">
        <w:rPr>
          <w:rFonts w:ascii="Times New Roman" w:hAnsi="Times New Roman" w:cs="Times New Roman"/>
          <w:sz w:val="24"/>
          <w:szCs w:val="24"/>
        </w:rPr>
        <w:t xml:space="preserve"> 2%) while </w:t>
      </w:r>
      <w:r w:rsidR="00E02BC5">
        <w:rPr>
          <w:rFonts w:ascii="Times New Roman" w:hAnsi="Times New Roman" w:cs="Times New Roman"/>
          <w:sz w:val="24"/>
          <w:szCs w:val="24"/>
        </w:rPr>
        <w:t>in UK databases</w:t>
      </w:r>
      <w:r>
        <w:rPr>
          <w:rFonts w:ascii="Times New Roman" w:hAnsi="Times New Roman" w:cs="Times New Roman"/>
          <w:sz w:val="24"/>
          <w:szCs w:val="24"/>
        </w:rPr>
        <w:t>,</w:t>
      </w:r>
      <w:r w:rsidR="00E02BC5">
        <w:rPr>
          <w:rFonts w:ascii="Times New Roman" w:hAnsi="Times New Roman" w:cs="Times New Roman"/>
          <w:sz w:val="24"/>
          <w:szCs w:val="24"/>
        </w:rPr>
        <w:t xml:space="preserve"> </w:t>
      </w:r>
      <w:r w:rsidR="009D565C" w:rsidRPr="00010F95">
        <w:rPr>
          <w:rFonts w:ascii="Times New Roman" w:hAnsi="Times New Roman" w:cs="Times New Roman"/>
          <w:sz w:val="24"/>
          <w:szCs w:val="24"/>
        </w:rPr>
        <w:t xml:space="preserve">the </w:t>
      </w:r>
      <w:proofErr w:type="spellStart"/>
      <w:r w:rsidR="009D565C" w:rsidRPr="00010F95">
        <w:rPr>
          <w:rFonts w:ascii="Times New Roman" w:hAnsi="Times New Roman" w:cs="Times New Roman"/>
          <w:sz w:val="24"/>
          <w:szCs w:val="24"/>
        </w:rPr>
        <w:t>eFI</w:t>
      </w:r>
      <w:proofErr w:type="spellEnd"/>
      <w:r w:rsidR="009D565C" w:rsidRPr="00010F95">
        <w:rPr>
          <w:rFonts w:ascii="Times New Roman" w:hAnsi="Times New Roman" w:cs="Times New Roman"/>
          <w:sz w:val="24"/>
          <w:szCs w:val="24"/>
        </w:rPr>
        <w:t xml:space="preserve"> identified higher proportions of frailty (</w:t>
      </w:r>
      <w:r w:rsidR="007A52D0" w:rsidRPr="00010F95">
        <w:rPr>
          <w:rFonts w:ascii="Times New Roman" w:hAnsi="Times New Roman" w:cs="Times New Roman"/>
          <w:sz w:val="24"/>
          <w:szCs w:val="24"/>
        </w:rPr>
        <w:t>I</w:t>
      </w:r>
      <w:r w:rsidR="00FE3A1B">
        <w:rPr>
          <w:rFonts w:ascii="Times New Roman" w:hAnsi="Times New Roman" w:cs="Times New Roman"/>
          <w:sz w:val="24"/>
          <w:szCs w:val="24"/>
        </w:rPr>
        <w:t>MRD</w:t>
      </w:r>
      <w:r w:rsidR="009D565C" w:rsidRPr="00010F95">
        <w:rPr>
          <w:rFonts w:ascii="Times New Roman" w:hAnsi="Times New Roman" w:cs="Times New Roman"/>
          <w:sz w:val="24"/>
          <w:szCs w:val="24"/>
        </w:rPr>
        <w:t>-THIN</w:t>
      </w:r>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&lt;0.003%</w:t>
      </w:r>
      <w:r w:rsidR="000579C0">
        <w:rPr>
          <w:rFonts w:ascii="Times New Roman" w:hAnsi="Times New Roman" w:cs="Times New Roman"/>
          <w:sz w:val="24"/>
          <w:szCs w:val="24"/>
        </w:rPr>
        <w:t>;</w:t>
      </w:r>
      <w:r w:rsidR="007A52D0">
        <w:rPr>
          <w:rFonts w:ascii="Times New Roman" w:hAnsi="Times New Roman" w:cs="Times New Roman"/>
          <w:sz w:val="24"/>
          <w:szCs w:val="24"/>
        </w:rPr>
        <w:t xml:space="preserve"> </w:t>
      </w:r>
      <w:r w:rsidR="007A52D0" w:rsidRPr="00010F95">
        <w:rPr>
          <w:rFonts w:ascii="Times New Roman" w:hAnsi="Times New Roman" w:cs="Times New Roman"/>
          <w:sz w:val="24"/>
          <w:szCs w:val="24"/>
        </w:rPr>
        <w:t>0.08%</w:t>
      </w:r>
      <w:r w:rsidR="009D565C" w:rsidRPr="00010F95">
        <w:rPr>
          <w:rFonts w:ascii="Times New Roman" w:hAnsi="Times New Roman" w:cs="Times New Roman"/>
          <w:sz w:val="24"/>
          <w:szCs w:val="24"/>
        </w:rPr>
        <w:t xml:space="preserve">, </w:t>
      </w:r>
      <w:r w:rsidR="007A52D0" w:rsidRPr="00010F95">
        <w:rPr>
          <w:rFonts w:ascii="Times New Roman" w:hAnsi="Times New Roman" w:cs="Times New Roman"/>
          <w:sz w:val="24"/>
          <w:szCs w:val="24"/>
        </w:rPr>
        <w:t>IQVIA</w:t>
      </w:r>
      <w:r w:rsidR="009D565C" w:rsidRPr="00010F95">
        <w:rPr>
          <w:rFonts w:ascii="Times New Roman" w:hAnsi="Times New Roman" w:cs="Times New Roman"/>
          <w:sz w:val="24"/>
          <w:szCs w:val="24"/>
        </w:rPr>
        <w:t>-EMIS</w:t>
      </w:r>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0.09%</w:t>
      </w:r>
      <w:r w:rsidR="000579C0">
        <w:rPr>
          <w:rFonts w:ascii="Times New Roman" w:hAnsi="Times New Roman" w:cs="Times New Roman"/>
          <w:sz w:val="24"/>
          <w:szCs w:val="24"/>
        </w:rPr>
        <w:t>;</w:t>
      </w:r>
      <w:r w:rsidR="007A52D0">
        <w:rPr>
          <w:rFonts w:ascii="Times New Roman" w:hAnsi="Times New Roman" w:cs="Times New Roman"/>
          <w:sz w:val="24"/>
          <w:szCs w:val="24"/>
        </w:rPr>
        <w:t xml:space="preserve"> </w:t>
      </w:r>
      <w:r w:rsidR="007A52D0" w:rsidRPr="00010F95">
        <w:rPr>
          <w:rFonts w:ascii="Times New Roman" w:hAnsi="Times New Roman" w:cs="Times New Roman"/>
          <w:sz w:val="24"/>
          <w:szCs w:val="24"/>
        </w:rPr>
        <w:t>0.4%</w:t>
      </w:r>
      <w:r w:rsidR="009D565C" w:rsidRPr="00010F95">
        <w:rPr>
          <w:rFonts w:ascii="Times New Roman" w:hAnsi="Times New Roman" w:cs="Times New Roman"/>
          <w:sz w:val="24"/>
          <w:szCs w:val="24"/>
        </w:rPr>
        <w:t xml:space="preserve">, UK </w:t>
      </w:r>
      <w:proofErr w:type="spellStart"/>
      <w:r w:rsidR="009D565C" w:rsidRPr="00010F95">
        <w:rPr>
          <w:rFonts w:ascii="Times New Roman" w:hAnsi="Times New Roman" w:cs="Times New Roman"/>
          <w:sz w:val="24"/>
          <w:szCs w:val="24"/>
        </w:rPr>
        <w:t>BioBank</w:t>
      </w:r>
      <w:proofErr w:type="spellEnd"/>
      <w:r w:rsidR="00FF190D">
        <w:rPr>
          <w:rFonts w:ascii="Times New Roman" w:hAnsi="Times New Roman" w:cs="Times New Roman"/>
          <w:sz w:val="24"/>
          <w:szCs w:val="24"/>
        </w:rPr>
        <w:t>:</w:t>
      </w:r>
      <w:r w:rsidR="009D565C" w:rsidRPr="00010F95">
        <w:rPr>
          <w:rFonts w:ascii="Times New Roman" w:hAnsi="Times New Roman" w:cs="Times New Roman"/>
          <w:sz w:val="24"/>
          <w:szCs w:val="24"/>
        </w:rPr>
        <w:t xml:space="preserve"> 0.03%</w:t>
      </w:r>
      <w:r w:rsidR="000579C0">
        <w:rPr>
          <w:rFonts w:ascii="Times New Roman" w:hAnsi="Times New Roman" w:cs="Times New Roman"/>
          <w:sz w:val="24"/>
          <w:szCs w:val="24"/>
        </w:rPr>
        <w:t>;</w:t>
      </w:r>
      <w:r w:rsidR="007A52D0">
        <w:rPr>
          <w:rFonts w:ascii="Times New Roman" w:hAnsi="Times New Roman" w:cs="Times New Roman"/>
          <w:sz w:val="24"/>
          <w:szCs w:val="24"/>
        </w:rPr>
        <w:t xml:space="preserve"> </w:t>
      </w:r>
      <w:r w:rsidR="007A52D0" w:rsidRPr="00010F95">
        <w:rPr>
          <w:rFonts w:ascii="Times New Roman" w:hAnsi="Times New Roman" w:cs="Times New Roman"/>
          <w:sz w:val="24"/>
          <w:szCs w:val="24"/>
        </w:rPr>
        <w:t>0.1%</w:t>
      </w:r>
      <w:r w:rsidR="009D565C" w:rsidRPr="00010F95">
        <w:rPr>
          <w:rFonts w:ascii="Times New Roman" w:hAnsi="Times New Roman" w:cs="Times New Roman"/>
          <w:sz w:val="24"/>
          <w:szCs w:val="24"/>
        </w:rPr>
        <w:t xml:space="preserve">). </w:t>
      </w:r>
      <w:r w:rsidR="0074045C">
        <w:rPr>
          <w:rFonts w:ascii="Times New Roman" w:hAnsi="Times New Roman" w:cs="Times New Roman"/>
          <w:sz w:val="24"/>
          <w:szCs w:val="24"/>
        </w:rPr>
        <w:t>Additional mani</w:t>
      </w:r>
      <w:r w:rsidR="000579C0">
        <w:rPr>
          <w:rFonts w:ascii="Times New Roman" w:hAnsi="Times New Roman" w:cs="Times New Roman"/>
          <w:sz w:val="24"/>
          <w:szCs w:val="24"/>
        </w:rPr>
        <w:t>p</w:t>
      </w:r>
      <w:r w:rsidR="0074045C">
        <w:rPr>
          <w:rFonts w:ascii="Times New Roman" w:hAnsi="Times New Roman" w:cs="Times New Roman"/>
          <w:sz w:val="24"/>
          <w:szCs w:val="24"/>
        </w:rPr>
        <w:t>ulations (alternative lookback periods, FI variations</w:t>
      </w:r>
      <w:r w:rsidR="000579C0">
        <w:rPr>
          <w:rFonts w:ascii="Times New Roman" w:hAnsi="Times New Roman" w:cs="Times New Roman"/>
          <w:sz w:val="24"/>
          <w:szCs w:val="24"/>
        </w:rPr>
        <w:t>)</w:t>
      </w:r>
      <w:r w:rsidR="0074045C">
        <w:rPr>
          <w:rFonts w:ascii="Times New Roman" w:hAnsi="Times New Roman" w:cs="Times New Roman"/>
          <w:sz w:val="24"/>
          <w:szCs w:val="24"/>
        </w:rPr>
        <w:t xml:space="preserve"> are discussed.</w:t>
      </w:r>
    </w:p>
    <w:p w14:paraId="51CF71D5" w14:textId="77777777" w:rsidR="004121D7" w:rsidRPr="00010F95" w:rsidRDefault="004121D7" w:rsidP="009631A5">
      <w:pPr>
        <w:spacing w:after="0"/>
        <w:rPr>
          <w:rFonts w:ascii="Times New Roman" w:hAnsi="Times New Roman" w:cs="Times New Roman"/>
          <w:sz w:val="24"/>
          <w:szCs w:val="24"/>
        </w:rPr>
      </w:pPr>
    </w:p>
    <w:p w14:paraId="0000000C" w14:textId="4983D1EB" w:rsidR="009E3786" w:rsidRPr="00010F95" w:rsidRDefault="0033136B" w:rsidP="009631A5">
      <w:pPr>
        <w:spacing w:after="0"/>
        <w:rPr>
          <w:rFonts w:ascii="Times New Roman" w:hAnsi="Times New Roman" w:cs="Times New Roman"/>
          <w:sz w:val="24"/>
          <w:szCs w:val="24"/>
        </w:rPr>
      </w:pPr>
      <w:r>
        <w:rPr>
          <w:rFonts w:ascii="Times New Roman" w:hAnsi="Times New Roman" w:cs="Times New Roman"/>
          <w:sz w:val="24"/>
          <w:szCs w:val="24"/>
        </w:rPr>
        <w:t xml:space="preserve">Valid FIs would show similar distributions of frailty within each FI and systematic bias between FIs across databases. However, results demonstrate that </w:t>
      </w:r>
      <w:r w:rsidR="009D565C" w:rsidRPr="00010F95">
        <w:rPr>
          <w:rFonts w:ascii="Times New Roman" w:hAnsi="Times New Roman" w:cs="Times New Roman"/>
          <w:sz w:val="24"/>
          <w:szCs w:val="24"/>
        </w:rPr>
        <w:t xml:space="preserve">FIs are dependent on their development context, limiting their </w:t>
      </w:r>
      <w:r>
        <w:rPr>
          <w:rFonts w:ascii="Times New Roman" w:hAnsi="Times New Roman" w:cs="Times New Roman"/>
          <w:sz w:val="24"/>
          <w:szCs w:val="24"/>
        </w:rPr>
        <w:t xml:space="preserve">international </w:t>
      </w:r>
      <w:r w:rsidR="009D565C" w:rsidRPr="00010F95">
        <w:rPr>
          <w:rFonts w:ascii="Times New Roman" w:hAnsi="Times New Roman" w:cs="Times New Roman"/>
          <w:sz w:val="24"/>
          <w:szCs w:val="24"/>
        </w:rPr>
        <w:t xml:space="preserve">external validity </w:t>
      </w:r>
      <w:r w:rsidR="00A27B4A">
        <w:rPr>
          <w:rFonts w:ascii="Times New Roman" w:hAnsi="Times New Roman" w:cs="Times New Roman"/>
          <w:sz w:val="24"/>
          <w:szCs w:val="24"/>
        </w:rPr>
        <w:t xml:space="preserve">despite </w:t>
      </w:r>
      <w:r w:rsidR="00F139F4">
        <w:rPr>
          <w:rFonts w:ascii="Times New Roman" w:hAnsi="Times New Roman" w:cs="Times New Roman"/>
          <w:sz w:val="24"/>
          <w:szCs w:val="24"/>
        </w:rPr>
        <w:t xml:space="preserve">CDM </w:t>
      </w:r>
      <w:r w:rsidR="00A27B4A">
        <w:rPr>
          <w:rFonts w:ascii="Times New Roman" w:hAnsi="Times New Roman" w:cs="Times New Roman"/>
          <w:sz w:val="24"/>
          <w:szCs w:val="24"/>
        </w:rPr>
        <w:t>harmonization</w:t>
      </w:r>
      <w:r w:rsidR="009D565C" w:rsidRPr="00010F95">
        <w:rPr>
          <w:rFonts w:ascii="Times New Roman" w:hAnsi="Times New Roman" w:cs="Times New Roman"/>
          <w:sz w:val="24"/>
          <w:szCs w:val="24"/>
        </w:rPr>
        <w:t xml:space="preserve">. </w:t>
      </w:r>
      <w:r w:rsidR="00F139F4">
        <w:rPr>
          <w:rFonts w:ascii="Times New Roman" w:hAnsi="Times New Roman" w:cs="Times New Roman"/>
          <w:sz w:val="24"/>
          <w:szCs w:val="24"/>
        </w:rPr>
        <w:t>We</w:t>
      </w:r>
      <w:r w:rsidR="0074045C">
        <w:rPr>
          <w:rFonts w:ascii="Times New Roman" w:hAnsi="Times New Roman" w:cs="Times New Roman"/>
          <w:sz w:val="24"/>
          <w:szCs w:val="24"/>
        </w:rPr>
        <w:t xml:space="preserve"> </w:t>
      </w:r>
      <w:r w:rsidR="00F139F4">
        <w:rPr>
          <w:rFonts w:ascii="Times New Roman" w:hAnsi="Times New Roman" w:cs="Times New Roman"/>
          <w:sz w:val="24"/>
          <w:szCs w:val="24"/>
        </w:rPr>
        <w:t>caution</w:t>
      </w:r>
      <w:r w:rsidR="0074045C">
        <w:rPr>
          <w:rFonts w:ascii="Times New Roman" w:hAnsi="Times New Roman" w:cs="Times New Roman"/>
          <w:sz w:val="24"/>
          <w:szCs w:val="24"/>
        </w:rPr>
        <w:t xml:space="preserve"> international application of FIs and</w:t>
      </w:r>
      <w:r w:rsidR="00A27B4A">
        <w:rPr>
          <w:rFonts w:ascii="Times New Roman" w:hAnsi="Times New Roman" w:cs="Times New Roman"/>
          <w:sz w:val="24"/>
          <w:szCs w:val="24"/>
        </w:rPr>
        <w:t xml:space="preserve"> </w:t>
      </w:r>
      <w:r w:rsidR="00F139F4">
        <w:rPr>
          <w:rFonts w:ascii="Times New Roman" w:hAnsi="Times New Roman" w:cs="Times New Roman"/>
          <w:sz w:val="24"/>
          <w:szCs w:val="24"/>
        </w:rPr>
        <w:t xml:space="preserve">recommend </w:t>
      </w:r>
      <w:r w:rsidR="0074045C">
        <w:rPr>
          <w:rFonts w:ascii="Times New Roman" w:hAnsi="Times New Roman" w:cs="Times New Roman"/>
          <w:sz w:val="24"/>
          <w:szCs w:val="24"/>
        </w:rPr>
        <w:t xml:space="preserve">further </w:t>
      </w:r>
      <w:r w:rsidR="00F139F4">
        <w:rPr>
          <w:rFonts w:ascii="Times New Roman" w:hAnsi="Times New Roman" w:cs="Times New Roman"/>
          <w:sz w:val="24"/>
          <w:szCs w:val="24"/>
        </w:rPr>
        <w:t xml:space="preserve">instrument </w:t>
      </w:r>
      <w:r w:rsidR="0074045C">
        <w:rPr>
          <w:rFonts w:ascii="Times New Roman" w:hAnsi="Times New Roman" w:cs="Times New Roman"/>
          <w:sz w:val="24"/>
          <w:szCs w:val="24"/>
        </w:rPr>
        <w:t>development to support international use.</w:t>
      </w:r>
    </w:p>
    <w:p w14:paraId="304AEAEF" w14:textId="77777777" w:rsidR="00413816" w:rsidRPr="00010F95" w:rsidRDefault="00413816" w:rsidP="009631A5">
      <w:pPr>
        <w:spacing w:after="0"/>
        <w:rPr>
          <w:rFonts w:ascii="Times New Roman" w:hAnsi="Times New Roman" w:cs="Times New Roman"/>
          <w:sz w:val="24"/>
          <w:szCs w:val="24"/>
        </w:rPr>
      </w:pPr>
    </w:p>
    <w:p w14:paraId="05925CB3" w14:textId="77777777" w:rsidR="00413816" w:rsidRPr="00010F95" w:rsidRDefault="00413816">
      <w:pPr>
        <w:rPr>
          <w:rFonts w:ascii="Times New Roman" w:eastAsiaTheme="majorEastAsia" w:hAnsi="Times New Roman" w:cs="Times New Roman"/>
          <w:sz w:val="24"/>
          <w:szCs w:val="24"/>
        </w:rPr>
      </w:pPr>
      <w:r w:rsidRPr="00010F95">
        <w:rPr>
          <w:rFonts w:ascii="Times New Roman" w:hAnsi="Times New Roman" w:cs="Times New Roman"/>
          <w:sz w:val="24"/>
          <w:szCs w:val="24"/>
        </w:rPr>
        <w:br w:type="page"/>
      </w:r>
    </w:p>
    <w:p w14:paraId="0000000E" w14:textId="4523B2E2" w:rsidR="009E3786" w:rsidRPr="00974CC1" w:rsidRDefault="006477FF" w:rsidP="009631A5">
      <w:pPr>
        <w:pStyle w:val="Heading1"/>
        <w:spacing w:before="0"/>
        <w:rPr>
          <w:rFonts w:ascii="Times New Roman" w:hAnsi="Times New Roman" w:cs="Times New Roman"/>
          <w:b/>
          <w:bCs/>
          <w:color w:val="auto"/>
          <w:sz w:val="24"/>
          <w:szCs w:val="24"/>
        </w:rPr>
      </w:pPr>
      <w:r w:rsidRPr="00974CC1">
        <w:rPr>
          <w:rFonts w:ascii="Times New Roman" w:hAnsi="Times New Roman" w:cs="Times New Roman"/>
          <w:b/>
          <w:bCs/>
          <w:color w:val="auto"/>
          <w:sz w:val="24"/>
          <w:szCs w:val="24"/>
        </w:rPr>
        <w:lastRenderedPageBreak/>
        <w:t xml:space="preserve">Introduction </w:t>
      </w:r>
    </w:p>
    <w:p w14:paraId="18B39D00" w14:textId="1FDE8A38" w:rsidR="009631A5" w:rsidRPr="00010F95" w:rsidRDefault="006477FF" w:rsidP="009631A5">
      <w:pPr>
        <w:spacing w:after="0"/>
        <w:rPr>
          <w:rFonts w:ascii="Times New Roman" w:hAnsi="Times New Roman" w:cs="Times New Roman"/>
          <w:sz w:val="24"/>
          <w:szCs w:val="24"/>
        </w:rPr>
      </w:pPr>
      <w:r w:rsidRPr="00010F95">
        <w:rPr>
          <w:rFonts w:ascii="Times New Roman" w:hAnsi="Times New Roman" w:cs="Times New Roman"/>
          <w:sz w:val="24"/>
          <w:szCs w:val="24"/>
        </w:rPr>
        <w:t xml:space="preserve">Frailty indices (FIs) quantify the state of reduced physiologic reserve of older adults. </w:t>
      </w:r>
      <w:r w:rsidR="00786AC2">
        <w:rPr>
          <w:rFonts w:ascii="Times New Roman" w:hAnsi="Times New Roman" w:cs="Times New Roman"/>
          <w:sz w:val="24"/>
          <w:szCs w:val="24"/>
        </w:rPr>
        <w:t>T</w:t>
      </w:r>
      <w:r w:rsidR="00786AC2" w:rsidRPr="00010F95">
        <w:rPr>
          <w:rFonts w:ascii="Times New Roman" w:hAnsi="Times New Roman" w:cs="Times New Roman"/>
          <w:sz w:val="24"/>
          <w:szCs w:val="24"/>
        </w:rPr>
        <w:t xml:space="preserve">hey cover multiple domains of health across organ systems including cognition, comorbidity, physical function, and mental health, </w:t>
      </w:r>
      <w:r w:rsidR="00786AC2">
        <w:rPr>
          <w:rFonts w:ascii="Times New Roman" w:hAnsi="Times New Roman" w:cs="Times New Roman"/>
          <w:sz w:val="24"/>
          <w:szCs w:val="24"/>
        </w:rPr>
        <w:t>making them distinct from comorbidity indices</w:t>
      </w:r>
      <w:r w:rsidR="00161050">
        <w:rPr>
          <w:rFonts w:ascii="Times New Roman" w:hAnsi="Times New Roman" w:cs="Times New Roman"/>
          <w:sz w:val="24"/>
          <w:szCs w:val="24"/>
        </w:rPr>
        <w:t xml:space="preserve"> </w:t>
      </w:r>
      <w:r w:rsidR="00786AC2" w:rsidRPr="00010F95">
        <w:rPr>
          <w:rFonts w:ascii="Times New Roman" w:hAnsi="Times New Roman" w:cs="Times New Roman"/>
          <w:sz w:val="24"/>
          <w:szCs w:val="24"/>
        </w:rPr>
        <w:fldChar w:fldCharType="begin"/>
      </w:r>
      <w:r w:rsidR="00382EAC">
        <w:rPr>
          <w:rFonts w:ascii="Times New Roman" w:hAnsi="Times New Roman" w:cs="Times New Roman"/>
          <w:sz w:val="24"/>
          <w:szCs w:val="24"/>
        </w:rPr>
        <w:instrText xml:space="preserve"> ADDIN ZOTERO_ITEM CSL_CITATION {"citationID":"9mtXMVsw","properties":{"formattedCitation":"(1)","plainCitation":"(1)","noteIndex":0},"citationItems":[{"id":1923,"uris":["http://zotero.org/groups/6096250/items/WP73ZTHS"],"itemData":{"id":1923,"type":"article-journal","abstract":"Frailty can be measured in relation to the accumulation of deficits using a frailty index. A frailty index can be developed from most ageing databases. Our objective is to systematically describe a standard procedure for constructing a frailty index.\nThis is a secondary analysis of the Yale Precipitating Events Project cohort study, based in New Haven CT. Non-disabled people aged 70 years or older (n = 754) were enrolled and re-contacted every 18 months. The database includes variables on function, cognition, co-morbidity, health attitudes and practices and physical performance measures. Data came from the baseline cohort and those available at the first 18-month follow-up assessment.\nProcedures for selecting health variables as candidate deficits were applied to yield 40 deficits. Recoding procedures were applied for categorical, ordinal and interval variables such that they could be mapped to the interval 0-1, where 0 = absence of a deficit, and 1= full expression of the deficit. These individual deficit scores were combined in an index, where 0= no deficit present, and 1= all 40 deficits present. The values of the index were well fit by a gamma distribution. Between the baseline and follow-up cohorts, the age-related slope of deficit accumulation increased from 0.020 (95% confidence interval, 0.014-0.026) to 0.026 (0.020-0.032). The 99% limit to deficit accumulation was 0.6 in the baseline cohort and 0.7 in the follow-up cohort. Multivariate Cox analysis showed the frailty index, age and sex to be significant predictors of mortality.\nA systematic process for creating a frailty index, which relates deficit accumulation to the individual risk of death, showed reproducible properties in the Yale Precipitating Events Project cohort study. This method of quantifying frailty can aid our understanding of frailty-related health characteristics in older adults.","container-title":"BMC geriatrics","DOI":"10.1186/1471-2318-8-24","ISSN":"1471-2318","issue":"1","note":"publisher-place: England\npublisher: BioMed Central Ltd","page":"24-24","title":"A standard procedure for creating a frailty index","volume":"8","author":[{"family":"Searle","given":"Samuel D"},{"family":"Mitnitski","given":"Arnold"},{"family":"Gahbauer","given":"Evelyne A"},{"family":"Gill","given":"Thomas M"},{"family":"Rockwood","given":"Kenneth"}],"issued":{"date-parts":[["2008"]]}},"label":"page"}],"schema":"https://github.com/citation-style-language/schema/raw/master/csl-citation.json"} </w:instrText>
      </w:r>
      <w:r w:rsidR="00786AC2" w:rsidRPr="00010F95">
        <w:rPr>
          <w:rFonts w:ascii="Times New Roman" w:hAnsi="Times New Roman" w:cs="Times New Roman"/>
          <w:sz w:val="24"/>
          <w:szCs w:val="24"/>
        </w:rPr>
        <w:fldChar w:fldCharType="separate"/>
      </w:r>
      <w:r w:rsidR="00382EAC">
        <w:rPr>
          <w:rFonts w:ascii="Times New Roman" w:hAnsi="Times New Roman" w:cs="Times New Roman"/>
          <w:sz w:val="24"/>
        </w:rPr>
        <w:t>(1)</w:t>
      </w:r>
      <w:r w:rsidR="00786AC2" w:rsidRPr="00010F95">
        <w:rPr>
          <w:rFonts w:ascii="Times New Roman" w:hAnsi="Times New Roman" w:cs="Times New Roman"/>
          <w:sz w:val="24"/>
          <w:szCs w:val="24"/>
        </w:rPr>
        <w:fldChar w:fldCharType="end"/>
      </w:r>
      <w:r w:rsidR="00161050">
        <w:rPr>
          <w:rFonts w:ascii="Times New Roman" w:hAnsi="Times New Roman" w:cs="Times New Roman"/>
          <w:sz w:val="24"/>
          <w:szCs w:val="24"/>
        </w:rPr>
        <w:t>.</w:t>
      </w:r>
      <w:r w:rsidR="00786AC2">
        <w:rPr>
          <w:rFonts w:ascii="Times New Roman" w:hAnsi="Times New Roman" w:cs="Times New Roman"/>
          <w:sz w:val="24"/>
          <w:szCs w:val="24"/>
        </w:rPr>
        <w:t xml:space="preserve"> </w:t>
      </w:r>
      <w:r w:rsidRPr="00010F95">
        <w:rPr>
          <w:rFonts w:ascii="Times New Roman" w:hAnsi="Times New Roman" w:cs="Times New Roman"/>
          <w:sz w:val="24"/>
          <w:szCs w:val="24"/>
        </w:rPr>
        <w:t xml:space="preserve">FIs are often guided by the deficit accumulation approach whereby each additional morbidity or deficit </w:t>
      </w:r>
      <w:r w:rsidR="00FD4C23">
        <w:rPr>
          <w:rFonts w:ascii="Times New Roman" w:hAnsi="Times New Roman" w:cs="Times New Roman"/>
          <w:sz w:val="24"/>
          <w:szCs w:val="24"/>
        </w:rPr>
        <w:t>within each</w:t>
      </w:r>
      <w:r w:rsidRPr="00010F95">
        <w:rPr>
          <w:rFonts w:ascii="Times New Roman" w:hAnsi="Times New Roman" w:cs="Times New Roman"/>
          <w:sz w:val="24"/>
          <w:szCs w:val="24"/>
        </w:rPr>
        <w:t xml:space="preserve"> health domain means a higher and worse frailty index score</w:t>
      </w:r>
      <w:r w:rsidR="00161050">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8127D3">
        <w:rPr>
          <w:rFonts w:ascii="Times New Roman" w:hAnsi="Times New Roman" w:cs="Times New Roman"/>
          <w:sz w:val="24"/>
          <w:szCs w:val="24"/>
        </w:rPr>
        <w:instrText xml:space="preserve"> ADDIN ZOTERO_ITEM CSL_CITATION {"citationID":"NTz0SgoV","properties":{"formattedCitation":"(1\\uc0\\u8211{}3)","plainCitation":"(1–3)","noteIndex":0},"citationItems":[{"id":1923,"uris":["http://zotero.org/groups/6096250/items/WP73ZTHS"],"itemData":{"id":1923,"type":"article-journal","abstract":"Frailty can be measured in relation to the accumulation of deficits using a frailty index. A frailty index can be developed from most ageing databases. Our objective is to systematically describe a standard procedure for constructing a frailty index.\nThis is a secondary analysis of the Yale Precipitating Events Project cohort study, based in New Haven CT. Non-disabled people aged 70 years or older (n = 754) were enrolled and re-contacted every 18 months. The database includes variables on function, cognition, co-morbidity, health attitudes and practices and physical performance measures. Data came from the baseline cohort and those available at the first 18-month follow-up assessment.\nProcedures for selecting health variables as candidate deficits were applied to yield 40 deficits. Recoding procedures were applied for categorical, ordinal and interval variables such that they could be mapped to the interval 0-1, where 0 = absence of a deficit, and 1= full expression of the deficit. These individual deficit scores were combined in an index, where 0= no deficit present, and 1= all 40 deficits present. The values of the index were well fit by a gamma distribution. Between the baseline and follow-up cohorts, the age-related slope of deficit accumulation increased from 0.020 (95% confidence interval, 0.014-0.026) to 0.026 (0.020-0.032). The 99% limit to deficit accumulation was 0.6 in the baseline cohort and 0.7 in the follow-up cohort. Multivariate Cox analysis showed the frailty index, age and sex to be significant predictors of mortality.\nA systematic process for creating a frailty index, which relates deficit accumulation to the individual risk of death, showed reproducible properties in the Yale Precipitating Events Project cohort study. This method of quantifying frailty can aid our understanding of frailty-related health characteristics in older adults.","container-title":"BMC geriatrics","DOI":"10.1186/1471-2318-8-24","ISSN":"1471-2318","issue":"1","note":"publisher-place: England\npublisher: BioMed Central Ltd","page":"24-24","title":"A standard procedure for creating a frailty index","volume":"8","author":[{"family":"Searle","given":"Samuel D"},{"family":"Mitnitski","given":"Arnold"},{"family":"Gahbauer","given":"Evelyne A"},{"family":"Gill","given":"Thomas M"},{"family":"Rockwood","given":"Kenneth"}],"issued":{"date-parts":[["2008"]]}}},{"id":159,"uris":["http://zotero.org/groups/4934829/items/MGVMG4X2"],"itemData":{"id":159,"type":"article-journal","abstract":"This review article summarizes how frailty can be considered in relation to deficit accumulation. Recalling that frailty is an age-associated, nonspecific vulnerability, we consider symptoms, signs, diseases, and disabilities as deficits, which are combined in a frailty index. An individual's frailty index score reflects the proportion of potential deficits present in that person, and indicates the likelihood that frailty is present. Although based on a simple count, the frailty index shows several interesting properties, including a characteristic rate of accumulation, a submaximal limit, and characteristic changes with age in its distribution. The frailty index, as a state variable, is able to quantitatively summarize vulnerability. Future studies include the application of network analyses and stochastic analytical techniques to the evaluation of the frailty index and the description of other state variables in relation to frailty.","container-title":"The Journals of Gerontology: Series A","DOI":"10.1093/gerona/62.7.722","ISSN":"1079-5006","issue":"7","journalAbbreviation":"The Journals of Gerontology: Series A","note":"PMID: 17634318","page":"722-727","title":"Frailty in Relation to the Accumulation of Deficits","volume":"62","author":[{"family":"Rockwood","given":"Kenneth"},{"family":"Mitnitski","given":"Arnold"}],"issued":{"date-parts":[["2007",7,1]]}},"label":"page"},{"id":402,"uris":["http://zotero.org/users/11024131/items/F4RFS3IS"],"itemData":{"id":402,"type":"article-journal","abstract":"In a representative Canadian population survey (n=66 589) the proportion of accumulated deficits in a frailty index showed a linear relationship with mortality in a log–log plot, such that the mortality rate was a power-law function of the frailty index. Represented in this way, the frailty index readily summarizes individual differences in health status. The exponent and amplitude parameters of the power function are gender specific, reflecting that while, on average, women accumulate more deficits than men of the same age, their risk of mortality is lower. The dependence of the mortality rate on the frailty index points to the merit of the index as a simple and accessible tool for estimating individual risks of mortality.","container-title":"Mechanisms of Ageing and Development","DOI":"10.1016/S0047-6374(02)00082-9","ISSN":"0047-6374","issue":"11","journalAbbreviation":"Mechanisms of Ageing and Development","page":"1457-1460","title":"The mortality rate as a function of accumulated deficits in a frailty index","volume":"123","author":[{"family":"Mitnitski","given":"Arnold B"},{"family":"Mogilner","given":"Alexander J"},{"family":"MacKnight","given":"Chris"},{"family":"Rockwood","given":"Kenneth"}],"issued":{"date-parts":[["2002",9,1]]}},"label":"page"}],"schema":"https://github.com/citation-style-language/schema/raw/master/csl-citation.json"} </w:instrText>
      </w:r>
      <w:r w:rsidR="00B77C9D" w:rsidRPr="00010F95">
        <w:rPr>
          <w:rFonts w:ascii="Times New Roman" w:hAnsi="Times New Roman" w:cs="Times New Roman"/>
          <w:sz w:val="24"/>
          <w:szCs w:val="24"/>
        </w:rPr>
        <w:fldChar w:fldCharType="separate"/>
      </w:r>
      <w:r w:rsidR="008127D3" w:rsidRPr="008127D3">
        <w:rPr>
          <w:rFonts w:ascii="Times New Roman" w:hAnsi="Times New Roman" w:cs="Times New Roman"/>
          <w:sz w:val="24"/>
        </w:rPr>
        <w:t>(1–3)</w:t>
      </w:r>
      <w:r w:rsidR="00B77C9D" w:rsidRPr="00010F95">
        <w:rPr>
          <w:rFonts w:ascii="Times New Roman" w:hAnsi="Times New Roman" w:cs="Times New Roman"/>
          <w:sz w:val="24"/>
          <w:szCs w:val="24"/>
        </w:rPr>
        <w:fldChar w:fldCharType="end"/>
      </w:r>
      <w:r w:rsidR="00161050">
        <w:rPr>
          <w:rFonts w:ascii="Times New Roman" w:hAnsi="Times New Roman" w:cs="Times New Roman"/>
          <w:sz w:val="24"/>
          <w:szCs w:val="24"/>
        </w:rPr>
        <w:t>.</w:t>
      </w:r>
      <w:r w:rsidRPr="00010F95">
        <w:rPr>
          <w:rFonts w:ascii="Times New Roman" w:hAnsi="Times New Roman" w:cs="Times New Roman"/>
          <w:sz w:val="24"/>
          <w:szCs w:val="24"/>
        </w:rPr>
        <w:t xml:space="preserve"> </w:t>
      </w:r>
      <w:r w:rsidR="00786AC2">
        <w:rPr>
          <w:rFonts w:ascii="Times New Roman" w:hAnsi="Times New Roman" w:cs="Times New Roman"/>
          <w:sz w:val="24"/>
          <w:szCs w:val="24"/>
        </w:rPr>
        <w:t>M</w:t>
      </w:r>
      <w:r w:rsidRPr="00010F95">
        <w:rPr>
          <w:rFonts w:ascii="Times New Roman" w:hAnsi="Times New Roman" w:cs="Times New Roman"/>
          <w:sz w:val="24"/>
          <w:szCs w:val="24"/>
        </w:rPr>
        <w:t xml:space="preserve">ost often each deficit is counted equally, though </w:t>
      </w:r>
      <w:r w:rsidR="00786AC2">
        <w:rPr>
          <w:rFonts w:ascii="Times New Roman" w:hAnsi="Times New Roman" w:cs="Times New Roman"/>
          <w:sz w:val="24"/>
          <w:szCs w:val="24"/>
        </w:rPr>
        <w:t>select</w:t>
      </w:r>
      <w:r w:rsidRPr="00010F95">
        <w:rPr>
          <w:rFonts w:ascii="Times New Roman" w:hAnsi="Times New Roman" w:cs="Times New Roman"/>
          <w:sz w:val="24"/>
          <w:szCs w:val="24"/>
        </w:rPr>
        <w:t xml:space="preserve"> claims-based FIs weigh the contribution of each condition</w:t>
      </w:r>
      <w:r w:rsidR="002F2BE2">
        <w:rPr>
          <w:rFonts w:ascii="Times New Roman" w:hAnsi="Times New Roman" w:cs="Times New Roman"/>
          <w:sz w:val="24"/>
          <w:szCs w:val="24"/>
        </w:rPr>
        <w:t xml:space="preserve"> </w:t>
      </w:r>
      <w:commentRangeStart w:id="8"/>
      <w:r w:rsidR="00B77C9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{"citationID":"vbi49eC8","properties":{"formattedCitation":"(4,5)","plainCitation":"(4,5)","noteIndex":0},"citationItems":[{"id":1927,"uris":["http://zotero.org/groups/6096250/items/VAJWKLV7"],"itemData":{"id":1927,"type":"article-journal","abstract":"Background: Frailty is a key determinant of health status and outcomes of health care interventions in older adults that is not readily measured in Medicare data. This study aimed to develop and validate a claims-based frailty index (CFI).\nMethods: We used data from Medicare Current Beneficiary Survey 2006 (development sample: n = 5,593) and 2011 (validation sample: n = 4,424). A CFI was developed using the 2006 claims data to approximate a survey-based frailty index (SF!) calculated from the 2006 survey data as a reference standard. We compared CFI to combined comorbidity index (CCI) in the ability to predict death, disability, recurrent falls, and health care utilization in 2007. As validation, we calculated a CFI using the 2011 claims data to predict these outcomes in 2012.\nResults: The CFI was correlated with SFI (correlation coefficient: 0.60). In the development sample, CFI was similar to CCI in predicting mortality (C statistic: 0.77 vs. 0.78), but better than CCI for disability, mobility impairment, and recurrent falls (C statistic: 0.62-0.66 vs. 0.56-0.60). Although both indices similarly explained the variation in hospital days, CFI outperformed CCI in explaining the variation in skilled nursing facility days. Adding CFI to age, sex, and CCI improved prediction. In the validation sample, CFI and CCI performed similarly for mortality (C statistic: 0.71 vs. 0.72). Other results were comparable to those from the development sample.\nConclusion: A novel frailty index can measure the risk for adverse health outcomes that is not otherwise quantified using demographic characteristics and traditional comorbidity measures in Medicare data.","container-title":"The journals of gerontology. Series A, Biological sciences and medical sciences","DOI":"10.1093/gerona/glx229","ISSN":"1079-5006","issue":"7","journalAbbreviation":"J GERONTOL A-BIOL","note":"publisher-place: CARY\npublisher: Oxford Univ Press","page":"980-987","title":"Measuring Frailty in Medicare Data: Development and Validation of a Claims-Based Frailty Index","volume":"73","author":[{"family":"Kim","given":"Dae Hyun"},{"family":"Schneeweiss","given":"Sebastian"},{"family":"Glynn","given":"Robert J."},{"family":"Lipsitz","given":"Lewis A."},{"family":"Rockwood","given":"Kenneth"},{"family":"Avorn","given":"Jerry"}],"issued":{"date-parts":[["2018"]]}},"label":"page"},{"id":1931,"uris":["http://zotero.org/groups/6096250/items/FR8BHHXP"],"itemData":{"id":1931,"type":"article-journal","abstract":"The electronic frailty index (eFI) is nationally implemented into UK primary care electronic health record systems to support routine identification of frailty. The original eFI has some limitations such as equal weighting of deficit variables, lack of time constraints on variables known to resolve and definition of frailty category cut-points. We have developed and externally validated the eFI2 prediction model to predict the composite risk of home care package; hospital admission for fall/fracture; care home admission; or mortality within one year, addressing the limitations of the original eFI.Linked primary, secondary and social care data from two independent retrospective cohorts of adults aged ≥65 in 2018 was used; the population of Bradford using the Connected Bradford dataset (development cohort, 78 760 patients) and the population of Wales, from the Secure Anonymised Information Linkage databank (external validation cohort, 660 417 patients). Candidate predictors included the original eFI variables, supplemented with variables informed by literature reviews and clinical expertise. The composite outcome was modelled using Cox regression.In internal validation the model had excellent discrimination (C-index = 0.803, Nagelkerke’s R2 = 0.0971) with good calibration (Calibration slope = 1.00). In external validation, the model had good discrimination (C-index = 0.723, Nagelkerke’s R2 = 0.064), with some evidence of miscalibration (Calibration slope = 1.104).The eFI2 demonstrates robust prediction for key frailty-related outcomes, improving on the original eFI. Our use of novel methodology to develop and validate the eFI2 will advance the field of frailty-related research internationally, setting a new methodological standard.","container-title":"Age and Ageing","DOI":"10.1093/ageing/afaf077","ISSN":"1468-2834","issue":"4","journalAbbreviation":"Age Ageing","page":"afaf077","source":"Silverchair","title":"Development and external validation of the electronic frailty index 2 using routine primary care electronic health record data","volume":"54","author":[{"family":"Best","given":"Kate"},{"family":"Shuweihdi","given":"Farag"},{"family":"Alvarez","given":"Juan Carlos Bazo"},{"family":"Relton","given":"Samuel"},{"family":"Avgerinou","given":"Christina"},{"family":"Nimmons","given":"Danielle"},{"family":"Petersen","given":"Irene"},{"family":"Pujades-Rodriguez","given":"Maria"},{"family":"Conroy","given":"Simon Paul"},{"family":"Walters","given":"Kate"},{"family":"West","given":"Robert M"},{"family":"Clegg","given":"Andrew"}],"issued":{"date-parts":[["2025",4,1]]}}}],"schema":"https://github.com/citation-style-language/schema/raw/master/csl-citation.json"} </w:instrText>
      </w:r>
      <w:r w:rsidR="00B77C9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(4,5)</w:t>
      </w:r>
      <w:r w:rsidR="00B77C9D" w:rsidRPr="00010F95">
        <w:rPr>
          <w:rFonts w:ascii="Times New Roman" w:hAnsi="Times New Roman" w:cs="Times New Roman"/>
          <w:sz w:val="24"/>
          <w:szCs w:val="24"/>
        </w:rPr>
        <w:fldChar w:fldCharType="end"/>
      </w:r>
      <w:commentRangeEnd w:id="8"/>
      <w:r w:rsidR="003E020C">
        <w:rPr>
          <w:rStyle w:val="CommentReference"/>
        </w:rPr>
        <w:commentReference w:id="8"/>
      </w:r>
      <w:r w:rsidR="002F2BE2">
        <w:rPr>
          <w:rFonts w:ascii="Times New Roman" w:hAnsi="Times New Roman" w:cs="Times New Roman"/>
          <w:sz w:val="24"/>
          <w:szCs w:val="24"/>
        </w:rPr>
        <w:t>.</w:t>
      </w:r>
      <w:r w:rsidRPr="00010F95">
        <w:rPr>
          <w:rFonts w:ascii="Times New Roman" w:hAnsi="Times New Roman" w:cs="Times New Roman"/>
          <w:sz w:val="24"/>
          <w:szCs w:val="24"/>
        </w:rPr>
        <w:t xml:space="preserve"> As such they are viewed as comprehensive measures of patient health</w:t>
      </w:r>
      <w:r w:rsidR="00AF2EB2">
        <w:rPr>
          <w:rFonts w:ascii="Times New Roman" w:hAnsi="Times New Roman" w:cs="Times New Roman"/>
          <w:sz w:val="24"/>
          <w:szCs w:val="24"/>
        </w:rPr>
        <w:t>. Their benefits span use as a decision aid for clinicians to anticipating prognostic sequelae related to illness, injury, and even surgery</w:t>
      </w:r>
      <w:commentRangeStart w:id="9"/>
      <w:r w:rsidR="00B77C9D" w:rsidRPr="00010F95">
        <w:rPr>
          <w:rFonts w:ascii="Times New Roman" w:hAnsi="Times New Roman" w:cs="Times New Roman"/>
          <w:sz w:val="24"/>
          <w:szCs w:val="24"/>
        </w:rPr>
        <w:fldChar w:fldCharType="begin"/>
      </w:r>
      <w:r w:rsidR="008127D3">
        <w:rPr>
          <w:rFonts w:ascii="Times New Roman" w:hAnsi="Times New Roman" w:cs="Times New Roman"/>
          <w:sz w:val="24"/>
          <w:szCs w:val="24"/>
        </w:rPr>
        <w:instrText xml:space="preserve"> ADDIN ZOTERO_ITEM CSL_CITATION {"citationID":"geJtDoIQ","properties":{"formattedCitation":"(6,7)","plainCitation":"(6,7)","noteIndex":0},"citationItems":[{"id":1934,"uris":["http://zotero.org/groups/6096250/items/RE7U2QG7"],"itemData":{"id":1934,"type":"article-journal","container-title":"The New England Journal of Medicine","DOI":"10.1056/NEJMra2301292","ISSN":"1533-4406","issue":"6","journalAbbreviation":"N Engl J Med","language":"eng","note":"PMID: 39115063","page":"538-548","source":"PubMed","title":"Frailty in Older Adults","volume":"391","author":[{"family":"Kim","given":"Dae Hyun"},{"family":"Rockwood","given":"Kenneth"}],"issued":{"date-parts":[["2024",8,8]]}},"label":"page"},{"id":1936,"uris":["http://zotero.org/groups/6096250/items/DYFABWKA"],"itemData":{"id":1936,"type":"article-journal","abstract":"BACKGROUND: Older patients with non-small cell lung cancer (NSCLC) are a heterogeneous population with varying degrees of frailty. An electronic frailty index such as the Veterans Affairs Frailty Index (VA-FI) can potentially help identify vulnerable patients at high risk of poor outcomes.\nMETHODS: NSCLC patients ≥65 years old and diagnosed in 2002-2017 were identified using the VA Central Cancer Registry. The VA-FI was calculated using administrative codes from VA electronic health records data linked with Medicare and Medicaid data. We assessed associations between the VA-FI and times to mortality, hospitalization, and emergency room (ER) visit following diagnosis by Kaplan-Meier analysis and multivariable stratified Cox models. We also evaluated the change in discrimination and calibration of reference prognostic models after adding VA-FI.\nRESULTS: We identified a cohort of 42,204 older NSCLC VA patients, in which 55.5% were classified as frail (VA-FI &gt;0.2). After adjustment, there was a strong association between VA-FI and the risk of mortality (HR = 1.23 for an increase of four deficits or, equivalently, an increase of 0.129 on VA-FI, p &lt; 0.001), hospitalization (HR = 1.16 for four deficits, p &lt; 0.001), and ER visit (HR = 1.18 for four deficits, p &lt; 0.001). Adding VA-FI to baseline prognostic models led to statistically significant improvements in time-dependent area under curves and did not have a strong impact on calibration.\nCONCLUSION: Older NSCLC patients with higher VA-FI have significantly elevated risks of mortality, hospitalizations, and ER visits following diagnosis. An electronic frailty index can serve as an accessible tool to identify patients with vulnerabilities to inform clinical care and research.","container-title":"Cancer Medicine","DOI":"10.1002/cam4.4658","ISSN":"2045-7634","issue":"15","journalAbbreviation":"Cancer Med","language":"eng","note":"PMID: 35338613\nPMCID: PMC9359868","page":"3009-3022","source":"PubMed","title":"Prognostic value of the veterans affairs frailty index in older patients with non-small cell lung cancer","volume":"11","author":[{"family":"Cheng","given":"David"},{"family":"Dumontier","given":"Clark"},{"family":"Sheikh","given":"Ayesha R."},{"family":"La","given":"Jennifer"},{"family":"Brophy","given":"Mary T."},{"family":"Do","given":"Nhan V."},{"family":"Driver","given":"Jane A."},{"family":"Tuck","given":"David P."},{"family":"Fillmore","given":"Nathanael R."}],"issued":{"date-parts":[["2022",8]]}}}],"schema":"https://github.com/citation-style-language/schema/raw/master/csl-citation.json"} </w:instrText>
      </w:r>
      <w:r w:rsidR="00B77C9D" w:rsidRPr="00010F95">
        <w:rPr>
          <w:rFonts w:ascii="Times New Roman" w:hAnsi="Times New Roman" w:cs="Times New Roman"/>
          <w:sz w:val="24"/>
          <w:szCs w:val="24"/>
        </w:rPr>
        <w:fldChar w:fldCharType="separate"/>
      </w:r>
      <w:r w:rsidR="008127D3">
        <w:rPr>
          <w:rFonts w:ascii="Times New Roman" w:hAnsi="Times New Roman" w:cs="Times New Roman"/>
          <w:noProof/>
          <w:sz w:val="24"/>
          <w:szCs w:val="24"/>
        </w:rPr>
        <w:t>(6,7)</w:t>
      </w:r>
      <w:r w:rsidR="00B77C9D" w:rsidRPr="00010F95">
        <w:rPr>
          <w:rFonts w:ascii="Times New Roman" w:hAnsi="Times New Roman" w:cs="Times New Roman"/>
          <w:sz w:val="24"/>
          <w:szCs w:val="24"/>
        </w:rPr>
        <w:fldChar w:fldCharType="end"/>
      </w:r>
      <w:r w:rsidR="00593C97">
        <w:rPr>
          <w:rFonts w:ascii="Times New Roman" w:hAnsi="Times New Roman" w:cs="Times New Roman"/>
          <w:sz w:val="24"/>
          <w:szCs w:val="24"/>
        </w:rPr>
        <w:t>.</w:t>
      </w:r>
      <w:commentRangeEnd w:id="9"/>
      <w:r w:rsidR="00F139F4">
        <w:rPr>
          <w:rStyle w:val="CommentReference"/>
        </w:rPr>
        <w:commentReference w:id="9"/>
      </w:r>
      <w:r w:rsidR="00AF2EB2">
        <w:rPr>
          <w:rFonts w:ascii="Times New Roman" w:hAnsi="Times New Roman" w:cs="Times New Roman"/>
          <w:sz w:val="24"/>
          <w:szCs w:val="24"/>
        </w:rPr>
        <w:t xml:space="preserve"> Therefore they are an important tool for understanding relative health when comparing groups of people that, for example, may have similar chronologic age, but different health status. </w:t>
      </w:r>
    </w:p>
    <w:p w14:paraId="641FC37F" w14:textId="5376B804" w:rsidR="00A51C4A" w:rsidRPr="00010F95" w:rsidRDefault="006477FF" w:rsidP="007A5DD1">
      <w:pPr>
        <w:spacing w:after="0"/>
        <w:ind w:firstLine="720"/>
        <w:rPr>
          <w:rFonts w:ascii="Times New Roman" w:hAnsi="Times New Roman" w:cs="Times New Roman"/>
          <w:sz w:val="24"/>
          <w:szCs w:val="24"/>
        </w:rPr>
      </w:pPr>
      <w:r w:rsidRPr="00010F95">
        <w:rPr>
          <w:rFonts w:ascii="Times New Roman" w:hAnsi="Times New Roman" w:cs="Times New Roman"/>
          <w:sz w:val="24"/>
          <w:szCs w:val="24"/>
        </w:rPr>
        <w:t xml:space="preserve">Many </w:t>
      </w:r>
      <w:r w:rsidR="00786AC2">
        <w:rPr>
          <w:rFonts w:ascii="Times New Roman" w:hAnsi="Times New Roman" w:cs="Times New Roman"/>
          <w:sz w:val="24"/>
          <w:szCs w:val="24"/>
        </w:rPr>
        <w:t>FIs</w:t>
      </w:r>
      <w:r w:rsidRPr="00010F95">
        <w:rPr>
          <w:rFonts w:ascii="Times New Roman" w:hAnsi="Times New Roman" w:cs="Times New Roman"/>
          <w:sz w:val="24"/>
          <w:szCs w:val="24"/>
        </w:rPr>
        <w:t xml:space="preserve"> have been developed </w:t>
      </w:r>
      <w:ins w:id="10" w:author="Mui, Brianne" w:date="2025-08-12T15:29:00Z" w16du:dateUtc="2025-08-12T19:29:00Z">
        <w:r w:rsidR="0053634A">
          <w:rPr>
            <w:rFonts w:ascii="Times New Roman" w:hAnsi="Times New Roman" w:cs="Times New Roman"/>
            <w:sz w:val="24"/>
            <w:szCs w:val="24"/>
          </w:rPr>
          <w:t>using observational and administ</w:t>
        </w:r>
      </w:ins>
      <w:ins w:id="11" w:author="Mui, Brianne" w:date="2025-08-12T15:30:00Z" w16du:dateUtc="2025-08-12T19:30:00Z">
        <w:r w:rsidR="0053634A">
          <w:rPr>
            <w:rFonts w:ascii="Times New Roman" w:hAnsi="Times New Roman" w:cs="Times New Roman"/>
            <w:sz w:val="24"/>
            <w:szCs w:val="24"/>
          </w:rPr>
          <w:t>rative</w:t>
        </w:r>
      </w:ins>
      <w:ins w:id="12" w:author="Mui, Brianne" w:date="2025-08-12T15:29:00Z" w16du:dateUtc="2025-08-12T19:29:00Z">
        <w:r w:rsidR="0053634A">
          <w:rPr>
            <w:rFonts w:ascii="Times New Roman" w:hAnsi="Times New Roman" w:cs="Times New Roman"/>
            <w:sz w:val="24"/>
            <w:szCs w:val="24"/>
          </w:rPr>
          <w:t xml:space="preserve"> health data </w:t>
        </w:r>
      </w:ins>
      <w:r w:rsidRPr="00010F95">
        <w:rPr>
          <w:rFonts w:ascii="Times New Roman" w:hAnsi="Times New Roman" w:cs="Times New Roman"/>
          <w:sz w:val="24"/>
          <w:szCs w:val="24"/>
        </w:rPr>
        <w:t>including but not limited to</w:t>
      </w:r>
      <w:r w:rsidR="00B77C9D" w:rsidRPr="00010F95">
        <w:rPr>
          <w:rFonts w:ascii="Times New Roman" w:hAnsi="Times New Roman" w:cs="Times New Roman"/>
          <w:sz w:val="24"/>
          <w:szCs w:val="24"/>
        </w:rPr>
        <w:t xml:space="preserve"> the</w:t>
      </w:r>
      <w:r w:rsidRPr="00010F95">
        <w:rPr>
          <w:rFonts w:ascii="Times New Roman" w:hAnsi="Times New Roman" w:cs="Times New Roman"/>
          <w:sz w:val="24"/>
          <w:szCs w:val="24"/>
        </w:rPr>
        <w:t xml:space="preserve"> </w:t>
      </w:r>
      <w:r w:rsidR="00B77C9D" w:rsidRPr="00010F95">
        <w:rPr>
          <w:rFonts w:ascii="Times New Roman" w:hAnsi="Times New Roman" w:cs="Times New Roman"/>
          <w:sz w:val="24"/>
          <w:szCs w:val="24"/>
        </w:rPr>
        <w:t>hospital frailty risk score (</w:t>
      </w:r>
      <w:r w:rsidRPr="00010F95">
        <w:rPr>
          <w:rFonts w:ascii="Times New Roman" w:hAnsi="Times New Roman" w:cs="Times New Roman"/>
          <w:sz w:val="24"/>
          <w:szCs w:val="24"/>
        </w:rPr>
        <w:t>HFRS</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8127D3">
        <w:rPr>
          <w:rFonts w:ascii="Times New Roman" w:hAnsi="Times New Roman" w:cs="Times New Roman"/>
          <w:sz w:val="24"/>
          <w:szCs w:val="24"/>
        </w:rPr>
        <w:instrText xml:space="preserve"> ADDIN ZOTERO_ITEM CSL_CITATION {"citationID":"mgJllSF5","properties":{"formattedCitation":"(8)","plainCitation":"(8)","noteIndex":0},"citationItems":[{"id":1939,"uris":["http://zotero.org/groups/6096250/items/TNPTJPFR"],"itemData":{"id":1939,"type":"article-journal","abstract":"Background\nOlder people are increasing users of health care globally. We aimed to establish whether older people with characteristics of frailty and who are at risk of adverse health-care outcomes could be identified using routinely collected data.\n\nMethods\nA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tools.\n\nFindings\nIn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0·38–0·47).\n\nInterpretation\nThe Hospital Frailty Risk Score provides hospitals and health systems with a low-cost, systematic way to screen for frailty and identify a group of patients who are at greater risk of adverse outcomes and for whom a frailty-attuned approach might be useful.\n\nFunding\nNational Institute for Health Research.","container-title":"Lancet (London, England)","DOI":"10.1016/S0140-6736(18)30668-8","ISSN":"0140-6736","issue":"10132","journalAbbreviation":"Lancet","note":"PMID: 29706364\nPMCID: PMC5946808","page":"1775-1782","source":"PubMed Central","title":"Development and validation of a Hospital Frailty Risk Score focusing on older people in acute care settings using electronic hospital records: an observational study","title-short":"Development and validation of a Hospital Frailty Risk Score focusing on older people in acute care settings using electronic hospital records","volume":"391","author":[{"family":"Gilbert","given":"Thomas"},{"family":"Neuburger","given":"Jenny"},{"family":"Kraindler","given":"Joshua"},{"family":"Keeble","given":"Eilis"},{"family":"Smith","given":"Paul"},{"family":"Ariti","given":"Cono"},{"family":"Arora","given":"Sandeepa"},{"family":"Street","given":"Andrew"},{"family":"Parker","given":"Stuart"},{"family":"Roberts","given":"Helen C"},{"family":"Bardsley","given":"Martin"},{"family":"Conroy","given":"Simon"}],"issued":{"date-parts":[["2018",5,5]]}}}],"schema":"https://github.com/citation-style-language/schema/raw/master/csl-citation.json"} </w:instrText>
      </w:r>
      <w:r w:rsidR="00B77C9D" w:rsidRPr="00010F95">
        <w:rPr>
          <w:rFonts w:ascii="Times New Roman" w:hAnsi="Times New Roman" w:cs="Times New Roman"/>
          <w:sz w:val="24"/>
          <w:szCs w:val="24"/>
        </w:rPr>
        <w:fldChar w:fldCharType="separate"/>
      </w:r>
      <w:r w:rsidR="008127D3">
        <w:rPr>
          <w:rFonts w:ascii="Times New Roman" w:hAnsi="Times New Roman" w:cs="Times New Roman"/>
          <w:noProof/>
          <w:sz w:val="24"/>
          <w:szCs w:val="24"/>
        </w:rPr>
        <w:t>(8)</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 xml:space="preserve">, </w:t>
      </w:r>
      <w:r w:rsidR="00B77C9D" w:rsidRPr="00010F95">
        <w:rPr>
          <w:rFonts w:ascii="Times New Roman" w:hAnsi="Times New Roman" w:cs="Times New Roman"/>
          <w:sz w:val="24"/>
          <w:szCs w:val="24"/>
        </w:rPr>
        <w:t>the claims-based frailty index (</w:t>
      </w:r>
      <w:r w:rsidRPr="00010F95">
        <w:rPr>
          <w:rFonts w:ascii="Times New Roman" w:hAnsi="Times New Roman" w:cs="Times New Roman"/>
          <w:sz w:val="24"/>
          <w:szCs w:val="24"/>
        </w:rPr>
        <w:t>CFI</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{"citationID":"M0Yq7eNe","properties":{"formattedCitation":"(4)","plainCitation":"(4)","noteIndex":0},"citationItems":[{"id":1927,"uris":["http://zotero.org/groups/6096250/items/VAJWKLV7"],"itemData":{"id":1927,"type":"article-journal","abstract":"Background: Frailty is a key determinant of health status and outcomes of health care interventions in older adults that is not readily measured in Medicare data. This study aimed to develop and validate a claims-based frailty index (CFI).\nMethods: We used data from Medicare Current Beneficiary Survey 2006 (development sample: n = 5,593) and 2011 (validation sample: n = 4,424). A CFI was developed using the 2006 claims data to approximate a survey-based frailty index (SF!) calculated from the 2006 survey data as a reference standard. We compared CFI to combined comorbidity index (CCI) in the ability to predict death, disability, recurrent falls, and health care utilization in 2007. As validation, we calculated a CFI using the 2011 claims data to predict these outcomes in 2012.\nResults: The CFI was correlated with SFI (correlation coefficient: 0.60). In the development sample, CFI was similar to CCI in predicting mortality (C statistic: 0.77 vs. 0.78), but better than CCI for disability, mobility impairment, and recurrent falls (C statistic: 0.62-0.66 vs. 0.56-0.60). Although both indices similarly explained the variation in hospital days, CFI outperformed CCI in explaining the variation in skilled nursing facility days. Adding CFI to age, sex, and CCI improved prediction. In the validation sample, CFI and CCI performed similarly for mortality (C statistic: 0.71 vs. 0.72). Other results were comparable to those from the development sample.\nConclusion: A novel frailty index can measure the risk for adverse health outcomes that is not otherwise quantified using demographic characteristics and traditional comorbidity measures in Medicare data.","container-title":"The journals of gerontology. Series A, Biological sciences and medical sciences","DOI":"10.1093/gerona/glx229","ISSN":"1079-5006","issue":"7","journalAbbreviation":"J GERONTOL A-BIOL","note":"publisher-place: CARY\npublisher: Oxford Univ Press","page":"980-987","title":"Measuring Frailty in Medicare Data: Development and Validation of a Claims-Based Frailty Index","volume":"73","author":[{"family":"Kim","given":"Dae Hyun"},{"family":"Schneeweiss","given":"Sebastian"},{"family":"Glynn","given":"Robert J."},{"family":"Lipsitz","given":"Lewis A."},{"family":"Rockwood","given":"Kenneth"},{"family":"Avorn","given":"Jerry"}],"issued":{"date-parts":[["2018"]]}}}],"schema":"https://github.com/citation-style-language/schema/raw/master/csl-citation.json"} </w:instrText>
      </w:r>
      <w:r w:rsidR="00B77C9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(4)</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w:t>
      </w:r>
      <w:r w:rsidR="00B77C9D" w:rsidRPr="00010F95">
        <w:rPr>
          <w:rFonts w:ascii="Times New Roman" w:hAnsi="Times New Roman" w:cs="Times New Roman"/>
          <w:sz w:val="24"/>
          <w:szCs w:val="24"/>
        </w:rPr>
        <w:t xml:space="preserve"> </w:t>
      </w:r>
      <w:r w:rsidRPr="00010F95">
        <w:rPr>
          <w:rFonts w:ascii="Times New Roman" w:hAnsi="Times New Roman" w:cs="Times New Roman"/>
          <w:sz w:val="24"/>
          <w:szCs w:val="24"/>
        </w:rPr>
        <w:t xml:space="preserve">the </w:t>
      </w:r>
      <w:r w:rsidR="00B77C9D" w:rsidRPr="00010F95">
        <w:rPr>
          <w:rFonts w:ascii="Times New Roman" w:hAnsi="Times New Roman" w:cs="Times New Roman"/>
          <w:sz w:val="24"/>
          <w:szCs w:val="24"/>
        </w:rPr>
        <w:t>Veterans’ Affairs frailty index (</w:t>
      </w:r>
      <w:r w:rsidRPr="00010F95">
        <w:rPr>
          <w:rFonts w:ascii="Times New Roman" w:hAnsi="Times New Roman" w:cs="Times New Roman"/>
          <w:sz w:val="24"/>
          <w:szCs w:val="24"/>
        </w:rPr>
        <w:t>VAFI</w:t>
      </w:r>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{"citationID":"mDPuxgXE","properties":{"formattedCitation":"(9)","plainCitation":"(9)","noteIndex":0},"citationItems":[{"id":1942,"uris":["http://zotero.org/groups/6096250/items/ZY6KMLPP"],"itemData":{"id":1942,"type":"article-journal","abstract":"Abstract\nBackground\nThe Veterans Affairs Frailty Index (VA-FI) is an electronic frailty index developed to measure frailty using administrative claims and electronic health records data in Veterans. An update to ICD-10 coding is needed to enable contemporary measurement of frailty.\nMethod\nInternational Classification of Diseases, ninth revision (ICD-9) codes from the original VA-FI were mapped to ICD-10 first using the Centers for Medicaid and Medicare Services (CMS) General Equivalence Mappings. The resulting ICD-10 codes were reviewed by 2 geriatricians. Using a national cohort of Veterans aged 65 years and older, the prevalence of deficits contributing to the VA-FI and associations between the VA-FI and mortality over years 2012–2018 were examined.\nResults\nThe updated VA-FI-10 includes 6422 codes representing 31 health deficits. Annual cohorts defined on October 1 of each year included 2 266 191 to 2 428 115 Veterans, for which the mean age was 76 years, 97%–98% were male, 78%–79% were White, and the mean VA-FI was 0.20–0.22. The VA-FI-10 deficits showed stability before and after the transition to ICD-10 in 2015, and maintained strong associations with mortality. Patients classified as frail (VA-FI &gt; 0.2) consistently had a hazard of death more than 2 times higher than nonfrail patients (VA-FI ≤ 0.1). Distributions of frailty and associations with mortality varied with and without linkage to CMS data and with different assessment periods for capturing deficits.\nConclusions\nThe updated VA-FI-10 maintains content validity, stability, and predictive validity for mortality in a contemporary cohort of Veterans aged 65 years and older, and may be applied to ICD-9 and ICD-10 claims data to measure frailty.","container-title":"The journals of gerontology. Series A, Biological sciences and medical sciences","DOI":"10.1093/gerona/glab071","ISSN":"1079-5006","issue":"7","journalAbbreviation":"J GERONTOL A-BIOL","note":"publisher-place: US\npublisher: Oxford University Press","page":"1318-1325","title":"Updating and Validating the U.S. Veterans Affairs Frailty Index: Transitioning From ICD-9 to ICD-10","volume":"76","author":[{"family":"Cheng","given":"David"},{"family":"DuMontier","given":"Clark"},{"family":"Yildirim","given":"Cenk"},{"family":"Charest","given":"Brian"},{"family":"Hawley","given":"Chelsea E"},{"family":"Zhuo","given":"Min"},{"family":"Paik","given":"Julie M"},{"family":"Yaksic","given":"Enzo"},{"family":"Gaziano","given":"J Michael"},{"family":"Do","given":"Nhan"},{"family":"Brophy","given":"Mary"},{"family":"Cho","given":"Kelly"},{"family":"Kim","given":"Dae H"},{"family":"Driver","given":"Jane A"},{"family":"Fillmore","given":"Nathanael R"},{"family":"Orkaby","given":"Ariela R"}],"issued":{"date-parts":[["2021"]]}}}],"schema":"https://github.com/citation-style-language/schema/raw/master/csl-citation.json"} </w:instrText>
      </w:r>
      <w:r w:rsidR="00B77C9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(9)</w:t>
      </w:r>
      <w:r w:rsidR="00B77C9D" w:rsidRPr="00010F95">
        <w:rPr>
          <w:rFonts w:ascii="Times New Roman" w:hAnsi="Times New Roman" w:cs="Times New Roman"/>
          <w:sz w:val="24"/>
          <w:szCs w:val="24"/>
        </w:rPr>
        <w:fldChar w:fldCharType="end"/>
      </w:r>
      <w:r w:rsidR="00B77C9D" w:rsidRPr="00010F95">
        <w:rPr>
          <w:rFonts w:ascii="Times New Roman" w:hAnsi="Times New Roman" w:cs="Times New Roman"/>
          <w:sz w:val="24"/>
          <w:szCs w:val="24"/>
        </w:rPr>
        <w:t>, and the electronic frailty index (</w:t>
      </w:r>
      <w:proofErr w:type="spellStart"/>
      <w:r w:rsidR="00B77C9D" w:rsidRPr="00010F95">
        <w:rPr>
          <w:rFonts w:ascii="Times New Roman" w:hAnsi="Times New Roman" w:cs="Times New Roman"/>
          <w:sz w:val="24"/>
          <w:szCs w:val="24"/>
        </w:rPr>
        <w:t>eFI</w:t>
      </w:r>
      <w:proofErr w:type="spellEnd"/>
      <w:r w:rsidR="00B77C9D" w:rsidRPr="00010F95">
        <w:rPr>
          <w:rFonts w:ascii="Times New Roman" w:hAnsi="Times New Roman" w:cs="Times New Roman"/>
          <w:sz w:val="24"/>
          <w:szCs w:val="24"/>
        </w:rPr>
        <w:t>)</w:t>
      </w:r>
      <w:r w:rsidR="00593C97">
        <w:rPr>
          <w:rFonts w:ascii="Times New Roman" w:hAnsi="Times New Roman" w:cs="Times New Roman"/>
          <w:sz w:val="24"/>
          <w:szCs w:val="24"/>
        </w:rPr>
        <w:t xml:space="preserve"> </w:t>
      </w:r>
      <w:r w:rsidR="00B77C9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{"citationID":"XcVOBgGg","properties":{"formattedCitation":"(10)","plainCitation":"(10)","noteIndex":0},"citationItems":[{"id":1944,"uris":["http://zotero.org/groups/6096250/items/2P9GES9M"],"itemData":{"id":1944,"type":"article-journal","abstract":"Background: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A."},{"family":"Parry","given":"John"},{"family":"Marshall","given":"Tom"}],"issued":{"date-parts":[["2016"]]}},"label":"page"}],"schema":"https://github.com/citation-style-language/schema/raw/master/csl-citation.json"} </w:instrText>
      </w:r>
      <w:r w:rsidR="00B77C9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(10)</w:t>
      </w:r>
      <w:r w:rsidR="00B77C9D" w:rsidRPr="00010F95">
        <w:rPr>
          <w:rFonts w:ascii="Times New Roman" w:hAnsi="Times New Roman" w:cs="Times New Roman"/>
          <w:sz w:val="24"/>
          <w:szCs w:val="24"/>
        </w:rPr>
        <w:fldChar w:fldCharType="end"/>
      </w:r>
      <w:r w:rsidRPr="00010F95">
        <w:rPr>
          <w:rFonts w:ascii="Times New Roman" w:hAnsi="Times New Roman" w:cs="Times New Roman"/>
          <w:sz w:val="24"/>
          <w:szCs w:val="24"/>
        </w:rPr>
        <w:t xml:space="preserve">. Each was developed and validated in </w:t>
      </w:r>
      <w:r w:rsidR="00EB6B22">
        <w:rPr>
          <w:rFonts w:ascii="Times New Roman" w:hAnsi="Times New Roman" w:cs="Times New Roman"/>
          <w:sz w:val="24"/>
          <w:szCs w:val="24"/>
        </w:rPr>
        <w:t xml:space="preserve">healthcare </w:t>
      </w:r>
      <w:r w:rsidR="00786AC2">
        <w:rPr>
          <w:rFonts w:ascii="Times New Roman" w:hAnsi="Times New Roman" w:cs="Times New Roman"/>
          <w:sz w:val="24"/>
          <w:szCs w:val="24"/>
        </w:rPr>
        <w:t xml:space="preserve">data for </w:t>
      </w:r>
      <w:r w:rsidRPr="00010F95">
        <w:rPr>
          <w:rFonts w:ascii="Times New Roman" w:hAnsi="Times New Roman" w:cs="Times New Roman"/>
          <w:sz w:val="24"/>
          <w:szCs w:val="24"/>
        </w:rPr>
        <w:t xml:space="preserve">specific geographic or demographic populations. For example, the HFRS is only validated for hospitalized patients over 75 in the </w:t>
      </w:r>
      <w:r w:rsidR="00786AC2">
        <w:rPr>
          <w:rFonts w:ascii="Times New Roman" w:hAnsi="Times New Roman" w:cs="Times New Roman"/>
          <w:sz w:val="24"/>
          <w:szCs w:val="24"/>
        </w:rPr>
        <w:t>US</w:t>
      </w:r>
      <w:r w:rsidRPr="00010F95">
        <w:rPr>
          <w:rFonts w:ascii="Times New Roman" w:hAnsi="Times New Roman" w:cs="Times New Roman"/>
          <w:sz w:val="24"/>
          <w:szCs w:val="24"/>
        </w:rPr>
        <w:t xml:space="preserve">, the CFI was developed and validated for use in US Medicare claims data, the VAFI was developed and validated among US veterans using the VA healthcare system </w:t>
      </w:r>
      <w:r w:rsidR="007960BD">
        <w:rPr>
          <w:rFonts w:ascii="Times New Roman" w:hAnsi="Times New Roman" w:cs="Times New Roman"/>
          <w:sz w:val="24"/>
          <w:szCs w:val="24"/>
        </w:rPr>
        <w:t>electronic health records (</w:t>
      </w:r>
      <w:r w:rsidRPr="00010F95">
        <w:rPr>
          <w:rFonts w:ascii="Times New Roman" w:hAnsi="Times New Roman" w:cs="Times New Roman"/>
          <w:sz w:val="24"/>
          <w:szCs w:val="24"/>
        </w:rPr>
        <w:t>EHR</w:t>
      </w:r>
      <w:r w:rsidR="007960BD">
        <w:rPr>
          <w:rFonts w:ascii="Times New Roman" w:hAnsi="Times New Roman" w:cs="Times New Roman"/>
          <w:sz w:val="24"/>
          <w:szCs w:val="24"/>
        </w:rPr>
        <w:t>)</w:t>
      </w:r>
      <w:r w:rsidRPr="00010F95">
        <w:rPr>
          <w:rFonts w:ascii="Times New Roman" w:hAnsi="Times New Roman" w:cs="Times New Roman"/>
          <w:sz w:val="24"/>
          <w:szCs w:val="24"/>
        </w:rPr>
        <w:t>,</w:t>
      </w:r>
      <w:r w:rsidR="0053721F" w:rsidRPr="00010F95">
        <w:rPr>
          <w:rFonts w:ascii="Times New Roman" w:hAnsi="Times New Roman" w:cs="Times New Roman"/>
          <w:sz w:val="24"/>
          <w:szCs w:val="24"/>
        </w:rPr>
        <w:t xml:space="preserve"> and</w:t>
      </w:r>
      <w:r w:rsidRPr="00010F95">
        <w:rPr>
          <w:rFonts w:ascii="Times New Roman" w:hAnsi="Times New Roman" w:cs="Times New Roman"/>
          <w:sz w:val="24"/>
          <w:szCs w:val="24"/>
        </w:rPr>
        <w:t xml:space="preserve"> the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was developed and validated in the UK using </w:t>
      </w:r>
      <w:r w:rsidR="00CE7143">
        <w:rPr>
          <w:rFonts w:ascii="Times New Roman" w:hAnsi="Times New Roman" w:cs="Times New Roman"/>
          <w:sz w:val="24"/>
          <w:szCs w:val="24"/>
        </w:rPr>
        <w:t xml:space="preserve">primary care </w:t>
      </w:r>
      <w:r w:rsidRPr="00010F95">
        <w:rPr>
          <w:rFonts w:ascii="Times New Roman" w:hAnsi="Times New Roman" w:cs="Times New Roman"/>
          <w:sz w:val="24"/>
          <w:szCs w:val="24"/>
        </w:rPr>
        <w:t xml:space="preserve">EHR </w:t>
      </w:r>
      <w:r w:rsidR="009631A5" w:rsidRPr="00010F95">
        <w:rPr>
          <w:rFonts w:ascii="Times New Roman" w:hAnsi="Times New Roman" w:cs="Times New Roman"/>
          <w:sz w:val="24"/>
          <w:szCs w:val="24"/>
        </w:rPr>
        <w:t>data</w:t>
      </w:r>
      <w:r w:rsidRPr="00010F95">
        <w:rPr>
          <w:rFonts w:ascii="Times New Roman" w:hAnsi="Times New Roman" w:cs="Times New Roman"/>
          <w:sz w:val="24"/>
          <w:szCs w:val="24"/>
        </w:rPr>
        <w:t xml:space="preserve">. With </w:t>
      </w:r>
      <w:del w:id="13" w:author="Cavanaugh, Rob" w:date="2025-08-08T10:12:00Z" w16du:dateUtc="2025-08-08T14:12:00Z">
        <w:r w:rsidRPr="00010F95" w:rsidDel="00F139F4">
          <w:rPr>
            <w:rFonts w:ascii="Times New Roman" w:hAnsi="Times New Roman" w:cs="Times New Roman"/>
            <w:sz w:val="24"/>
            <w:szCs w:val="24"/>
          </w:rPr>
          <w:delText>so many ways to</w:delText>
        </w:r>
      </w:del>
      <w:ins w:id="14" w:author="Cavanaugh, Rob" w:date="2025-08-08T10:12:00Z" w16du:dateUtc="2025-08-08T14:12:00Z">
        <w:r w:rsidR="00F139F4">
          <w:rPr>
            <w:rFonts w:ascii="Times New Roman" w:hAnsi="Times New Roman" w:cs="Times New Roman"/>
            <w:sz w:val="24"/>
            <w:szCs w:val="24"/>
          </w:rPr>
          <w:t xml:space="preserve">many </w:t>
        </w:r>
        <w:del w:id="15" w:author="Mui, Brianne" w:date="2025-08-12T15:33:00Z" w16du:dateUtc="2025-08-12T19:33:00Z">
          <w:r w:rsidR="00F139F4" w:rsidDel="0053634A">
            <w:rPr>
              <w:rFonts w:ascii="Times New Roman" w:hAnsi="Times New Roman" w:cs="Times New Roman"/>
              <w:sz w:val="24"/>
              <w:szCs w:val="24"/>
            </w:rPr>
            <w:delText xml:space="preserve">administrative </w:delText>
          </w:r>
        </w:del>
        <w:del w:id="16" w:author="Mui, Brianne" w:date="2025-08-12T15:32:00Z" w16du:dateUtc="2025-08-12T19:32:00Z">
          <w:r w:rsidR="00F139F4" w:rsidDel="0053634A">
            <w:rPr>
              <w:rFonts w:ascii="Times New Roman" w:hAnsi="Times New Roman" w:cs="Times New Roman"/>
              <w:sz w:val="24"/>
              <w:szCs w:val="24"/>
            </w:rPr>
            <w:delText>frailty instruments</w:delText>
          </w:r>
        </w:del>
      </w:ins>
      <w:ins w:id="17" w:author="Mui, Brianne" w:date="2025-08-12T15:32:00Z" w16du:dateUtc="2025-08-12T19:32:00Z">
        <w:r w:rsidR="0053634A">
          <w:rPr>
            <w:rFonts w:ascii="Times New Roman" w:hAnsi="Times New Roman" w:cs="Times New Roman"/>
            <w:sz w:val="24"/>
            <w:szCs w:val="24"/>
          </w:rPr>
          <w:t>F</w:t>
        </w:r>
      </w:ins>
      <w:ins w:id="18" w:author="Mui, Brianne" w:date="2025-08-12T15:33:00Z" w16du:dateUtc="2025-08-12T19:33:00Z">
        <w:r w:rsidR="0053634A">
          <w:rPr>
            <w:rFonts w:ascii="Times New Roman" w:hAnsi="Times New Roman" w:cs="Times New Roman"/>
            <w:sz w:val="24"/>
            <w:szCs w:val="24"/>
          </w:rPr>
          <w:t>I</w:t>
        </w:r>
      </w:ins>
      <w:ins w:id="19" w:author="Mui, Brianne" w:date="2025-08-12T15:32:00Z" w16du:dateUtc="2025-08-12T19:32:00Z">
        <w:r w:rsidR="0053634A">
          <w:rPr>
            <w:rFonts w:ascii="Times New Roman" w:hAnsi="Times New Roman" w:cs="Times New Roman"/>
            <w:sz w:val="24"/>
            <w:szCs w:val="24"/>
          </w:rPr>
          <w:t>s</w:t>
        </w:r>
      </w:ins>
      <w:ins w:id="20" w:author="Mui, Brianne" w:date="2025-08-12T15:33:00Z" w16du:dateUtc="2025-08-12T19:33:00Z">
        <w:r w:rsidR="0053634A">
          <w:rPr>
            <w:rFonts w:ascii="Times New Roman" w:hAnsi="Times New Roman" w:cs="Times New Roman"/>
            <w:sz w:val="24"/>
            <w:szCs w:val="24"/>
          </w:rPr>
          <w:t xml:space="preserve"> to choose from</w:t>
        </w:r>
      </w:ins>
      <w:del w:id="21" w:author="Cavanaugh, Rob" w:date="2025-08-08T10:12:00Z" w16du:dateUtc="2025-08-08T14:12:00Z">
        <w:r w:rsidRPr="00010F95" w:rsidDel="00F139F4">
          <w:rPr>
            <w:rFonts w:ascii="Times New Roman" w:hAnsi="Times New Roman" w:cs="Times New Roman"/>
            <w:sz w:val="24"/>
            <w:szCs w:val="24"/>
          </w:rPr>
          <w:delText xml:space="preserve"> measure a frailty index</w:delText>
        </w:r>
      </w:del>
      <w:r w:rsidRPr="00010F95">
        <w:rPr>
          <w:rFonts w:ascii="Times New Roman" w:hAnsi="Times New Roman" w:cs="Times New Roman"/>
          <w:sz w:val="24"/>
          <w:szCs w:val="24"/>
        </w:rPr>
        <w:t xml:space="preserve">, </w:t>
      </w:r>
      <w:ins w:id="22" w:author="Mui, Brianne" w:date="2025-08-12T15:42:00Z" w16du:dateUtc="2025-08-12T19:42:00Z">
        <w:r w:rsidR="000E160B">
          <w:rPr>
            <w:rFonts w:ascii="Times New Roman" w:hAnsi="Times New Roman" w:cs="Times New Roman"/>
            <w:sz w:val="24"/>
            <w:szCs w:val="24"/>
          </w:rPr>
          <w:t xml:space="preserve">there is no a movement toward understanding frailty agreement across measures. Kim et al. (2024) at Harvard University have </w:t>
        </w:r>
        <w:r w:rsidR="000E160B" w:rsidRPr="00010F95">
          <w:rPr>
            <w:rFonts w:ascii="Times New Roman" w:hAnsi="Times New Roman" w:cs="Times New Roman"/>
            <w:sz w:val="24"/>
            <w:szCs w:val="24"/>
          </w:rPr>
          <w:t xml:space="preserve">developed a tool for understanding </w:t>
        </w:r>
        <w:r w:rsidR="000E160B">
          <w:rPr>
            <w:rFonts w:ascii="Times New Roman" w:hAnsi="Times New Roman" w:cs="Times New Roman"/>
            <w:sz w:val="24"/>
            <w:szCs w:val="24"/>
          </w:rPr>
          <w:t>differences in FIs and selecting appropriate FIs in</w:t>
        </w:r>
        <w:r w:rsidR="000E160B" w:rsidRPr="00010F95">
          <w:rPr>
            <w:rFonts w:ascii="Times New Roman" w:hAnsi="Times New Roman" w:cs="Times New Roman"/>
            <w:sz w:val="24"/>
            <w:szCs w:val="24"/>
          </w:rPr>
          <w:t xml:space="preserve"> clinical setting</w:t>
        </w:r>
        <w:r w:rsidR="000E160B">
          <w:rPr>
            <w:rFonts w:ascii="Times New Roman" w:hAnsi="Times New Roman" w:cs="Times New Roman"/>
            <w:sz w:val="24"/>
            <w:szCs w:val="24"/>
          </w:rPr>
          <w:t xml:space="preserve">s </w:t>
        </w:r>
        <w:r w:rsidR="000E160B" w:rsidRPr="00010F95">
          <w:rPr>
            <w:rFonts w:ascii="Times New Roman" w:hAnsi="Times New Roman" w:cs="Times New Roman"/>
            <w:sz w:val="24"/>
            <w:szCs w:val="24"/>
          </w:rPr>
          <w:fldChar w:fldCharType="begin"/>
        </w:r>
      </w:ins>
      <w:r w:rsidR="0048000F">
        <w:rPr>
          <w:rFonts w:ascii="Times New Roman" w:hAnsi="Times New Roman" w:cs="Times New Roman"/>
          <w:sz w:val="24"/>
          <w:szCs w:val="24"/>
        </w:rPr>
        <w:instrText xml:space="preserve"> ADDIN ZOTERO_ITEM CSL_CITATION {"citationID":"cQvlcuX3","properties":{"formattedCitation":"(11)","plainCitation":"(11)","noteIndex":0},"citationItems":[{"id":1945,"uris":["http://zotero.org/groups/6096250/items/YMISZVA5"],"itemData":{"id":1945,"type":"article-journal","container-title":"Journal of the American Geriatrics Society","DOI":"10.1111/jgs.19138","ISSN":"1532-5415","journalAbbreviation":"J Am Geriatr Soc","language":"eng","note":"PMID: 39134464","source":"PubMed","title":"eFrailty: Making frailty assessment accessible to clinicians and researchers","title-short":"eFrailty","author":[{"family":"Kim","given":"Dae Hyun"},{"family":"Cheslock","given":"Megan"},{"family":"Sison","given":"Stephanie M."},{"family":"Orkaby","given":"Ariela R."},{"family":"Schwartz","given":"Andrea Wershof"}],"issued":{"date-parts":[["2024",8,12]]}}}],"schema":"https://github.com/citation-style-language/schema/raw/master/csl-citation.json"} </w:instrText>
      </w:r>
      <w:ins w:id="23" w:author="Mui, Brianne" w:date="2025-08-12T15:42:00Z" w16du:dateUtc="2025-08-12T19:42:00Z">
        <w:r w:rsidR="000E160B" w:rsidRPr="00010F95">
          <w:rPr>
            <w:rFonts w:ascii="Times New Roman" w:hAnsi="Times New Roman" w:cs="Times New Roman"/>
            <w:sz w:val="24"/>
            <w:szCs w:val="24"/>
          </w:rPr>
          <w:fldChar w:fldCharType="separate"/>
        </w:r>
      </w:ins>
      <w:r w:rsidR="0048000F">
        <w:rPr>
          <w:rFonts w:ascii="Times New Roman" w:hAnsi="Times New Roman" w:cs="Times New Roman"/>
          <w:noProof/>
          <w:sz w:val="24"/>
          <w:szCs w:val="24"/>
        </w:rPr>
        <w:t>(11)</w:t>
      </w:r>
      <w:ins w:id="24" w:author="Mui, Brianne" w:date="2025-08-12T15:42:00Z" w16du:dateUtc="2025-08-12T19:42:00Z">
        <w:r w:rsidR="000E160B" w:rsidRPr="00010F95">
          <w:rPr>
            <w:rFonts w:ascii="Times New Roman" w:hAnsi="Times New Roman" w:cs="Times New Roman"/>
            <w:sz w:val="24"/>
            <w:szCs w:val="24"/>
          </w:rPr>
          <w:fldChar w:fldCharType="end"/>
        </w:r>
        <w:r w:rsidR="000E160B">
          <w:rPr>
            <w:rFonts w:ascii="Times New Roman" w:hAnsi="Times New Roman" w:cs="Times New Roman"/>
            <w:sz w:val="24"/>
            <w:szCs w:val="24"/>
          </w:rPr>
          <w:t>.</w:t>
        </w:r>
        <w:r w:rsidR="000E160B" w:rsidRPr="00010F95">
          <w:rPr>
            <w:rFonts w:ascii="Times New Roman" w:hAnsi="Times New Roman" w:cs="Times New Roman"/>
            <w:sz w:val="24"/>
            <w:szCs w:val="24"/>
          </w:rPr>
          <w:t xml:space="preserve"> </w:t>
        </w:r>
      </w:ins>
      <w:ins w:id="25" w:author="Mui, Brianne" w:date="2025-08-12T15:43:00Z" w16du:dateUtc="2025-08-12T19:43:00Z">
        <w:r w:rsidR="000E160B">
          <w:rPr>
            <w:rFonts w:ascii="Times New Roman" w:hAnsi="Times New Roman" w:cs="Times New Roman"/>
            <w:sz w:val="24"/>
            <w:szCs w:val="24"/>
          </w:rPr>
          <w:t xml:space="preserve">Moreover they have also examined </w:t>
        </w:r>
      </w:ins>
      <w:r w:rsidRPr="00010F95">
        <w:rPr>
          <w:rFonts w:ascii="Times New Roman" w:hAnsi="Times New Roman" w:cs="Times New Roman"/>
          <w:sz w:val="24"/>
          <w:szCs w:val="24"/>
        </w:rPr>
        <w:t xml:space="preserve">the application of several </w:t>
      </w:r>
      <w:ins w:id="26" w:author="Mui, Brianne" w:date="2025-08-12T15:45:00Z" w16du:dateUtc="2025-08-12T19:45:00Z">
        <w:r w:rsidR="00720FB7">
          <w:rPr>
            <w:rFonts w:ascii="Times New Roman" w:hAnsi="Times New Roman" w:cs="Times New Roman"/>
            <w:sz w:val="24"/>
            <w:szCs w:val="24"/>
          </w:rPr>
          <w:t xml:space="preserve">clinical </w:t>
        </w:r>
      </w:ins>
      <w:r w:rsidRPr="00010F95">
        <w:rPr>
          <w:rFonts w:ascii="Times New Roman" w:hAnsi="Times New Roman" w:cs="Times New Roman"/>
          <w:sz w:val="24"/>
          <w:szCs w:val="24"/>
        </w:rPr>
        <w:t xml:space="preserve">FIs to one single database </w:t>
      </w:r>
      <w:del w:id="27" w:author="Mui, Brianne" w:date="2025-08-12T15:43:00Z" w16du:dateUtc="2025-08-12T19:43:00Z">
        <w:r w:rsidRPr="00010F95" w:rsidDel="000E160B">
          <w:rPr>
            <w:rFonts w:ascii="Times New Roman" w:hAnsi="Times New Roman" w:cs="Times New Roman"/>
            <w:sz w:val="24"/>
            <w:szCs w:val="24"/>
          </w:rPr>
          <w:delText>has been a growing trend in frailty research and has shown that frailty on one measure does not necessarily mean frailty on another</w:delText>
        </w:r>
      </w:del>
      <w:ins w:id="28" w:author="Cavanaugh, Rob" w:date="2025-08-08T10:12:00Z" w16du:dateUtc="2025-08-08T14:12:00Z">
        <w:del w:id="29" w:author="Mui, Brianne" w:date="2025-08-12T15:43:00Z" w16du:dateUtc="2025-08-12T19:43:00Z">
          <w:r w:rsidR="00F139F4" w:rsidDel="000E160B">
            <w:rPr>
              <w:rFonts w:ascii="Times New Roman" w:hAnsi="Times New Roman" w:cs="Times New Roman"/>
              <w:sz w:val="24"/>
              <w:szCs w:val="24"/>
            </w:rPr>
            <w:delText xml:space="preserve">emerging evidence </w:delText>
          </w:r>
        </w:del>
        <w:r w:rsidR="00F139F4">
          <w:rPr>
            <w:rFonts w:ascii="Times New Roman" w:hAnsi="Times New Roman" w:cs="Times New Roman"/>
            <w:sz w:val="24"/>
            <w:szCs w:val="24"/>
          </w:rPr>
          <w:t>suggest</w:t>
        </w:r>
      </w:ins>
      <w:ins w:id="30" w:author="Mui, Brianne" w:date="2025-08-12T15:43:00Z" w16du:dateUtc="2025-08-12T19:43:00Z">
        <w:r w:rsidR="000E160B">
          <w:rPr>
            <w:rFonts w:ascii="Times New Roman" w:hAnsi="Times New Roman" w:cs="Times New Roman"/>
            <w:sz w:val="24"/>
            <w:szCs w:val="24"/>
          </w:rPr>
          <w:t>ing</w:t>
        </w:r>
      </w:ins>
      <w:ins w:id="31" w:author="Cavanaugh, Rob" w:date="2025-08-08T10:12:00Z" w16du:dateUtc="2025-08-08T14:12:00Z">
        <w:del w:id="32" w:author="Mui, Brianne" w:date="2025-08-12T15:43:00Z" w16du:dateUtc="2025-08-12T19:43:00Z">
          <w:r w:rsidR="00F139F4" w:rsidDel="000E160B">
            <w:rPr>
              <w:rFonts w:ascii="Times New Roman" w:hAnsi="Times New Roman" w:cs="Times New Roman"/>
              <w:sz w:val="24"/>
              <w:szCs w:val="24"/>
            </w:rPr>
            <w:delText>s</w:delText>
          </w:r>
        </w:del>
        <w:r w:rsidR="00F139F4">
          <w:rPr>
            <w:rFonts w:ascii="Times New Roman" w:hAnsi="Times New Roman" w:cs="Times New Roman"/>
            <w:sz w:val="24"/>
            <w:szCs w:val="24"/>
          </w:rPr>
          <w:t xml:space="preserve"> </w:t>
        </w:r>
        <w:del w:id="33" w:author="Mui, Brianne" w:date="2025-08-12T15:33:00Z" w16du:dateUtc="2025-08-12T19:33:00Z">
          <w:r w:rsidR="00F139F4" w:rsidDel="0053634A">
            <w:rPr>
              <w:rFonts w:ascii="Times New Roman" w:hAnsi="Times New Roman" w:cs="Times New Roman"/>
              <w:sz w:val="24"/>
              <w:szCs w:val="24"/>
            </w:rPr>
            <w:delText>[</w:delText>
          </w:r>
          <w:r w:rsidR="00F139F4" w:rsidRPr="00F139F4" w:rsidDel="0053634A">
            <w:rPr>
              <w:rFonts w:ascii="Times New Roman" w:hAnsi="Times New Roman" w:cs="Times New Roman"/>
              <w:sz w:val="24"/>
              <w:szCs w:val="24"/>
              <w:highlight w:val="yellow"/>
              <w:rPrChange w:id="34" w:author="Cavanaugh, Rob" w:date="2025-08-08T10:13:00Z" w16du:dateUtc="2025-08-08T14:13:00Z">
                <w:rPr>
                  <w:rFonts w:ascii="Times New Roman" w:hAnsi="Times New Roman" w:cs="Times New Roman"/>
                  <w:sz w:val="24"/>
                  <w:szCs w:val="24"/>
                </w:rPr>
              </w:rPrChange>
            </w:rPr>
            <w:delText>POOR? Only mo</w:delText>
          </w:r>
        </w:del>
      </w:ins>
      <w:ins w:id="35" w:author="Cavanaugh, Rob" w:date="2025-08-08T10:13:00Z" w16du:dateUtc="2025-08-08T14:13:00Z">
        <w:del w:id="36" w:author="Mui, Brianne" w:date="2025-08-12T15:33:00Z" w16du:dateUtc="2025-08-12T19:33:00Z">
          <w:r w:rsidR="00F139F4" w:rsidRPr="00F139F4" w:rsidDel="0053634A">
            <w:rPr>
              <w:rFonts w:ascii="Times New Roman" w:hAnsi="Times New Roman" w:cs="Times New Roman"/>
              <w:sz w:val="24"/>
              <w:szCs w:val="24"/>
              <w:highlight w:val="yellow"/>
              <w:rPrChange w:id="37" w:author="Cavanaugh, Rob" w:date="2025-08-08T10:13:00Z" w16du:dateUtc="2025-08-08T14:13:00Z">
                <w:rPr>
                  <w:rFonts w:ascii="Times New Roman" w:hAnsi="Times New Roman" w:cs="Times New Roman"/>
                  <w:sz w:val="24"/>
                  <w:szCs w:val="24"/>
                </w:rPr>
              </w:rPrChange>
            </w:rPr>
            <w:delText>dest?]</w:delText>
          </w:r>
        </w:del>
      </w:ins>
      <w:ins w:id="38" w:author="Mui, Brianne" w:date="2025-08-12T15:33:00Z" w16du:dateUtc="2025-08-12T19:33:00Z">
        <w:r w:rsidR="0053634A">
          <w:rPr>
            <w:rFonts w:ascii="Times New Roman" w:hAnsi="Times New Roman" w:cs="Times New Roman"/>
            <w:sz w:val="24"/>
            <w:szCs w:val="24"/>
          </w:rPr>
          <w:t>only modest</w:t>
        </w:r>
      </w:ins>
      <w:ins w:id="39" w:author="Cavanaugh, Rob" w:date="2025-08-08T10:13:00Z" w16du:dateUtc="2025-08-08T14:13:00Z">
        <w:r w:rsidR="00F139F4">
          <w:rPr>
            <w:rFonts w:ascii="Times New Roman" w:hAnsi="Times New Roman" w:cs="Times New Roman"/>
            <w:sz w:val="24"/>
            <w:szCs w:val="24"/>
          </w:rPr>
          <w:t xml:space="preserve"> agreement among measures</w:t>
        </w:r>
      </w:ins>
      <w:r w:rsidR="00CE7143">
        <w:rPr>
          <w:rFonts w:ascii="Times New Roman" w:hAnsi="Times New Roman" w:cs="Times New Roman"/>
          <w:sz w:val="24"/>
          <w:szCs w:val="24"/>
        </w:rPr>
        <w:t xml:space="preserve"> </w:t>
      </w:r>
      <w:commentRangeStart w:id="40"/>
      <w:commentRangeStart w:id="41"/>
      <w:r w:rsidR="00AB1A3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{"citationID":"gzEkAKlZ","properties":{"formattedCitation":"(12,13)","plainCitation":"(12,13)","noteIndex":0},"citationItems":[{"id":1947,"uris":["http://zotero.org/groups/6096250/items/I45SKSWV"],"itemData":{"id":1947,"type":"article-journal","abstract":"BACKGROUND: Several validated scales have been developed to measure frailty, yet the direct relationship between these measures and their scores remains unknown. To bridge this gap, we created a crosswalk of the most commonly used frailty scales.\nMETHODS: We used data from 7070 community-dwelling older adults who participated in National Health and Aging Trends Study (NHATS) Round 5 to construct a crosswalk among frailty scales. We operationalized the Study of Osteoporotic Fracture Index (SOF), FRAIL Scale, Frailty Phenotype, Clinical Frailty Scale (CFS), Vulnerable Elder Survey-13 (VES-13), Tilburg Frailty Indictor (TFI), Groningen Frailty Indicator (GFI), Edmonton Frailty Scale (EFS), and 40-item Frailty Index (FI). A crosswalk between FI and the frailty scales was created using the equipercentile linking method, a statistical procedure that produces equivalent scoring between scales according to percentile distributions. To demonstrate its validity, we determined the 4-year mortality risk across all scales for low-risk (equivalent to FI &lt;0.20), moderate-risk (FI 0.20 to &lt;0.40), and high-risk (FI ≥0.40) categories.\nRESULTS: Using NHATS, the feasibility of calculating frailty scores was at least 90% for all nine scales, with the FI having the highest number of calculable scores. Participants considered frail on FI (cutpoint of 0.25) corresponded to the following scores on each frailty measure: SOF 1.3, FRAIL 1.7, Phenotype 1.7, CFS 5.3, VES-13 5.5, TFI 4.4, GFI 4.8, and EFS 5.8. Conversely, individuals considered frail according to the cutpoint of each frailty measure corresponded to the following FI scores: 0.37 for SOF, 0.40 for FRAIL, 0.42 for Phenotype, 0.21 for CFS, 0.16 for VES-13, 0.28 for TFI, 0.21 for GFI, and 0.37 for EFS. Across frailty scales, the 4-year mortality risks between the same categories were similar in magnitude.\nCONCLUSION: Our results provide clinicians and researchers with a useful tool to directly compare and interpret frailty scores across scales.","container-title":"Journal of the American Geriatrics Society","DOI":"10.1111/jgs.18453","ISSN":"1532-5415","issue":"10","journalAbbreviation":"J Am Geriatr Soc","language":"eng","note":"PMID: 37289180\nPMCID: PMC10592534","page":"3189-3198","source":"PubMed","title":"A crosswalk of commonly used frailty scales","volume":"71","author":[{"family":"Sison","given":"Stephanie Denise M."},{"family":"Shi","given":"Sandra M."},{"family":"Kim","given":"Kyung Moo"},{"family":"Steinberg","given":"Nessa"},{"family":"Jeong","given":"Sohyun"},{"family":"McCarthy","given":"Ellen P."},{"family":"Kim","given":"Dae Hyun"}],"issued":{"date-parts":[["2023",10]]}}},{"id":1949,"uris":["http://zotero.org/groups/6096250/items/8WUI7MDI"],"itemData":{"id":1949,"type":"article-journal","abstract":"BACKGROUND: As the population ages it is important to identify frailty, a powerful predictor of morbidity and mortality, and often an important unmeasured confounder. We sought to develop a frailty index in the Physician's Health Study (PHS) and estimate the association with mortality.\nMETHODS: Prospective cohort study. Annual questionnaire assessed mood, function and health status. Two frailty scores were compared - cumulative deficit frailty index (PHS FI) and modified Study of Osteoporotic Fracture (mSOF) frailty score. Endpoints committee confirmed mortality.\nRESULTS: 12,180 male physicians ≥60 years were analyzed. Mean(SD) follow-up was 10(3) years, 2168 deaths occurred. PHS FI identified 4412 (36%) physicians robust, 5305 (44%) pre-frail, and 2463 (20%) frail, while mSOF identified 7323 (61%) robust, 3505 (29%) pre-frail and 1215 (10%) frail. Age-standardized rate of death was lower among subjects identified as robust using the PHS FI, 11/1000 person-years (PY) (95% Confidence Interval (CI): 9.5-11.9) compared to 14/1000PY (95% CI: 13.5-15.4) using mSOF [P-difference &lt;0.001]. In the prefrail group, death rates were 16/1000PY in PHS FI and 21/1000PY in mSOF, [P-difference &lt;0.001]. There was no difference in age-adjusted mortality rates in the frail group according to each definition (35 vs 33/1000PY). Survival analysis showed an increased risk of mortality in each frailty category using either definition, (log-rank p&lt;0.001).\nCONCLUSION: The PHS FI outperformed mSOF in identifying risk of death particularly in robust and pre-frail categories. Similar indices can be created in existing datasets to identify frail individuals and where appropriate account for frailty, an often unmeasured confounder.","container-title":"Archives of Gerontology and Geriatrics","DOI":"10.1016/j.archger.2017.02.009","ISSN":"1872-6976","journalAbbreviation":"Arch Gerontol Geriatr","language":"eng","note":"PMID: 28242579\nPMCID: PMC5618108","page":"21-27","source":"PubMed","title":"Comparison of two frailty indices in the physicians' health study","volume":"71","author":[{"family":"Orkaby","given":"Ariela R."},{"family":"Hshieh","given":"Tammy T."},{"family":"Gaziano","given":"John M."},{"family":"Djousse","given":"Luc"},{"family":"Driver","given":"Jane A."}],"issued":{"date-parts":[["2017",7]]}}}],"schema":"https://github.com/citation-style-language/schema/raw/master/csl-citation.json"} </w:instrText>
      </w:r>
      <w:r w:rsidR="00AB1A3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(12,13)</w:t>
      </w:r>
      <w:r w:rsidR="00AB1A3D" w:rsidRPr="00010F95">
        <w:rPr>
          <w:rFonts w:ascii="Times New Roman" w:hAnsi="Times New Roman" w:cs="Times New Roman"/>
          <w:sz w:val="24"/>
          <w:szCs w:val="24"/>
        </w:rPr>
        <w:fldChar w:fldCharType="end"/>
      </w:r>
      <w:ins w:id="42" w:author="Chen Yanover" w:date="2025-08-11T15:16:00Z" w16du:dateUtc="2025-08-11T12:16:00Z">
        <w:r w:rsidR="007C5075" w:rsidRPr="00010F95" w:rsidDel="007C5075">
          <w:rPr>
            <w:rFonts w:ascii="Times New Roman" w:hAnsi="Times New Roman" w:cs="Times New Roman"/>
            <w:sz w:val="24"/>
            <w:szCs w:val="24"/>
          </w:rPr>
          <w:t xml:space="preserve"> </w:t>
        </w:r>
      </w:ins>
      <w:del w:id="43" w:author="Chen Yanover" w:date="2025-08-11T15:16:00Z" w16du:dateUtc="2025-08-11T12:16:00Z">
        <w:r w:rsidR="00AB1A3D" w:rsidRPr="00010F95" w:rsidDel="007C5075">
          <w:rPr>
            <w:rFonts w:ascii="Times New Roman" w:hAnsi="Times New Roman" w:cs="Times New Roman"/>
            <w:sz w:val="24"/>
            <w:szCs w:val="24"/>
          </w:rPr>
          <w:fldChar w:fldCharType="begin"/>
        </w:r>
        <w:r w:rsidR="007C5075" w:rsidDel="007C5075">
          <w:rPr>
            <w:rFonts w:ascii="Times New Roman" w:hAnsi="Times New Roman" w:cs="Times New Roman"/>
            <w:sz w:val="24"/>
            <w:szCs w:val="24"/>
          </w:rPr>
          <w:delInstrText xml:space="preserve"> ADDIN ZOTERO_ITEM CSL_CITATION {"citationID":"yp03IuU5","properties":{"formattedCitation":"(11)","plainCitation":"(11)","noteIndex":0},"citationItems":[{"id":"qnrCXdRn/sKayIRki","uris":["http://zotero.org/users/11024131/items/DYJM86CN"],"itemData":{"id":583,"type":"article-journal","abstract":"BACKGROUND: As the population ages it is important to identify frailty, a powerful predictor of morbidity and mortality, and often an important unmeasured confounder. We sought to develop a frailty index in the Physician's Health Study (PHS) and estimate the association with mortality.\nMETHODS: Prospective cohort study. Annual questionnaire assessed mood, function and health status. Two frailty scores were compared - cumulative deficit frailty index (PHS FI) and modified Study of Osteoporotic Fracture (mSOF) frailty score. Endpoints committee confirmed mortality.\nRESULTS: 12,180 male physicians ≥60 years were analyzed. Mean(SD) follow-up was 10(3) years, 2168 deaths occurred. PHS FI identified 4412 (36%) physicians robust, 5305 (44%) pre-frail, and 2463 (20%) frail, while mSOF identified 7323 (61%) robust, 3505 (29%) pre-frail and 1215 (10%) frail. Age-standardized rate of death was lower among subjects identified as robust using the PHS FI, 11/1000 person-years (PY) (95% Confidence Interval (CI): 9.5-11.9) compared to 14/1000PY (95% CI: 13.5-15.4) using mSOF [P-difference &lt;0.001]. In the prefrail group, death rates were 16/1000PY in PHS FI and 21/1000PY in mSOF, [P-difference &lt;0.001]. There was no difference in age-adjusted mortality rates in the frail group according to each definition (35 vs 33/1000PY). Survival analysis showed an increased risk of mortality in each frailty category using either definition, (log-rank p&lt;0.001).\nCONCLUSION: The PHS FI outperformed mSOF in identifying risk of death particularly in robust and pre-frail categories. Similar indices can be created in existing datasets to identify frail individuals and where appropriate account for frailty, an often unmeasured confounder.","container-title":"Archives of Gerontology and Geriatrics","DOI":"10.1016/j.archger.2017.02.009","ISSN":"1872-6976","journalAbbreviation":"Arch Gerontol Geriatr","language":"eng","note":"PMID: 28242579\nPMCID: PMC5618108","page":"21-27","source":"PubMed","title":"Comparison of two frailty indices in the physicians' health study","volume":"71","author":[{"family":"Orkaby","given":"Ariela R."},{"family":"Hshieh","given":"Tammy T."},{"family":"Gaziano","given":"John M."},{"family":"Djousse","given":"Luc"},{"family":"Driver","given":"Jane A."}],"issued":{"date-parts":[["2017",7]]}}}],"schema":"https://github.com/citation-style-language/schema/raw/master/csl-citation.json"} </w:delInstrText>
        </w:r>
        <w:r w:rsidR="00AB1A3D" w:rsidRPr="00010F95" w:rsidDel="007C5075">
          <w:rPr>
            <w:rFonts w:ascii="Times New Roman" w:hAnsi="Times New Roman" w:cs="Times New Roman"/>
            <w:sz w:val="24"/>
            <w:szCs w:val="24"/>
          </w:rPr>
          <w:fldChar w:fldCharType="separate"/>
        </w:r>
        <w:r w:rsidR="005820A2" w:rsidDel="007C5075">
          <w:rPr>
            <w:rFonts w:ascii="Times New Roman" w:hAnsi="Times New Roman" w:cs="Times New Roman"/>
            <w:noProof/>
            <w:sz w:val="24"/>
            <w:szCs w:val="24"/>
          </w:rPr>
          <w:delText>(11)</w:delText>
        </w:r>
        <w:r w:rsidR="00AB1A3D" w:rsidRPr="00010F95" w:rsidDel="007C5075">
          <w:rPr>
            <w:rFonts w:ascii="Times New Roman" w:hAnsi="Times New Roman" w:cs="Times New Roman"/>
            <w:sz w:val="24"/>
            <w:szCs w:val="24"/>
          </w:rPr>
          <w:fldChar w:fldCharType="end"/>
        </w:r>
      </w:del>
      <w:commentRangeEnd w:id="40"/>
      <w:r w:rsidR="009078BB">
        <w:rPr>
          <w:rStyle w:val="CommentReference"/>
        </w:rPr>
        <w:commentReference w:id="40"/>
      </w:r>
      <w:commentRangeEnd w:id="41"/>
      <w:r w:rsidR="00811104">
        <w:rPr>
          <w:rStyle w:val="CommentReference"/>
        </w:rPr>
        <w:commentReference w:id="41"/>
      </w:r>
      <w:r w:rsidR="009078BB">
        <w:rPr>
          <w:rFonts w:ascii="Times New Roman" w:hAnsi="Times New Roman" w:cs="Times New Roman"/>
          <w:sz w:val="24"/>
          <w:szCs w:val="24"/>
        </w:rPr>
        <w:t>.</w:t>
      </w:r>
      <w:r w:rsidRPr="00010F95">
        <w:rPr>
          <w:rFonts w:ascii="Times New Roman" w:hAnsi="Times New Roman" w:cs="Times New Roman"/>
          <w:sz w:val="24"/>
          <w:szCs w:val="24"/>
        </w:rPr>
        <w:t xml:space="preserve"> </w:t>
      </w:r>
      <w:ins w:id="44" w:author="Cavanaugh, Rob" w:date="2025-08-08T10:13:00Z" w16du:dateUtc="2025-08-08T14:13:00Z">
        <w:del w:id="45" w:author="Mui, Brianne" w:date="2025-08-12T15:44:00Z" w16du:dateUtc="2025-08-12T19:44:00Z">
          <w:r w:rsidR="00F139F4" w:rsidDel="000E160B">
            <w:rPr>
              <w:rFonts w:ascii="Times New Roman" w:hAnsi="Times New Roman" w:cs="Times New Roman"/>
              <w:sz w:val="24"/>
              <w:szCs w:val="24"/>
            </w:rPr>
            <w:delText>[</w:delText>
          </w:r>
          <w:r w:rsidR="00F139F4" w:rsidRPr="007A5DD1" w:rsidDel="000E160B">
            <w:rPr>
              <w:rFonts w:ascii="Times New Roman" w:hAnsi="Times New Roman" w:cs="Times New Roman"/>
              <w:sz w:val="24"/>
              <w:szCs w:val="24"/>
              <w:highlight w:val="yellow"/>
              <w:rPrChange w:id="46" w:author="Cavanaugh, Rob" w:date="2025-08-08T10:32:00Z" w16du:dateUtc="2025-08-08T14:32:00Z">
                <w:rPr>
                  <w:rFonts w:ascii="Times New Roman" w:hAnsi="Times New Roman" w:cs="Times New Roman"/>
                  <w:sz w:val="24"/>
                  <w:szCs w:val="24"/>
                </w:rPr>
              </w:rPrChange>
            </w:rPr>
            <w:delText>AUTHORS AND COLLEAGUES]</w:delText>
          </w:r>
          <w:r w:rsidR="00F139F4" w:rsidDel="000E160B">
            <w:rPr>
              <w:rFonts w:ascii="Times New Roman" w:hAnsi="Times New Roman" w:cs="Times New Roman"/>
              <w:sz w:val="24"/>
              <w:szCs w:val="24"/>
            </w:rPr>
            <w:delText xml:space="preserve"> </w:delText>
          </w:r>
        </w:del>
      </w:ins>
      <w:del w:id="47" w:author="Mui, Brianne" w:date="2025-08-12T15:44:00Z" w16du:dateUtc="2025-08-12T19:44:00Z">
        <w:r w:rsidRPr="00010F95" w:rsidDel="000E160B">
          <w:rPr>
            <w:rFonts w:ascii="Times New Roman" w:hAnsi="Times New Roman" w:cs="Times New Roman"/>
            <w:sz w:val="24"/>
            <w:szCs w:val="24"/>
          </w:rPr>
          <w:delText xml:space="preserve">One study even showed </w:delText>
        </w:r>
      </w:del>
      <w:ins w:id="48" w:author="Cavanaugh, Rob" w:date="2025-08-08T10:13:00Z" w16du:dateUtc="2025-08-08T14:13:00Z">
        <w:del w:id="49" w:author="Mui, Brianne" w:date="2025-08-12T15:44:00Z" w16du:dateUtc="2025-08-12T19:44:00Z">
          <w:r w:rsidR="00F139F4" w:rsidDel="000E160B">
            <w:rPr>
              <w:rFonts w:ascii="Times New Roman" w:hAnsi="Times New Roman" w:cs="Times New Roman"/>
              <w:sz w:val="24"/>
              <w:szCs w:val="24"/>
            </w:rPr>
            <w:delText>demonstrated</w:delText>
          </w:r>
          <w:r w:rsidR="00F139F4" w:rsidRPr="00010F95" w:rsidDel="000E160B">
            <w:rPr>
              <w:rFonts w:ascii="Times New Roman" w:hAnsi="Times New Roman" w:cs="Times New Roman"/>
              <w:sz w:val="24"/>
              <w:szCs w:val="24"/>
            </w:rPr>
            <w:delText xml:space="preserve"> </w:delText>
          </w:r>
        </w:del>
      </w:ins>
      <w:del w:id="50" w:author="Mui, Brianne" w:date="2025-08-12T15:44:00Z" w16du:dateUtc="2025-08-12T19:44:00Z">
        <w:r w:rsidRPr="00010F95" w:rsidDel="000E160B">
          <w:rPr>
            <w:rFonts w:ascii="Times New Roman" w:hAnsi="Times New Roman" w:cs="Times New Roman"/>
            <w:sz w:val="24"/>
            <w:szCs w:val="24"/>
          </w:rPr>
          <w:delText xml:space="preserve">that an aggregate frailty measure based on the results of several FIs can be a useful approach to understanding frailty and the broader application of the variety of FIs </w:delText>
        </w:r>
        <w:commentRangeStart w:id="51"/>
        <w:commentRangeStart w:id="52"/>
        <w:r w:rsidRPr="00010F95" w:rsidDel="000E160B">
          <w:rPr>
            <w:rFonts w:ascii="Times New Roman" w:hAnsi="Times New Roman" w:cs="Times New Roman"/>
            <w:sz w:val="24"/>
            <w:szCs w:val="24"/>
          </w:rPr>
          <w:delText>available</w:delText>
        </w:r>
        <w:commentRangeEnd w:id="51"/>
        <w:r w:rsidRPr="00010F95" w:rsidDel="000E160B">
          <w:rPr>
            <w:rFonts w:ascii="Times New Roman" w:hAnsi="Times New Roman" w:cs="Times New Roman"/>
            <w:sz w:val="24"/>
            <w:szCs w:val="24"/>
          </w:rPr>
          <w:commentReference w:id="51"/>
        </w:r>
        <w:commentRangeEnd w:id="52"/>
        <w:r w:rsidR="0053634A" w:rsidDel="000E160B">
          <w:rPr>
            <w:rStyle w:val="CommentReference"/>
          </w:rPr>
          <w:commentReference w:id="52"/>
        </w:r>
        <w:r w:rsidRPr="00010F95" w:rsidDel="000E160B">
          <w:rPr>
            <w:rFonts w:ascii="Times New Roman" w:hAnsi="Times New Roman" w:cs="Times New Roman"/>
            <w:sz w:val="24"/>
            <w:szCs w:val="24"/>
          </w:rPr>
          <w:delText xml:space="preserve">. </w:delText>
        </w:r>
      </w:del>
      <w:r w:rsidRPr="00010F95">
        <w:rPr>
          <w:rFonts w:ascii="Times New Roman" w:hAnsi="Times New Roman" w:cs="Times New Roman"/>
          <w:sz w:val="24"/>
          <w:szCs w:val="24"/>
        </w:rPr>
        <w:t>Moreover,</w:t>
      </w:r>
      <w:ins w:id="53" w:author="Mui, Brianne" w:date="2025-08-12T15:35:00Z" w16du:dateUtc="2025-08-12T19:35:00Z">
        <w:r w:rsidR="000E160B">
          <w:rPr>
            <w:rFonts w:ascii="Times New Roman" w:hAnsi="Times New Roman" w:cs="Times New Roman"/>
            <w:sz w:val="24"/>
            <w:szCs w:val="24"/>
          </w:rPr>
          <w:t xml:space="preserve"> </w:t>
        </w:r>
      </w:ins>
      <w:del w:id="54" w:author="Mui, Brianne" w:date="2025-08-12T15:35:00Z" w16du:dateUtc="2025-08-12T19:35:00Z">
        <w:r w:rsidRPr="00010F95" w:rsidDel="000E160B">
          <w:rPr>
            <w:rFonts w:ascii="Times New Roman" w:hAnsi="Times New Roman" w:cs="Times New Roman"/>
            <w:sz w:val="24"/>
            <w:szCs w:val="24"/>
          </w:rPr>
          <w:delText xml:space="preserve"> </w:delText>
        </w:r>
      </w:del>
      <w:ins w:id="55" w:author="Cavanaugh, Rob" w:date="2025-08-08T10:13:00Z" w16du:dateUtc="2025-08-08T14:13:00Z">
        <w:del w:id="56" w:author="Mui, Brianne" w:date="2025-08-12T15:35:00Z" w16du:dateUtc="2025-08-12T19:35:00Z">
          <w:r w:rsidR="00F139F4" w:rsidDel="000E160B">
            <w:rPr>
              <w:rFonts w:ascii="Times New Roman" w:hAnsi="Times New Roman" w:cs="Times New Roman"/>
              <w:sz w:val="24"/>
              <w:szCs w:val="24"/>
            </w:rPr>
            <w:delText>[</w:delText>
          </w:r>
          <w:r w:rsidR="00F139F4" w:rsidRPr="007A5DD1" w:rsidDel="000E160B">
            <w:rPr>
              <w:rFonts w:ascii="Times New Roman" w:hAnsi="Times New Roman" w:cs="Times New Roman"/>
              <w:sz w:val="24"/>
              <w:szCs w:val="24"/>
              <w:highlight w:val="yellow"/>
              <w:rPrChange w:id="57" w:author="Cavanaugh, Rob" w:date="2025-08-08T10:32:00Z" w16du:dateUtc="2025-08-08T14:32:00Z">
                <w:rPr>
                  <w:rFonts w:ascii="Times New Roman" w:hAnsi="Times New Roman" w:cs="Times New Roman"/>
                  <w:sz w:val="24"/>
                  <w:szCs w:val="24"/>
                </w:rPr>
              </w:rPrChange>
            </w:rPr>
            <w:delText>AUTHORS ET AL</w:delText>
          </w:r>
          <w:r w:rsidR="00F139F4" w:rsidDel="000E160B">
            <w:rPr>
              <w:rFonts w:ascii="Times New Roman" w:hAnsi="Times New Roman" w:cs="Times New Roman"/>
              <w:sz w:val="24"/>
              <w:szCs w:val="24"/>
            </w:rPr>
            <w:delText xml:space="preserve">] </w:delText>
          </w:r>
        </w:del>
      </w:ins>
      <w:ins w:id="58" w:author="Cavanaugh, Rob" w:date="2025-08-08T10:14:00Z" w16du:dateUtc="2025-08-08T14:14:00Z">
        <w:del w:id="59" w:author="Mui, Brianne" w:date="2025-08-12T15:42:00Z" w16du:dateUtc="2025-08-12T19:42:00Z">
          <w:r w:rsidR="00F139F4" w:rsidDel="000E160B">
            <w:rPr>
              <w:rFonts w:ascii="Times New Roman" w:hAnsi="Times New Roman" w:cs="Times New Roman"/>
              <w:sz w:val="24"/>
              <w:szCs w:val="24"/>
            </w:rPr>
            <w:delText xml:space="preserve">at Harvard University have </w:delText>
          </w:r>
        </w:del>
      </w:ins>
      <w:del w:id="60" w:author="Mui, Brianne" w:date="2025-08-12T15:42:00Z" w16du:dateUtc="2025-08-12T19:42:00Z">
        <w:r w:rsidRPr="00010F95" w:rsidDel="000E160B">
          <w:rPr>
            <w:rFonts w:ascii="Times New Roman" w:hAnsi="Times New Roman" w:cs="Times New Roman"/>
            <w:sz w:val="24"/>
            <w:szCs w:val="24"/>
          </w:rPr>
          <w:delText xml:space="preserve">a group at </w:delText>
        </w:r>
        <w:r w:rsidR="00AB1A3D" w:rsidRPr="00010F95" w:rsidDel="000E160B">
          <w:rPr>
            <w:rFonts w:ascii="Times New Roman" w:hAnsi="Times New Roman" w:cs="Times New Roman"/>
            <w:sz w:val="24"/>
            <w:szCs w:val="24"/>
          </w:rPr>
          <w:delText>H</w:delText>
        </w:r>
        <w:r w:rsidRPr="00010F95" w:rsidDel="000E160B">
          <w:rPr>
            <w:rFonts w:ascii="Times New Roman" w:hAnsi="Times New Roman" w:cs="Times New Roman"/>
            <w:sz w:val="24"/>
            <w:szCs w:val="24"/>
          </w:rPr>
          <w:delText xml:space="preserve">arvard has developed a tool for understanding </w:delText>
        </w:r>
        <w:r w:rsidR="009631A5" w:rsidRPr="00010F95" w:rsidDel="000E160B">
          <w:rPr>
            <w:rFonts w:ascii="Times New Roman" w:hAnsi="Times New Roman" w:cs="Times New Roman"/>
            <w:sz w:val="24"/>
            <w:szCs w:val="24"/>
          </w:rPr>
          <w:delText>a myriad</w:delText>
        </w:r>
        <w:r w:rsidRPr="00010F95" w:rsidDel="000E160B">
          <w:rPr>
            <w:rFonts w:ascii="Times New Roman" w:hAnsi="Times New Roman" w:cs="Times New Roman"/>
            <w:sz w:val="24"/>
            <w:szCs w:val="24"/>
          </w:rPr>
          <w:delText xml:space="preserve"> frailty indices</w:delText>
        </w:r>
      </w:del>
      <w:ins w:id="61" w:author="Cavanaugh, Rob" w:date="2025-08-08T10:14:00Z" w16du:dateUtc="2025-08-08T14:14:00Z">
        <w:del w:id="62" w:author="Mui, Brianne" w:date="2025-08-12T15:42:00Z" w16du:dateUtc="2025-08-12T19:42:00Z">
          <w:r w:rsidR="00F139F4" w:rsidDel="000E160B">
            <w:rPr>
              <w:rFonts w:ascii="Times New Roman" w:hAnsi="Times New Roman" w:cs="Times New Roman"/>
              <w:sz w:val="24"/>
              <w:szCs w:val="24"/>
            </w:rPr>
            <w:delText>differences in FIs and selecting appropriate FIs in</w:delText>
          </w:r>
        </w:del>
      </w:ins>
      <w:del w:id="63" w:author="Mui, Brianne" w:date="2025-08-12T15:42:00Z" w16du:dateUtc="2025-08-12T19:42:00Z">
        <w:r w:rsidRPr="00010F95" w:rsidDel="000E160B">
          <w:rPr>
            <w:rFonts w:ascii="Times New Roman" w:hAnsi="Times New Roman" w:cs="Times New Roman"/>
            <w:sz w:val="24"/>
            <w:szCs w:val="24"/>
          </w:rPr>
          <w:delText xml:space="preserve"> and when in a clinical setting</w:delText>
        </w:r>
      </w:del>
      <w:ins w:id="64" w:author="Cavanaugh, Rob" w:date="2025-08-08T10:14:00Z" w16du:dateUtc="2025-08-08T14:14:00Z">
        <w:del w:id="65" w:author="Mui, Brianne" w:date="2025-08-12T15:42:00Z" w16du:dateUtc="2025-08-12T19:42:00Z">
          <w:r w:rsidR="00F139F4" w:rsidDel="000E160B">
            <w:rPr>
              <w:rFonts w:ascii="Times New Roman" w:hAnsi="Times New Roman" w:cs="Times New Roman"/>
              <w:sz w:val="24"/>
              <w:szCs w:val="24"/>
            </w:rPr>
            <w:delText xml:space="preserve">s </w:delText>
          </w:r>
        </w:del>
      </w:ins>
      <w:del w:id="66" w:author="Mui, Brianne" w:date="2025-08-12T15:42:00Z" w16du:dateUtc="2025-08-12T19:42:00Z">
        <w:r w:rsidRPr="00010F95" w:rsidDel="000E160B">
          <w:rPr>
            <w:rFonts w:ascii="Times New Roman" w:hAnsi="Times New Roman" w:cs="Times New Roman"/>
            <w:sz w:val="24"/>
            <w:szCs w:val="24"/>
          </w:rPr>
          <w:delText xml:space="preserve"> each measure might be used</w:delText>
        </w:r>
        <w:r w:rsidR="00EB7430" w:rsidDel="000E160B">
          <w:rPr>
            <w:rFonts w:ascii="Times New Roman" w:hAnsi="Times New Roman" w:cs="Times New Roman"/>
            <w:sz w:val="24"/>
            <w:szCs w:val="24"/>
          </w:rPr>
          <w:delText xml:space="preserve"> </w:delText>
        </w:r>
        <w:r w:rsidR="00AB1A3D" w:rsidRPr="00010F95" w:rsidDel="000E160B">
          <w:rPr>
            <w:rFonts w:ascii="Times New Roman" w:hAnsi="Times New Roman" w:cs="Times New Roman"/>
            <w:sz w:val="24"/>
            <w:szCs w:val="24"/>
          </w:rPr>
          <w:fldChar w:fldCharType="begin"/>
        </w:r>
        <w:r w:rsidR="00AF2EB2" w:rsidDel="000E160B">
          <w:rPr>
            <w:rFonts w:ascii="Times New Roman" w:hAnsi="Times New Roman" w:cs="Times New Roman"/>
            <w:sz w:val="24"/>
            <w:szCs w:val="24"/>
          </w:rPr>
          <w:delInstrText xml:space="preserve"> ADDIN ZOTERO_ITEM CSL_CITATION {"citationID":"YPVxXLWN","properties":{"formattedCitation":"(13)","plainCitation":"(13)","noteIndex":0},"citationItems":[{"id":717,"uris":["http://zotero.org/users/11024131/items/QZYUY4TZ"],"itemData":{"id":717,"type":"article-journal","container-title":"Journal of the American Geriatrics Society","DOI":"10.1111/jgs.19138","ISSN":"1532-5415","journalAbbreviation":"J Am Geriatr Soc","language":"eng","note":"PMID: 39134464","source":"PubMed","title":"eFrailty: Making frailty assessment accessible to clinicians and researchers","title-short":"eFrailty","author":[{"family":"Kim","given":"Dae Hyun"},{"family":"Cheslock","given":"Megan"},{"family":"Sison","given":"Stephanie M."},{"family":"Orkaby","given":"Ariela R."},{"family":"Schwartz","given":"Andrea Wershof"}],"issued":{"date-parts":[["2024",8,12]]}}}],"schema":"https://github.com/citation-style-language/schema/raw/master/csl-citation.json"} </w:delInstrText>
        </w:r>
        <w:r w:rsidR="00AB1A3D" w:rsidRPr="00010F95" w:rsidDel="000E160B">
          <w:rPr>
            <w:rFonts w:ascii="Times New Roman" w:hAnsi="Times New Roman" w:cs="Times New Roman"/>
            <w:sz w:val="24"/>
            <w:szCs w:val="24"/>
          </w:rPr>
          <w:fldChar w:fldCharType="separate"/>
        </w:r>
        <w:r w:rsidR="00AF2EB2" w:rsidDel="000E160B">
          <w:rPr>
            <w:rFonts w:ascii="Times New Roman" w:hAnsi="Times New Roman" w:cs="Times New Roman"/>
            <w:noProof/>
            <w:sz w:val="24"/>
            <w:szCs w:val="24"/>
          </w:rPr>
          <w:delText>(13)</w:delText>
        </w:r>
        <w:r w:rsidR="00AB1A3D" w:rsidRPr="00010F95" w:rsidDel="000E160B">
          <w:rPr>
            <w:rFonts w:ascii="Times New Roman" w:hAnsi="Times New Roman" w:cs="Times New Roman"/>
            <w:sz w:val="24"/>
            <w:szCs w:val="24"/>
          </w:rPr>
          <w:fldChar w:fldCharType="end"/>
        </w:r>
        <w:r w:rsidR="00EB7430" w:rsidDel="000E160B">
          <w:rPr>
            <w:rFonts w:ascii="Times New Roman" w:hAnsi="Times New Roman" w:cs="Times New Roman"/>
            <w:sz w:val="24"/>
            <w:szCs w:val="24"/>
          </w:rPr>
          <w:delText>.</w:delText>
        </w:r>
        <w:r w:rsidRPr="00010F95" w:rsidDel="000E160B">
          <w:rPr>
            <w:rFonts w:ascii="Times New Roman" w:hAnsi="Times New Roman" w:cs="Times New Roman"/>
            <w:sz w:val="24"/>
            <w:szCs w:val="24"/>
          </w:rPr>
          <w:delText xml:space="preserve"> </w:delText>
        </w:r>
      </w:del>
      <w:r w:rsidR="00786AC2">
        <w:rPr>
          <w:rFonts w:ascii="Times New Roman" w:hAnsi="Times New Roman" w:cs="Times New Roman"/>
          <w:sz w:val="24"/>
          <w:szCs w:val="24"/>
        </w:rPr>
        <w:t>The variety of measures</w:t>
      </w:r>
      <w:ins w:id="67" w:author="Mui, Brianne" w:date="2025-08-12T15:44:00Z" w16du:dateUtc="2025-08-12T19:44:00Z">
        <w:r w:rsidR="000E160B">
          <w:rPr>
            <w:rFonts w:ascii="Times New Roman" w:hAnsi="Times New Roman" w:cs="Times New Roman"/>
            <w:sz w:val="24"/>
            <w:szCs w:val="24"/>
          </w:rPr>
          <w:t xml:space="preserve">, even within only those using observational or administrative health data, </w:t>
        </w:r>
      </w:ins>
      <w:del w:id="68" w:author="Mui, Brianne" w:date="2025-08-12T15:44:00Z" w16du:dateUtc="2025-08-12T19:44:00Z">
        <w:r w:rsidR="00786AC2" w:rsidDel="000E160B">
          <w:rPr>
            <w:rFonts w:ascii="Times New Roman" w:hAnsi="Times New Roman" w:cs="Times New Roman"/>
            <w:sz w:val="24"/>
            <w:szCs w:val="24"/>
          </w:rPr>
          <w:delText xml:space="preserve"> </w:delText>
        </w:r>
      </w:del>
      <w:r w:rsidR="00786AC2">
        <w:rPr>
          <w:rFonts w:ascii="Times New Roman" w:hAnsi="Times New Roman" w:cs="Times New Roman"/>
          <w:sz w:val="24"/>
          <w:szCs w:val="24"/>
        </w:rPr>
        <w:t>speaks to the complexity of frailty a</w:t>
      </w:r>
      <w:r w:rsidRPr="00010F95">
        <w:rPr>
          <w:rFonts w:ascii="Times New Roman" w:hAnsi="Times New Roman" w:cs="Times New Roman"/>
          <w:sz w:val="24"/>
          <w:szCs w:val="24"/>
        </w:rPr>
        <w:t>nd each measure, though valid</w:t>
      </w:r>
      <w:ins w:id="69" w:author="Cavanaugh, Rob" w:date="2025-08-08T10:14:00Z" w16du:dateUtc="2025-08-08T14:14:00Z">
        <w:r w:rsidR="00F139F4">
          <w:rPr>
            <w:rFonts w:ascii="Times New Roman" w:hAnsi="Times New Roman" w:cs="Times New Roman"/>
            <w:sz w:val="24"/>
            <w:szCs w:val="24"/>
          </w:rPr>
          <w:t xml:space="preserve"> in its own context</w:t>
        </w:r>
      </w:ins>
      <w:r w:rsidRPr="00010F95">
        <w:rPr>
          <w:rFonts w:ascii="Times New Roman" w:hAnsi="Times New Roman" w:cs="Times New Roman"/>
          <w:sz w:val="24"/>
          <w:szCs w:val="24"/>
        </w:rPr>
        <w:t xml:space="preserve">, has an appropriate use in time and clinical space. </w:t>
      </w:r>
    </w:p>
    <w:p w14:paraId="3B6F695E" w14:textId="3A61587F" w:rsidR="00A51C4A" w:rsidRDefault="00720FB7" w:rsidP="00A51C4A">
      <w:pPr>
        <w:spacing w:after="0"/>
        <w:ind w:firstLine="720"/>
        <w:rPr>
          <w:ins w:id="70" w:author="Cavanaugh, Rob" w:date="2025-08-08T10:23:00Z" w16du:dateUtc="2025-08-08T14:23:00Z"/>
          <w:rFonts w:ascii="Times New Roman" w:hAnsi="Times New Roman" w:cs="Times New Roman"/>
          <w:sz w:val="24"/>
          <w:szCs w:val="24"/>
        </w:rPr>
      </w:pPr>
      <w:ins w:id="71" w:author="Mui, Brianne" w:date="2025-08-12T15:49:00Z" w16du:dateUtc="2025-08-12T19:49:00Z">
        <w:r>
          <w:rPr>
            <w:rFonts w:ascii="Times New Roman" w:hAnsi="Times New Roman" w:cs="Times New Roman"/>
            <w:sz w:val="24"/>
            <w:szCs w:val="24"/>
          </w:rPr>
          <w:t>However, whether clinical time and space</w:t>
        </w:r>
      </w:ins>
      <w:ins w:id="72" w:author="Mui, Brianne" w:date="2025-08-12T15:50:00Z" w16du:dateUtc="2025-08-12T19:50:00Z">
        <w:r>
          <w:rPr>
            <w:rFonts w:ascii="Times New Roman" w:hAnsi="Times New Roman" w:cs="Times New Roman"/>
            <w:sz w:val="24"/>
            <w:szCs w:val="24"/>
          </w:rPr>
          <w:t xml:space="preserve"> for a certain FI</w:t>
        </w:r>
      </w:ins>
      <w:ins w:id="73" w:author="Mui, Brianne" w:date="2025-08-12T15:49:00Z" w16du:dateUtc="2025-08-12T19:49:00Z">
        <w:r>
          <w:rPr>
            <w:rFonts w:ascii="Times New Roman" w:hAnsi="Times New Roman" w:cs="Times New Roman"/>
            <w:sz w:val="24"/>
            <w:szCs w:val="24"/>
          </w:rPr>
          <w:t xml:space="preserve"> in one country</w:t>
        </w:r>
      </w:ins>
      <w:ins w:id="74" w:author="Mui, Brianne" w:date="2025-08-12T15:50:00Z" w16du:dateUtc="2025-08-12T19:50:00Z">
        <w:r>
          <w:rPr>
            <w:rFonts w:ascii="Times New Roman" w:hAnsi="Times New Roman" w:cs="Times New Roman"/>
            <w:sz w:val="24"/>
            <w:szCs w:val="24"/>
          </w:rPr>
          <w:t>’s data</w:t>
        </w:r>
      </w:ins>
      <w:ins w:id="75" w:author="Mui, Brianne" w:date="2025-08-12T15:49:00Z" w16du:dateUtc="2025-08-12T19:49:00Z">
        <w:r>
          <w:rPr>
            <w:rFonts w:ascii="Times New Roman" w:hAnsi="Times New Roman" w:cs="Times New Roman"/>
            <w:sz w:val="24"/>
            <w:szCs w:val="24"/>
          </w:rPr>
          <w:t xml:space="preserve"> translates to clinical time and space for the same FI in another is </w:t>
        </w:r>
      </w:ins>
      <w:ins w:id="76" w:author="Mui, Brianne" w:date="2025-08-12T15:50:00Z" w16du:dateUtc="2025-08-12T19:50:00Z">
        <w:r>
          <w:rPr>
            <w:rFonts w:ascii="Times New Roman" w:hAnsi="Times New Roman" w:cs="Times New Roman"/>
            <w:sz w:val="24"/>
            <w:szCs w:val="24"/>
          </w:rPr>
          <w:t xml:space="preserve">not fully understood. </w:t>
        </w:r>
      </w:ins>
      <w:commentRangeStart w:id="77"/>
      <w:del w:id="78" w:author="Mui, Brianne" w:date="2025-08-12T15:49:00Z" w16du:dateUtc="2025-08-12T19:49:00Z">
        <w:r w:rsidR="009631A5" w:rsidRPr="00010F95" w:rsidDel="00720FB7">
          <w:rPr>
            <w:rFonts w:ascii="Times New Roman" w:hAnsi="Times New Roman" w:cs="Times New Roman"/>
            <w:sz w:val="24"/>
            <w:szCs w:val="24"/>
          </w:rPr>
          <w:delText>It follows then, that</w:delText>
        </w:r>
      </w:del>
      <w:ins w:id="79" w:author="Cavanaugh, Rob" w:date="2025-08-08T10:22:00Z" w16du:dateUtc="2025-08-08T14:22:00Z">
        <w:del w:id="80" w:author="Mui, Brianne" w:date="2025-08-12T15:49:00Z" w16du:dateUtc="2025-08-12T19:49:00Z">
          <w:r w:rsidR="00A51C4A" w:rsidDel="00720FB7">
            <w:rPr>
              <w:rFonts w:ascii="Times New Roman" w:hAnsi="Times New Roman" w:cs="Times New Roman"/>
              <w:sz w:val="24"/>
              <w:szCs w:val="24"/>
            </w:rPr>
            <w:delText>To date,</w:delText>
          </w:r>
        </w:del>
      </w:ins>
      <w:del w:id="81" w:author="Mui, Brianne" w:date="2025-08-12T15:49:00Z" w16du:dateUtc="2025-08-12T19:49:00Z">
        <w:r w:rsidR="009631A5" w:rsidRPr="00010F95" w:rsidDel="00720FB7">
          <w:rPr>
            <w:rFonts w:ascii="Times New Roman" w:hAnsi="Times New Roman" w:cs="Times New Roman"/>
            <w:sz w:val="24"/>
            <w:szCs w:val="24"/>
          </w:rPr>
          <w:delText xml:space="preserve"> </w:delText>
        </w:r>
        <w:commentRangeEnd w:id="77"/>
        <w:r w:rsidR="00A51C4A" w:rsidDel="00720FB7">
          <w:rPr>
            <w:rStyle w:val="CommentReference"/>
          </w:rPr>
          <w:commentReference w:id="77"/>
        </w:r>
      </w:del>
      <w:r w:rsidR="009631A5" w:rsidRPr="00010F95">
        <w:rPr>
          <w:rFonts w:ascii="Times New Roman" w:hAnsi="Times New Roman" w:cs="Times New Roman"/>
          <w:sz w:val="24"/>
          <w:szCs w:val="24"/>
        </w:rPr>
        <w:t>few studies have compared frailty across international clinical settings</w:t>
      </w:r>
      <w:ins w:id="82" w:author="Mui, Brianne" w:date="2025-08-12T15:50:00Z" w16du:dateUtc="2025-08-12T19:50:00Z">
        <w:r>
          <w:rPr>
            <w:rFonts w:ascii="Times New Roman" w:hAnsi="Times New Roman" w:cs="Times New Roman"/>
            <w:sz w:val="24"/>
            <w:szCs w:val="24"/>
          </w:rPr>
          <w:t xml:space="preserve"> and even fewer have done it using administrative health data</w:t>
        </w:r>
      </w:ins>
      <w:r w:rsidR="009631A5" w:rsidRPr="00010F95">
        <w:rPr>
          <w:rFonts w:ascii="Times New Roman" w:hAnsi="Times New Roman" w:cs="Times New Roman"/>
          <w:sz w:val="24"/>
          <w:szCs w:val="24"/>
        </w:rPr>
        <w:t xml:space="preserve">. </w:t>
      </w:r>
      <w:moveToRangeStart w:id="83" w:author="Cavanaugh, Rob" w:date="2025-08-08T10:23:00Z" w:name="move205541003"/>
      <w:moveTo w:id="84" w:author="Cavanaugh, Rob" w:date="2025-08-08T10:23:00Z" w16du:dateUtc="2025-08-08T14:23:00Z">
        <w:r w:rsidR="00A51C4A" w:rsidRPr="00010F95">
          <w:rPr>
            <w:rFonts w:ascii="Times New Roman" w:hAnsi="Times New Roman" w:cs="Times New Roman"/>
            <w:sz w:val="24"/>
            <w:szCs w:val="24"/>
          </w:rPr>
          <w:t>It is critical to understand how FIs might be applied across international settings because of the importance of frailty as a prognostic and predictive tool for</w:t>
        </w:r>
      </w:moveTo>
      <w:ins w:id="85" w:author="Cavanaugh, Rob" w:date="2025-08-08T10:23:00Z" w16du:dateUtc="2025-08-08T14:23:00Z">
        <w:r w:rsidR="00A51C4A">
          <w:rPr>
            <w:rFonts w:ascii="Times New Roman" w:hAnsi="Times New Roman" w:cs="Times New Roman"/>
            <w:sz w:val="24"/>
            <w:szCs w:val="24"/>
          </w:rPr>
          <w:t xml:space="preserve"> examining</w:t>
        </w:r>
      </w:ins>
      <w:moveTo w:id="86" w:author="Cavanaugh, Rob" w:date="2025-08-08T10:23:00Z" w16du:dateUtc="2025-08-08T14:23:00Z">
        <w:r w:rsidR="00A51C4A" w:rsidRPr="00010F95">
          <w:rPr>
            <w:rFonts w:ascii="Times New Roman" w:hAnsi="Times New Roman" w:cs="Times New Roman"/>
            <w:sz w:val="24"/>
            <w:szCs w:val="24"/>
          </w:rPr>
          <w:t xml:space="preserve"> </w:t>
        </w:r>
      </w:moveTo>
      <w:ins w:id="87" w:author="Cavanaugh, Rob" w:date="2025-08-08T10:23:00Z" w16du:dateUtc="2025-08-08T14:23:00Z">
        <w:r w:rsidR="00A51C4A">
          <w:rPr>
            <w:rFonts w:ascii="Times New Roman" w:hAnsi="Times New Roman" w:cs="Times New Roman"/>
            <w:sz w:val="24"/>
            <w:szCs w:val="24"/>
          </w:rPr>
          <w:t xml:space="preserve">population-level </w:t>
        </w:r>
      </w:ins>
      <w:moveTo w:id="88" w:author="Cavanaugh, Rob" w:date="2025-08-08T10:23:00Z" w16du:dateUtc="2025-08-08T14:23:00Z">
        <w:r w:rsidR="00A51C4A" w:rsidRPr="00010F95">
          <w:rPr>
            <w:rFonts w:ascii="Times New Roman" w:hAnsi="Times New Roman" w:cs="Times New Roman"/>
            <w:sz w:val="24"/>
            <w:szCs w:val="24"/>
          </w:rPr>
          <w:t xml:space="preserve">health outcomes and healthcare utilization. </w:t>
        </w:r>
      </w:moveTo>
      <w:moveToRangeEnd w:id="83"/>
      <w:del w:id="89" w:author="Cavanaugh, Rob" w:date="2025-08-08T10:23:00Z" w16du:dateUtc="2025-08-08T14:23:00Z">
        <w:r w:rsidR="009631A5" w:rsidRPr="00010F95" w:rsidDel="00A51C4A">
          <w:rPr>
            <w:rFonts w:ascii="Times New Roman" w:hAnsi="Times New Roman" w:cs="Times New Roman"/>
            <w:sz w:val="24"/>
            <w:szCs w:val="24"/>
          </w:rPr>
          <w:delText xml:space="preserve">And the </w:delText>
        </w:r>
      </w:del>
      <w:ins w:id="90" w:author="Cavanaugh, Rob" w:date="2025-08-08T10:23:00Z" w16du:dateUtc="2025-08-08T14:23:00Z">
        <w:r w:rsidR="00A51C4A">
          <w:rPr>
            <w:rFonts w:ascii="Times New Roman" w:hAnsi="Times New Roman" w:cs="Times New Roman"/>
            <w:sz w:val="24"/>
            <w:szCs w:val="24"/>
          </w:rPr>
          <w:t>S</w:t>
        </w:r>
      </w:ins>
      <w:del w:id="91" w:author="Cavanaugh, Rob" w:date="2025-08-08T10:23:00Z" w16du:dateUtc="2025-08-08T14:23:00Z">
        <w:r w:rsidR="009631A5" w:rsidRPr="00010F95" w:rsidDel="00A51C4A">
          <w:rPr>
            <w:rFonts w:ascii="Times New Roman" w:hAnsi="Times New Roman" w:cs="Times New Roman"/>
            <w:sz w:val="24"/>
            <w:szCs w:val="24"/>
          </w:rPr>
          <w:delText>s</w:delText>
        </w:r>
      </w:del>
      <w:r w:rsidR="009631A5" w:rsidRPr="00010F95">
        <w:rPr>
          <w:rFonts w:ascii="Times New Roman" w:hAnsi="Times New Roman" w:cs="Times New Roman"/>
          <w:sz w:val="24"/>
          <w:szCs w:val="24"/>
        </w:rPr>
        <w:t xml:space="preserve">tudies that do manage </w:t>
      </w:r>
      <w:r w:rsidR="00413816" w:rsidRPr="00010F95">
        <w:rPr>
          <w:rFonts w:ascii="Times New Roman" w:hAnsi="Times New Roman" w:cs="Times New Roman"/>
          <w:sz w:val="24"/>
          <w:szCs w:val="24"/>
        </w:rPr>
        <w:t xml:space="preserve">such </w:t>
      </w:r>
      <w:r w:rsidR="009631A5" w:rsidRPr="00010F95">
        <w:rPr>
          <w:rFonts w:ascii="Times New Roman" w:hAnsi="Times New Roman" w:cs="Times New Roman"/>
          <w:sz w:val="24"/>
          <w:szCs w:val="24"/>
        </w:rPr>
        <w:t xml:space="preserve">a comparison are limited to multi-site primary data collection </w:t>
      </w:r>
      <w:r w:rsidR="00786AC2">
        <w:rPr>
          <w:rFonts w:ascii="Times New Roman" w:hAnsi="Times New Roman" w:cs="Times New Roman"/>
          <w:sz w:val="24"/>
          <w:szCs w:val="24"/>
        </w:rPr>
        <w:t xml:space="preserve">using a prefabricated harmonized data collection method </w:t>
      </w:r>
      <w:r w:rsidR="009631A5" w:rsidRPr="00010F95">
        <w:rPr>
          <w:rFonts w:ascii="Times New Roman" w:hAnsi="Times New Roman" w:cs="Times New Roman"/>
          <w:sz w:val="24"/>
          <w:szCs w:val="24"/>
        </w:rPr>
        <w:t>that ensures all documentation across clinical domains are uniform</w:t>
      </w:r>
      <w:r w:rsidR="00C3449A">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{"citationID":"rrZbAs02","properties":{"formattedCitation":"(14)","plainCitation":"(14)","noteIndex":0},"citationItems":[{"id":1952,"uris":["http://zotero.org/groups/6096250/items/VLZPHNXQ"],"itemData":{"id":1952,"type":"article-journal","abstract":"BACKGROUND: Frailty is an indicator of health status in old age. Its frequency has been described mainly for North America; comparable data from other countries are lacking. Here we report on the prevalence of frailty in 10 European countries included in a population-based survey.\nMETHODS: Cross-sectional analysis of 18,227 randomly selected community-dwelling individuals 50 years of age and older, enrolled in the Survey of Health, Aging and Retirement in Europe (SHARE) in 2004. Complete data for assessing a frailty phenotype (exhaustion, shrinking, weakness, slowness, and low physical activity) were available for 16,584 participants. Prevalences of frailty and prefrailty were estimated for individuals 50-64 years and 65 years of age and older from each country. The latter group was analyzed further after excluding disabled individuals. We estimated country effects in this subset using multivariate logistic regression models, controlling first for age, gender, and then demographics and education.\nRESULTS: The proportion of frailty (three to five criteria) or prefrailty (one to two criteria) was higher in southern than in northern Europe. International differences in the prevalences of frailty and prefrailty for 65 years and older group persisted after excluding the disabled. Demographic characteristics did not account for international differences; however, education was associated with frailty. Controlling for education, age and gender diminished the effects of residing in Italy and Spain.\nCONCLUSIONS: A higher prevalence of frailty in southern countries is consistent with previous findings of a north-south gradient for other health indicators in SHARE. Our data suggest that socioeconomic factors like education contribute to these differences in frailty and prefrailty.","container-title":"The Journals of Gerontology. Series A, Biological Sciences and Medical Sciences","DOI":"10.1093/gerona/glp012","ISSN":"1758-535X","issue":"6","journalAbbreviation":"J Gerontol A Biol Sci Med Sci","language":"eng","note":"PMID: 19276189\nPMCID: PMC2800805","page":"675-681","source":"PubMed","title":"Prevalence of frailty in middle-aged and older community-dwelling Europeans living in 10 countries","volume":"64","author":[{"family":"Santos-Eggimann","given":"Brigitte"},{"family":"Cuénoud","given":"Patrick"},{"family":"Spagnoli","given":"Jacques"},{"family":"Junod","given":"Julien"}],"issued":{"date-parts":[["2009",6]]}},"label":"page"}],"schema":"https://github.com/citation-style-language/schema/raw/master/csl-citation.json"} </w:instrText>
      </w:r>
      <w:r w:rsidR="00AB1A3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(14)</w:t>
      </w:r>
      <w:r w:rsidR="00AB1A3D" w:rsidRPr="00010F95">
        <w:rPr>
          <w:rFonts w:ascii="Times New Roman" w:hAnsi="Times New Roman" w:cs="Times New Roman"/>
          <w:sz w:val="24"/>
          <w:szCs w:val="24"/>
        </w:rPr>
        <w:fldChar w:fldCharType="end"/>
      </w:r>
      <w:r w:rsidR="00C3449A">
        <w:rPr>
          <w:rFonts w:ascii="Times New Roman" w:hAnsi="Times New Roman" w:cs="Times New Roman"/>
          <w:sz w:val="24"/>
          <w:szCs w:val="24"/>
        </w:rPr>
        <w:t>.</w:t>
      </w:r>
      <w:r w:rsidR="009631A5" w:rsidRPr="00010F95">
        <w:rPr>
          <w:rFonts w:ascii="Times New Roman" w:hAnsi="Times New Roman" w:cs="Times New Roman"/>
          <w:sz w:val="24"/>
          <w:szCs w:val="24"/>
        </w:rPr>
        <w:t xml:space="preserve"> </w:t>
      </w:r>
      <w:r w:rsidR="00DF61DF" w:rsidRPr="00010F95">
        <w:rPr>
          <w:rFonts w:ascii="Times New Roman" w:hAnsi="Times New Roman" w:cs="Times New Roman"/>
          <w:sz w:val="24"/>
          <w:szCs w:val="24"/>
        </w:rPr>
        <w:t xml:space="preserve">Alternatively, literature reviews or meta analyses have also </w:t>
      </w:r>
      <w:r w:rsidR="0053721F" w:rsidRPr="00010F95">
        <w:rPr>
          <w:rFonts w:ascii="Times New Roman" w:hAnsi="Times New Roman" w:cs="Times New Roman"/>
          <w:sz w:val="24"/>
          <w:szCs w:val="24"/>
        </w:rPr>
        <w:t>compared</w:t>
      </w:r>
      <w:r w:rsidR="00DF61DF" w:rsidRPr="00010F95">
        <w:rPr>
          <w:rFonts w:ascii="Times New Roman" w:hAnsi="Times New Roman" w:cs="Times New Roman"/>
          <w:sz w:val="24"/>
          <w:szCs w:val="24"/>
        </w:rPr>
        <w:t xml:space="preserve"> frailty across international populations</w:t>
      </w:r>
      <w:r w:rsidR="0053721F" w:rsidRPr="00010F95">
        <w:rPr>
          <w:rFonts w:ascii="Times New Roman" w:hAnsi="Times New Roman" w:cs="Times New Roman"/>
          <w:sz w:val="24"/>
          <w:szCs w:val="24"/>
        </w:rPr>
        <w:t>, but seem to focus more on phenotypic frailty</w:t>
      </w:r>
      <w:r w:rsidR="00786AC2">
        <w:rPr>
          <w:rFonts w:ascii="Times New Roman" w:hAnsi="Times New Roman" w:cs="Times New Roman"/>
          <w:sz w:val="24"/>
          <w:szCs w:val="24"/>
        </w:rPr>
        <w:t>, frailty measured as a function of physical strength in extremities</w:t>
      </w:r>
      <w:r w:rsidR="005034AE">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{"citationID":"tLKJJgcX","properties":{"formattedCitation":"(15,16)","plainCitation":"(15,16)","noteIndex":0},"citationItems":[{"id":1955,"uris":["http://zotero.org/groups/6096250/items/H56K5NVG"],"itemData":{"id":1955,"type":"article-journal","abstract":"Frailty is a common geriatric syndrome of significant public health importance, yet there is limited understanding of the risk of frailty development at a population level.To estimate the global incidence of frailty and prefrailty among community-dwelling adults 60 years or older.MEDLINE, Embase, PsycINFO, Web of Science, CINAHL Plus, and AMED (Allied and Complementary Medicine Database) were searched from inception to January 2019 without language restrictions using combinations of the keywords frailty, older adults, and incidence. The reference lists of eligible studies were hand searched.In the systematic review, 2 authors undertook the search, article screening, and study selection. Cohort studies that reported or had sufficient data to compute incidence of frailty or prefrailty among community-dwelling adults 60 years or older at baseline were eligible.The methodological quality of included studies was assessed using The Joanna Briggs Institute’s Critical Appraisal Checklist for Prevalence and Incidence Studies. Meta-analysis was conducted using a random-effects (DerSimonian and Laird) model.Incidence of frailty (defined as new cases of frailty among robust or prefrail individuals) and incidence of prefrailty (defined as new cases of prefrailty among robust individuals), both over a specified duration.Of 15 176 retrieved references, 46 observational studies involving 120 805 nonfrail (robust or prefrail) participants from 28 countries were included in this systematic review. Among the nonfrail individuals who survived a median follow-up of 3.0 (range, 1.0-11.7) years, 13.6% (13 678 of 100 313) became frail, with the pooled incidence rate being 43.4 (95% CI, 37.3-50.4; I2 = 98.5%) cases per 1000 person-years. The incidence of frailty was significantly higher in prefrail individuals than robust individuals (pooled incidence rates, 62.7 [95% CI, 49.2-79.8; I2 = 97.8%] vs 12.0 [95% CI, 8.2-17.5; I2 = 94.9%] cases per 1000 person-years, respectively; P for difference &amp;lt; .001). Among robust individuals in 21 studies who survived a median follow-up of 2.5 (range, 1.0-10.0) years, 30.9% (9974 of 32 268) became prefrail, with the pooled incidence rate being 150.6 (95% CI, 123.3-184.1; I2 = 98.9%) cases per 1000 person-years. The frailty and prefrailty incidence rates were significantly higher in women than men (frailty: 44.8 [95% CI, 36.7-61.3; I2 = 97.9%] vs 24.3 [95% CI, 19.6-30.1; I2 = 8.94%] cases per 1000 person-years; prefrailty: 173.2 [95% CI, 87.9-341.2; I2 = 99.1%] vs 129.0 [95% CI, 73.8-225.0; I2 = 98.5%] cases per 1000 person-years). The incidence rates varied by diagnostic criteria and country income level. The frailty and prefrailty incidence rates were significantly reduced when accounting for the risk of death.Results of this study suggest that community-dwelling older adults are prone to developing frailty. Increased awareness of the factors that confer high risk of frailty in this population subgroup is vital to inform the design of interventions to prevent frailty and to minimize its consequences.","container-title":"JAMA Network Open","DOI":"10.1001/jamanetworkopen.2019.8398","ISSN":"2574-3805","issue":"8","journalAbbreviation":"JAMA Network Open","page":"e198398","source":"Silverchair","title":"Global Incidence of Frailty and Prefrailty Among Community-Dwelling Older Adults: A Systematic Review and Meta-analysis","title-short":"Global Incidence of Frailty and Prefrailty Among Community-Dwelling Older Adults","volume":"2","author":[{"family":"Ofori-Asenso","given":"Richard"},{"family":"Chin","given":"Ken L."},{"family":"Mazidi","given":"Mohsen"},{"family":"Zomer","given":"Ella"},{"family":"Ilomaki","given":"Jenni"},{"family":"Zullo","given":"Andrew R."},{"family":"Gasevic","given":"Danijela"},{"family":"Ademi","given":"Zanfina"},{"family":"Korhonen","given":"Maarit J."},{"family":"LoGiudice","given":"Dina"},{"family":"Bell","given":"J. Simon"},{"family":"Liew","given":"Danny"}],"issued":{"date-parts":[["2019",8,2]]}}},{"id":1958,"uris":["http://zotero.org/groups/6096250/items/UJGL2Y7R"],"itemData":{"id":1958,"type":"article-journal","abstract":"Background\nAs the population ages, the prevalence and clinical importance of frailty are increasing. There have been few published studies about frailty in developing world. This study aims to review the evidence from developing countries on the prevalence of frailty, definition of frailty and factors associated with frailty.\nMethod\nA literature search was conducted via MEDLINE and EMBASE. Keywords included “frail”, “frailty”, “prevalence”, “criteria”, “definition”, “risk factors”, “outcomes”, “developing country”, “developing world”, and names of low and middle income countries according to the classification of the World Bank.\nResult\nA total of 14 articles were reviewed from Brazil (n=6), China (n=3), Mexico (n=2), and one each from Russia, India, and Peru. There were 9 articles from community-based studies and 5 articles from hospital-based studies. Fried's phenotype for frailty was used to define frailty in the majority of studies. The prevalence of frailty in community-dwelling older people was 17%–31% in Brazil, 15% in Mexico, 5%–31% in China, and 21%–44% in Russia. The prevalence of frailty was 49% in institutionalized older patients in Brazil and 32% in hospitalized older patients in India. The prevalence of frailty in outpatient clinics was 55%–71% in Brazil and 28% in Peru. Frailty was associated with increased mortality and comorbidities, decreased physical and cognitive function, and poor perceptions of health.\nConclusion\nThe limited studies available suggest that frailty occurs frequently in older people in the developing world and it appears to be associated with adverse outcomes. This has implications for policy and health care provision for these ageing populations.","container-title":"The Journal of nutrition, health and aging","DOI":"10.1007/s12603-015-0503-2","ISSN":"1279-7707","issue":"9","journalAbbreviation":"The Journal of nutrition, health and aging","page":"941-946","source":"ScienceDirect","title":"A review of frailty in developing countries","volume":"19","author":[{"family":"Nguyen","given":"Tu"},{"family":"Cumming","given":"R. G."},{"family":"Hilmer","given":"S. N."}],"issued":{"date-parts":[["2015",11,1]]}}}],"schema":"https://github.com/citation-style-language/schema/raw/master/csl-citation.json"} </w:instrText>
      </w:r>
      <w:r w:rsidR="00AB1A3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(15,16)</w:t>
      </w:r>
      <w:r w:rsidR="00AB1A3D" w:rsidRPr="00010F95">
        <w:rPr>
          <w:rFonts w:ascii="Times New Roman" w:hAnsi="Times New Roman" w:cs="Times New Roman"/>
          <w:sz w:val="24"/>
          <w:szCs w:val="24"/>
        </w:rPr>
        <w:fldChar w:fldCharType="end"/>
      </w:r>
      <w:r w:rsidR="00DF61DF" w:rsidRPr="00010F95">
        <w:rPr>
          <w:rFonts w:ascii="Times New Roman" w:hAnsi="Times New Roman" w:cs="Times New Roman"/>
          <w:sz w:val="24"/>
          <w:szCs w:val="24"/>
        </w:rPr>
        <w:t>.</w:t>
      </w:r>
      <w:r w:rsidR="0053721F" w:rsidRPr="00010F95">
        <w:rPr>
          <w:rFonts w:ascii="Times New Roman" w:hAnsi="Times New Roman" w:cs="Times New Roman"/>
          <w:sz w:val="24"/>
          <w:szCs w:val="24"/>
        </w:rPr>
        <w:t xml:space="preserve"> </w:t>
      </w:r>
    </w:p>
    <w:p w14:paraId="32074707" w14:textId="7B1A4B68" w:rsidR="00A51C4A" w:rsidRDefault="00A51C4A" w:rsidP="00A51C4A">
      <w:pPr>
        <w:spacing w:after="0"/>
        <w:ind w:firstLine="720"/>
        <w:rPr>
          <w:ins w:id="92" w:author="Cavanaugh, Rob" w:date="2025-08-08T10:23:00Z" w16du:dateUtc="2025-08-08T14:23:00Z"/>
          <w:rFonts w:ascii="Times New Roman" w:hAnsi="Times New Roman" w:cs="Times New Roman"/>
          <w:sz w:val="24"/>
          <w:szCs w:val="24"/>
        </w:rPr>
      </w:pPr>
      <w:moveToRangeStart w:id="93" w:author="Cavanaugh, Rob" w:date="2025-08-08T10:24:00Z" w:name="move205541091"/>
      <w:moveTo w:id="94" w:author="Cavanaugh, Rob" w:date="2025-08-08T10:24:00Z" w16du:dateUtc="2025-08-08T14:24:00Z">
        <w:r w:rsidRPr="00010F95">
          <w:rPr>
            <w:rFonts w:ascii="Times New Roman" w:hAnsi="Times New Roman" w:cs="Times New Roman"/>
            <w:sz w:val="24"/>
            <w:szCs w:val="24"/>
          </w:rPr>
          <w:t>The growing use of common data models (CDMs) such as the Observational Medical Outcomes Partnership (OMOP) CDM facilitate</w:t>
        </w:r>
      </w:moveTo>
      <w:ins w:id="95" w:author="Chen Yanover" w:date="2025-08-11T15:18:00Z" w16du:dateUtc="2025-08-11T12:18:00Z">
        <w:r w:rsidR="007C5075">
          <w:rPr>
            <w:rFonts w:ascii="Times New Roman" w:hAnsi="Times New Roman" w:cs="Times New Roman"/>
            <w:sz w:val="24"/>
            <w:szCs w:val="24"/>
          </w:rPr>
          <w:t>s</w:t>
        </w:r>
      </w:ins>
      <w:moveTo w:id="96" w:author="Cavanaugh, Rob" w:date="2025-08-08T10:24:00Z" w16du:dateUtc="2025-08-08T14:24:00Z">
        <w:r w:rsidRPr="00010F95">
          <w:rPr>
            <w:rFonts w:ascii="Times New Roman" w:hAnsi="Times New Roman" w:cs="Times New Roman"/>
            <w:sz w:val="24"/>
            <w:szCs w:val="24"/>
          </w:rPr>
          <w:t xml:space="preserve"> the concurrent analysis of data </w:t>
        </w:r>
        <w:del w:id="97" w:author="Cavanaugh, Rob" w:date="2025-08-08T10:27:00Z" w16du:dateUtc="2025-08-08T14:27:00Z">
          <w:r w:rsidRPr="00010F95" w:rsidDel="007A5DD1">
            <w:rPr>
              <w:rFonts w:ascii="Times New Roman" w:hAnsi="Times New Roman" w:cs="Times New Roman"/>
              <w:sz w:val="24"/>
              <w:szCs w:val="24"/>
            </w:rPr>
            <w:delText>from various institutions</w:delText>
          </w:r>
        </w:del>
      </w:moveTo>
      <w:ins w:id="98" w:author="Cavanaugh, Rob" w:date="2025-08-08T10:27:00Z" w16du:dateUtc="2025-08-08T14:27:00Z">
        <w:r w:rsidR="007A5DD1">
          <w:rPr>
            <w:rFonts w:ascii="Times New Roman" w:hAnsi="Times New Roman" w:cs="Times New Roman"/>
            <w:sz w:val="24"/>
            <w:szCs w:val="24"/>
          </w:rPr>
          <w:t xml:space="preserve">across institutions </w:t>
        </w:r>
      </w:ins>
      <w:ins w:id="99" w:author="Cavanaugh, Rob" w:date="2025-08-08T10:26:00Z" w16du:dateUtc="2025-08-08T14:26:00Z">
        <w:r>
          <w:rPr>
            <w:rFonts w:ascii="Times New Roman" w:hAnsi="Times New Roman" w:cs="Times New Roman"/>
            <w:sz w:val="24"/>
            <w:szCs w:val="24"/>
          </w:rPr>
          <w:t xml:space="preserve">and </w:t>
        </w:r>
      </w:ins>
      <w:ins w:id="100" w:author="Cavanaugh, Rob" w:date="2025-08-08T10:27:00Z" w16du:dateUtc="2025-08-08T14:27:00Z">
        <w:r w:rsidR="007A5DD1">
          <w:rPr>
            <w:rFonts w:ascii="Times New Roman" w:hAnsi="Times New Roman" w:cs="Times New Roman"/>
            <w:sz w:val="24"/>
            <w:szCs w:val="24"/>
          </w:rPr>
          <w:t xml:space="preserve">specifically </w:t>
        </w:r>
      </w:ins>
      <w:ins w:id="101" w:author="Cavanaugh, Rob" w:date="2025-08-08T10:26:00Z" w16du:dateUtc="2025-08-08T14:26:00Z">
        <w:r>
          <w:rPr>
            <w:rFonts w:ascii="Times New Roman" w:hAnsi="Times New Roman" w:cs="Times New Roman"/>
            <w:sz w:val="24"/>
            <w:szCs w:val="24"/>
          </w:rPr>
          <w:t>provide the infrastructure necessary to c</w:t>
        </w:r>
      </w:ins>
      <w:ins w:id="102" w:author="Cavanaugh, Rob" w:date="2025-08-08T10:27:00Z" w16du:dateUtc="2025-08-08T14:27:00Z">
        <w:r>
          <w:rPr>
            <w:rFonts w:ascii="Times New Roman" w:hAnsi="Times New Roman" w:cs="Times New Roman"/>
            <w:sz w:val="24"/>
            <w:szCs w:val="24"/>
          </w:rPr>
          <w:t xml:space="preserve">alculate and compare FIs across </w:t>
        </w:r>
      </w:ins>
      <w:ins w:id="103" w:author="Cavanaugh, Rob" w:date="2025-08-13T15:44:00Z" w16du:dateUtc="2025-08-13T19:44:00Z">
        <w:r w:rsidR="00E74DE2">
          <w:rPr>
            <w:rFonts w:ascii="Times New Roman" w:hAnsi="Times New Roman" w:cs="Times New Roman"/>
            <w:sz w:val="24"/>
            <w:szCs w:val="24"/>
          </w:rPr>
          <w:t xml:space="preserve">institutional and </w:t>
        </w:r>
      </w:ins>
      <w:ins w:id="104" w:author="Cavanaugh, Rob" w:date="2025-08-08T10:27:00Z" w16du:dateUtc="2025-08-08T14:27:00Z">
        <w:r>
          <w:rPr>
            <w:rFonts w:ascii="Times New Roman" w:hAnsi="Times New Roman" w:cs="Times New Roman"/>
            <w:sz w:val="24"/>
            <w:szCs w:val="24"/>
          </w:rPr>
          <w:t>international databases</w:t>
        </w:r>
      </w:ins>
      <w:ins w:id="105" w:author="Cavanaugh, Rob" w:date="2025-08-13T15:44:00Z" w16du:dateUtc="2025-08-13T19:44:00Z">
        <w:r w:rsidR="00E74DE2">
          <w:rPr>
            <w:rFonts w:ascii="Times New Roman" w:hAnsi="Times New Roman" w:cs="Times New Roman"/>
            <w:sz w:val="24"/>
            <w:szCs w:val="24"/>
          </w:rPr>
          <w:t xml:space="preserve"> </w:t>
        </w:r>
      </w:ins>
      <w:moveTo w:id="106" w:author="Cavanaugh, Rob" w:date="2025-08-08T10:24:00Z" w16du:dateUtc="2025-08-08T14:24:00Z">
        <w:del w:id="107" w:author="Cavanaugh, Rob" w:date="2025-08-13T15:44:00Z" w16du:dateUtc="2025-08-13T19:44:00Z">
          <w:r w:rsidDel="00E74DE2">
            <w:rPr>
              <w:rFonts w:ascii="Times New Roman" w:hAnsi="Times New Roman" w:cs="Times New Roman"/>
              <w:sz w:val="24"/>
              <w:szCs w:val="24"/>
            </w:rPr>
            <w:delText xml:space="preserve">. </w:delText>
          </w:r>
          <w:commentRangeStart w:id="108"/>
          <w:r w:rsidDel="00E74DE2">
            <w:rPr>
              <w:rFonts w:ascii="Times New Roman" w:hAnsi="Times New Roman" w:cs="Times New Roman"/>
              <w:sz w:val="24"/>
              <w:szCs w:val="24"/>
            </w:rPr>
            <w:delText>By loading multi-site, multi-source data into harmonized data structures, researchers are able</w:delText>
          </w:r>
          <w:r w:rsidRPr="00010F95" w:rsidDel="00E74DE2">
            <w:rPr>
              <w:rFonts w:ascii="Times New Roman" w:hAnsi="Times New Roman" w:cs="Times New Roman"/>
              <w:sz w:val="24"/>
              <w:szCs w:val="24"/>
            </w:rPr>
            <w:delText xml:space="preserve"> to conduct multi-institutional, international studies with structural consistency</w:delText>
          </w:r>
        </w:del>
      </w:moveTo>
      <w:commentRangeEnd w:id="108"/>
      <w:del w:id="109" w:author="Cavanaugh, Rob" w:date="2025-08-13T15:44:00Z" w16du:dateUtc="2025-08-13T19:44:00Z">
        <w:r w:rsidR="007C5075" w:rsidDel="00E74DE2">
          <w:rPr>
            <w:rStyle w:val="CommentReference"/>
          </w:rPr>
          <w:commentReference w:id="108"/>
        </w:r>
      </w:del>
      <w:moveTo w:id="110" w:author="Cavanaugh, Rob" w:date="2025-08-08T10:24:00Z" w16du:dateUtc="2025-08-08T14:24:00Z">
        <w:del w:id="111" w:author="Cavanaugh, Rob" w:date="2025-08-13T15:44:00Z" w16du:dateUtc="2025-08-13T19:44:00Z">
          <w:r w:rsidDel="00E74DE2">
            <w:rPr>
              <w:rFonts w:ascii="Times New Roman" w:hAnsi="Times New Roman" w:cs="Times New Roman"/>
              <w:sz w:val="24"/>
              <w:szCs w:val="24"/>
            </w:rPr>
            <w:delText xml:space="preserve"> </w:delText>
          </w:r>
        </w:del>
        <w:r w:rsidRPr="00010F95">
          <w:rPr>
            <w:rFonts w:ascii="Times New Roman" w:hAnsi="Times New Roman" w:cs="Times New Roman"/>
            <w:sz w:val="24"/>
            <w:szCs w:val="24"/>
          </w:rPr>
          <w:fldChar w:fldCharType="begin"/>
        </w:r>
      </w:moveTo>
      <w:r w:rsidR="0048000F">
        <w:rPr>
          <w:rFonts w:ascii="Times New Roman" w:hAnsi="Times New Roman" w:cs="Times New Roman"/>
          <w:sz w:val="24"/>
          <w:szCs w:val="24"/>
        </w:rPr>
        <w:instrText xml:space="preserve"> ADDIN ZOTERO_ITEM CSL_CITATION {"citationID":"Vvwo0tjF","properties":{"formattedCitation":"(17)","plainCitation":"(17)","noteIndex":0},"citationItems":[{"id":1960,"uris":["http://zotero.org/groups/6096250/items/XJ3YHG7P"],"itemData":{"id":1960,"type":"article-journal","abstract":"Objectives To evaluate the utility of applying the Observational Medical Outcomes Partnership (OMOP) Common Data Model (CDM) across multiple observational databases within an organization and to apply standardized analytics tools for conducting observational research.Materials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Association","DOI":"10.1093/jamia/ocu023","ISSN":"1067-5027","issue":"3","journalAbbreviation":"Journal of the American Medical Informatics Association","page":"553-564","source":"Silverchair","title":"Feasibility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B"}],"issued":{"date-parts":[["2015",3,1]]}}}],"schema":"https://github.com/citation-style-language/schema/raw/master/csl-citation.json"} </w:instrText>
      </w:r>
      <w:moveTo w:id="112" w:author="Cavanaugh, Rob" w:date="2025-08-08T10:24:00Z" w16du:dateUtc="2025-08-08T14:24:00Z">
        <w:r w:rsidRPr="00010F95">
          <w:rPr>
            <w:rFonts w:ascii="Times New Roman" w:hAnsi="Times New Roman" w:cs="Times New Roman"/>
            <w:sz w:val="24"/>
            <w:szCs w:val="24"/>
          </w:rPr>
          <w:fldChar w:fldCharType="separate"/>
        </w:r>
      </w:moveTo>
      <w:r w:rsidR="0048000F">
        <w:rPr>
          <w:rFonts w:ascii="Times New Roman" w:hAnsi="Times New Roman" w:cs="Times New Roman"/>
          <w:noProof/>
          <w:sz w:val="24"/>
          <w:szCs w:val="24"/>
        </w:rPr>
        <w:t>(17)</w:t>
      </w:r>
      <w:moveTo w:id="113" w:author="Cavanaugh, Rob" w:date="2025-08-08T10:24:00Z" w16du:dateUtc="2025-08-08T14:24:00Z">
        <w:r w:rsidRPr="00010F95">
          <w:rPr>
            <w:rFonts w:ascii="Times New Roman" w:hAnsi="Times New Roman" w:cs="Times New Roman"/>
            <w:sz w:val="24"/>
            <w:szCs w:val="24"/>
          </w:rPr>
          <w:fldChar w:fldCharType="end"/>
        </w:r>
        <w:r>
          <w:rPr>
            <w:rFonts w:ascii="Times New Roman" w:hAnsi="Times New Roman" w:cs="Times New Roman"/>
            <w:sz w:val="24"/>
            <w:szCs w:val="24"/>
          </w:rPr>
          <w:t>.</w:t>
        </w:r>
        <w:r w:rsidRPr="00010F95">
          <w:rPr>
            <w:rFonts w:ascii="Times New Roman" w:hAnsi="Times New Roman" w:cs="Times New Roman"/>
            <w:sz w:val="24"/>
            <w:szCs w:val="24"/>
          </w:rPr>
          <w:t xml:space="preserve"> As a result, CDMs overcome challenges associated with </w:t>
        </w:r>
      </w:moveTo>
      <w:ins w:id="114" w:author="Cavanaugh, Rob" w:date="2025-08-08T10:28:00Z" w16du:dateUtc="2025-08-08T14:28:00Z">
        <w:r w:rsidR="007A5DD1">
          <w:rPr>
            <w:rFonts w:ascii="Times New Roman" w:hAnsi="Times New Roman" w:cs="Times New Roman"/>
            <w:sz w:val="24"/>
            <w:szCs w:val="24"/>
          </w:rPr>
          <w:t xml:space="preserve">international comparisons of frailty to date: </w:t>
        </w:r>
      </w:ins>
      <w:moveTo w:id="115" w:author="Cavanaugh, Rob" w:date="2025-08-08T10:24:00Z" w16du:dateUtc="2025-08-08T14:24:00Z">
        <w:r w:rsidRPr="00010F95">
          <w:rPr>
            <w:rFonts w:ascii="Times New Roman" w:hAnsi="Times New Roman" w:cs="Times New Roman"/>
            <w:sz w:val="24"/>
            <w:szCs w:val="24"/>
          </w:rPr>
          <w:t xml:space="preserve">data heterogeneity and </w:t>
        </w:r>
        <w:r>
          <w:rPr>
            <w:rFonts w:ascii="Times New Roman" w:hAnsi="Times New Roman" w:cs="Times New Roman"/>
            <w:sz w:val="24"/>
            <w:szCs w:val="24"/>
          </w:rPr>
          <w:t>inconsistencies in how data are captured</w:t>
        </w:r>
      </w:moveTo>
      <w:ins w:id="116" w:author="Cavanaugh, Rob" w:date="2025-08-08T10:28:00Z" w16du:dateUtc="2025-08-08T14:28:00Z">
        <w:r w:rsidR="007A5DD1">
          <w:rPr>
            <w:rFonts w:ascii="Times New Roman" w:hAnsi="Times New Roman" w:cs="Times New Roman"/>
            <w:sz w:val="24"/>
            <w:szCs w:val="24"/>
          </w:rPr>
          <w:t xml:space="preserve">. This </w:t>
        </w:r>
      </w:ins>
      <w:moveTo w:id="117" w:author="Cavanaugh, Rob" w:date="2025-08-08T10:24:00Z" w16du:dateUtc="2025-08-08T14:24:00Z">
        <w:del w:id="118" w:author="Cavanaugh, Rob" w:date="2025-08-08T10:28:00Z" w16du:dateUtc="2025-08-08T14:28:00Z">
          <w:r w:rsidRPr="00010F95" w:rsidDel="007A5DD1">
            <w:rPr>
              <w:rFonts w:ascii="Times New Roman" w:hAnsi="Times New Roman" w:cs="Times New Roman"/>
              <w:sz w:val="24"/>
              <w:szCs w:val="24"/>
            </w:rPr>
            <w:delText xml:space="preserve">, </w:delText>
          </w:r>
        </w:del>
        <w:r w:rsidRPr="00010F95">
          <w:rPr>
            <w:rFonts w:ascii="Times New Roman" w:hAnsi="Times New Roman" w:cs="Times New Roman"/>
            <w:sz w:val="24"/>
            <w:szCs w:val="24"/>
          </w:rPr>
          <w:t>allow</w:t>
        </w:r>
      </w:moveTo>
      <w:ins w:id="119" w:author="Cavanaugh, Rob" w:date="2025-08-08T10:28:00Z" w16du:dateUtc="2025-08-08T14:28:00Z">
        <w:r w:rsidR="007A5DD1">
          <w:rPr>
            <w:rFonts w:ascii="Times New Roman" w:hAnsi="Times New Roman" w:cs="Times New Roman"/>
            <w:sz w:val="24"/>
            <w:szCs w:val="24"/>
          </w:rPr>
          <w:t>s</w:t>
        </w:r>
      </w:ins>
      <w:moveTo w:id="120" w:author="Cavanaugh, Rob" w:date="2025-08-08T10:24:00Z" w16du:dateUtc="2025-08-08T14:24:00Z">
        <w:del w:id="121" w:author="Cavanaugh, Rob" w:date="2025-08-08T10:28:00Z" w16du:dateUtc="2025-08-08T14:28:00Z">
          <w:r w:rsidRPr="00010F95" w:rsidDel="007A5DD1">
            <w:rPr>
              <w:rFonts w:ascii="Times New Roman" w:hAnsi="Times New Roman" w:cs="Times New Roman"/>
              <w:sz w:val="24"/>
              <w:szCs w:val="24"/>
            </w:rPr>
            <w:delText>ing</w:delText>
          </w:r>
        </w:del>
        <w:r w:rsidRPr="00010F95">
          <w:rPr>
            <w:rFonts w:ascii="Times New Roman" w:hAnsi="Times New Roman" w:cs="Times New Roman"/>
            <w:sz w:val="24"/>
            <w:szCs w:val="24"/>
          </w:rPr>
          <w:t xml:space="preserve"> for more robust analyses</w:t>
        </w:r>
      </w:moveTo>
      <w:ins w:id="122" w:author="Chen Yanover" w:date="2025-08-11T15:22:00Z" w16du:dateUtc="2025-08-11T12:22:00Z">
        <w:r w:rsidR="007C5075">
          <w:rPr>
            <w:rFonts w:ascii="Times New Roman" w:hAnsi="Times New Roman" w:cs="Times New Roman"/>
            <w:sz w:val="24"/>
            <w:szCs w:val="24"/>
          </w:rPr>
          <w:t xml:space="preserve"> and</w:t>
        </w:r>
      </w:ins>
      <w:moveTo w:id="123" w:author="Cavanaugh, Rob" w:date="2025-08-08T10:24:00Z" w16du:dateUtc="2025-08-08T14:24:00Z">
        <w:del w:id="124" w:author="Chen Yanover" w:date="2025-08-11T15:22:00Z" w16du:dateUtc="2025-08-11T12:22:00Z">
          <w:r w:rsidRPr="00010F95" w:rsidDel="007C5075">
            <w:rPr>
              <w:rFonts w:ascii="Times New Roman" w:hAnsi="Times New Roman" w:cs="Times New Roman"/>
              <w:sz w:val="24"/>
              <w:szCs w:val="24"/>
            </w:rPr>
            <w:delText>,</w:delText>
          </w:r>
        </w:del>
        <w:r w:rsidRPr="00010F95">
          <w:rPr>
            <w:rFonts w:ascii="Times New Roman" w:hAnsi="Times New Roman" w:cs="Times New Roman"/>
            <w:sz w:val="24"/>
            <w:szCs w:val="24"/>
          </w:rPr>
          <w:t xml:space="preserve"> data </w:t>
        </w:r>
        <w:r w:rsidRPr="00010F95">
          <w:rPr>
            <w:rFonts w:ascii="Times New Roman" w:hAnsi="Times New Roman" w:cs="Times New Roman"/>
            <w:sz w:val="24"/>
            <w:szCs w:val="24"/>
          </w:rPr>
          <w:lastRenderedPageBreak/>
          <w:t xml:space="preserve">interoperability, facilitating </w:t>
        </w:r>
        <w:del w:id="125" w:author="Chen Yanover" w:date="2025-08-11T15:22:00Z" w16du:dateUtc="2025-08-11T12:22:00Z">
          <w:r w:rsidRPr="00010F95" w:rsidDel="007C5075">
            <w:rPr>
              <w:rFonts w:ascii="Times New Roman" w:hAnsi="Times New Roman" w:cs="Times New Roman"/>
              <w:sz w:val="24"/>
              <w:szCs w:val="24"/>
            </w:rPr>
            <w:delText xml:space="preserve">data and </w:delText>
          </w:r>
        </w:del>
        <w:r w:rsidRPr="00010F95">
          <w:rPr>
            <w:rFonts w:ascii="Times New Roman" w:hAnsi="Times New Roman" w:cs="Times New Roman"/>
            <w:sz w:val="24"/>
            <w:szCs w:val="24"/>
          </w:rPr>
          <w:t>query sharing across multiple organizations</w:t>
        </w:r>
      </w:moveTo>
      <w:ins w:id="126" w:author="Chen Yanover" w:date="2025-08-11T15:22:00Z" w16du:dateUtc="2025-08-11T12:22:00Z">
        <w:r w:rsidR="007C5075">
          <w:rPr>
            <w:rFonts w:ascii="Times New Roman" w:hAnsi="Times New Roman" w:cs="Times New Roman"/>
            <w:sz w:val="24"/>
            <w:szCs w:val="24"/>
          </w:rPr>
          <w:t xml:space="preserve">, </w:t>
        </w:r>
      </w:ins>
      <w:ins w:id="127" w:author="Chen Yanover" w:date="2025-08-11T15:23:00Z" w16du:dateUtc="2025-08-11T12:23:00Z">
        <w:r w:rsidR="007C5075">
          <w:rPr>
            <w:rFonts w:ascii="Times New Roman" w:hAnsi="Times New Roman" w:cs="Times New Roman"/>
            <w:sz w:val="24"/>
            <w:szCs w:val="24"/>
          </w:rPr>
          <w:t>maintaining</w:t>
        </w:r>
      </w:ins>
      <w:ins w:id="128" w:author="Chen Yanover" w:date="2025-08-11T15:22:00Z" w16du:dateUtc="2025-08-11T12:22:00Z">
        <w:r w:rsidR="007C5075">
          <w:rPr>
            <w:rFonts w:ascii="Times New Roman" w:hAnsi="Times New Roman" w:cs="Times New Roman"/>
            <w:sz w:val="24"/>
            <w:szCs w:val="24"/>
          </w:rPr>
          <w:t xml:space="preserve"> </w:t>
        </w:r>
      </w:ins>
      <w:ins w:id="129" w:author="Chen Yanover" w:date="2025-08-11T15:23:00Z" w16du:dateUtc="2025-08-11T12:23:00Z">
        <w:r w:rsidR="007C5075">
          <w:rPr>
            <w:rFonts w:ascii="Times New Roman" w:hAnsi="Times New Roman" w:cs="Times New Roman"/>
            <w:sz w:val="24"/>
            <w:szCs w:val="24"/>
          </w:rPr>
          <w:t xml:space="preserve">privacy of </w:t>
        </w:r>
      </w:ins>
      <w:ins w:id="130" w:author="Chen Yanover" w:date="2025-08-11T15:22:00Z" w16du:dateUtc="2025-08-11T12:22:00Z">
        <w:r w:rsidR="007C5075">
          <w:rPr>
            <w:rFonts w:ascii="Times New Roman" w:hAnsi="Times New Roman" w:cs="Times New Roman"/>
            <w:sz w:val="24"/>
            <w:szCs w:val="24"/>
          </w:rPr>
          <w:t xml:space="preserve">patient-level data </w:t>
        </w:r>
      </w:ins>
      <w:moveTo w:id="131" w:author="Cavanaugh, Rob" w:date="2025-08-08T10:24:00Z" w16du:dateUtc="2025-08-08T14:24:00Z">
        <w:del w:id="132" w:author="Chen Yanover" w:date="2025-08-11T15:23:00Z" w16du:dateUtc="2025-08-11T12:23:00Z">
          <w:r w:rsidDel="007C5075">
            <w:rPr>
              <w:rFonts w:ascii="Times New Roman" w:hAnsi="Times New Roman" w:cs="Times New Roman"/>
              <w:sz w:val="24"/>
              <w:szCs w:val="24"/>
            </w:rPr>
            <w:delText xml:space="preserve"> </w:delText>
          </w:r>
        </w:del>
        <w:r>
          <w:rPr>
            <w:rFonts w:ascii="Times New Roman" w:hAnsi="Times New Roman" w:cs="Times New Roman"/>
            <w:sz w:val="24"/>
            <w:szCs w:val="24"/>
          </w:rPr>
          <w:fldChar w:fldCharType="begin"/>
        </w:r>
      </w:moveTo>
      <w:r w:rsidR="0048000F">
        <w:rPr>
          <w:rFonts w:ascii="Times New Roman" w:hAnsi="Times New Roman" w:cs="Times New Roman"/>
          <w:sz w:val="24"/>
          <w:szCs w:val="24"/>
        </w:rPr>
        <w:instrText xml:space="preserve"> ADDIN ZOTERO_ITEM CSL_CITATION {"citationID":"alwuFOiH","properties":{"formattedCitation":"(18)","plainCitation":"(18)","noteIndex":0},"citationItems":[{"id":1963,"uris":["http://zotero.org/groups/6096250/items/R5XWKANP"],"itemData":{"id":1963,"type":"article-journal","abstract":"OBJECTIVE: To review the methods and dimensions of data quality assessment in the context of electronic health record (EHR) data reuse for research.\nMATERIALS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used.\nRESULTS: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presence.\nDISCUSSION: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assessment.\nCONCLUSION: There is currently little consistency or potential generalizability in the methods used to assess EHR data quality. If the reuse of EHR data for clinical research is to become accepted, researchers should adopt validated, systematic methods of EHR data quality assessment.","container-title":"Journal of the American Medical Informatics Association: JAMIA","DOI":"10.1136/amiajnl-2011-000681","ISSN":"1527-974X","issue":"1","journalAbbreviation":"J Am Med Inform Assoc","language":"eng","note":"PMID: 22733976\nPMCID: PMC3555312","page":"144-151","source":"PubMed","title":"Methods and dimensions of electronic health record data quality assessment: enabling reuse for clinical research","title-short":"Methods and dimensions of electronic health record data quality assessment","volume":"20","author":[{"family":"Weiskopf","given":"Nicole Gray"},{"family":"Weng","given":"Chunhua"}],"issued":{"date-parts":[["2013",1,1]]}}}],"schema":"https://github.com/citation-style-language/schema/raw/master/csl-citation.json"} </w:instrText>
      </w:r>
      <w:moveTo w:id="133" w:author="Cavanaugh, Rob" w:date="2025-08-08T10:24:00Z" w16du:dateUtc="2025-08-08T14:24:00Z">
        <w:r>
          <w:rPr>
            <w:rFonts w:ascii="Times New Roman" w:hAnsi="Times New Roman" w:cs="Times New Roman"/>
            <w:sz w:val="24"/>
            <w:szCs w:val="24"/>
          </w:rPr>
          <w:fldChar w:fldCharType="separate"/>
        </w:r>
      </w:moveTo>
      <w:r w:rsidR="0048000F">
        <w:rPr>
          <w:rFonts w:ascii="Times New Roman" w:hAnsi="Times New Roman" w:cs="Times New Roman"/>
          <w:sz w:val="24"/>
        </w:rPr>
        <w:t>(18)</w:t>
      </w:r>
      <w:moveTo w:id="134" w:author="Cavanaugh, Rob" w:date="2025-08-08T10:24:00Z" w16du:dateUtc="2025-08-08T14:24:00Z">
        <w:r>
          <w:rPr>
            <w:rFonts w:ascii="Times New Roman" w:hAnsi="Times New Roman" w:cs="Times New Roman"/>
            <w:sz w:val="24"/>
            <w:szCs w:val="24"/>
          </w:rPr>
          <w:fldChar w:fldCharType="end"/>
        </w:r>
        <w:r>
          <w:rPr>
            <w:rFonts w:ascii="Times New Roman" w:hAnsi="Times New Roman" w:cs="Times New Roman"/>
            <w:sz w:val="24"/>
            <w:szCs w:val="24"/>
          </w:rPr>
          <w:t xml:space="preserve">. </w:t>
        </w:r>
        <w:del w:id="135" w:author="Cavanaugh, Rob" w:date="2025-08-08T10:25:00Z" w16du:dateUtc="2025-08-08T14:25:00Z">
          <w:r w:rsidRPr="00010F95" w:rsidDel="00A51C4A">
            <w:rPr>
              <w:rFonts w:ascii="Times New Roman" w:hAnsi="Times New Roman" w:cs="Times New Roman"/>
              <w:sz w:val="24"/>
              <w:szCs w:val="24"/>
            </w:rPr>
            <w:delText>The utility of t</w:delText>
          </w:r>
        </w:del>
        <w:del w:id="136" w:author="Cavanaugh, Rob" w:date="2025-08-08T10:27:00Z" w16du:dateUtc="2025-08-08T14:27:00Z">
          <w:r w:rsidRPr="00010F95" w:rsidDel="00A51C4A">
            <w:rPr>
              <w:rFonts w:ascii="Times New Roman" w:hAnsi="Times New Roman" w:cs="Times New Roman"/>
              <w:sz w:val="24"/>
              <w:szCs w:val="24"/>
            </w:rPr>
            <w:delText xml:space="preserve">his type of data structure in the frailty research </w:delText>
          </w:r>
        </w:del>
        <w:del w:id="137" w:author="Cavanaugh, Rob" w:date="2025-08-08T10:25:00Z" w16du:dateUtc="2025-08-08T14:25:00Z">
          <w:r w:rsidRPr="00010F95" w:rsidDel="00A51C4A">
            <w:rPr>
              <w:rFonts w:ascii="Times New Roman" w:hAnsi="Times New Roman" w:cs="Times New Roman"/>
              <w:sz w:val="24"/>
              <w:szCs w:val="24"/>
            </w:rPr>
            <w:delText>arena is</w:delText>
          </w:r>
        </w:del>
        <w:del w:id="138" w:author="Cavanaugh, Rob" w:date="2025-08-08T10:27:00Z" w16du:dateUtc="2025-08-08T14:27:00Z">
          <w:r w:rsidRPr="00010F95" w:rsidDel="00A51C4A">
            <w:rPr>
              <w:rFonts w:ascii="Times New Roman" w:hAnsi="Times New Roman" w:cs="Times New Roman"/>
              <w:sz w:val="24"/>
              <w:szCs w:val="24"/>
            </w:rPr>
            <w:delText xml:space="preserve"> </w:delText>
          </w:r>
        </w:del>
        <w:del w:id="139" w:author="Cavanaugh, Rob" w:date="2025-08-08T10:26:00Z" w16du:dateUtc="2025-08-08T14:26:00Z">
          <w:r w:rsidDel="00A51C4A">
            <w:rPr>
              <w:rFonts w:ascii="Times New Roman" w:hAnsi="Times New Roman" w:cs="Times New Roman"/>
              <w:sz w:val="24"/>
              <w:szCs w:val="24"/>
            </w:rPr>
            <w:delText xml:space="preserve">in </w:delText>
          </w:r>
          <w:r w:rsidRPr="00010F95" w:rsidDel="00A51C4A">
            <w:rPr>
              <w:rFonts w:ascii="Times New Roman" w:hAnsi="Times New Roman" w:cs="Times New Roman"/>
              <w:sz w:val="24"/>
              <w:szCs w:val="24"/>
            </w:rPr>
            <w:delText>the</w:delText>
          </w:r>
        </w:del>
        <w:del w:id="140" w:author="Cavanaugh, Rob" w:date="2025-08-08T10:27:00Z" w16du:dateUtc="2025-08-08T14:27:00Z">
          <w:r w:rsidRPr="00010F95" w:rsidDel="00A51C4A">
            <w:rPr>
              <w:rFonts w:ascii="Times New Roman" w:hAnsi="Times New Roman" w:cs="Times New Roman"/>
              <w:sz w:val="24"/>
              <w:szCs w:val="24"/>
            </w:rPr>
            <w:delText xml:space="preserve"> </w:delText>
          </w:r>
        </w:del>
        <w:del w:id="141" w:author="Cavanaugh, Rob" w:date="2025-08-08T10:26:00Z" w16du:dateUtc="2025-08-08T14:26:00Z">
          <w:r w:rsidRPr="00010F95" w:rsidDel="00A51C4A">
            <w:rPr>
              <w:rFonts w:ascii="Times New Roman" w:hAnsi="Times New Roman" w:cs="Times New Roman"/>
              <w:sz w:val="24"/>
              <w:szCs w:val="24"/>
            </w:rPr>
            <w:delText xml:space="preserve">ability </w:delText>
          </w:r>
        </w:del>
        <w:del w:id="142" w:author="Cavanaugh, Rob" w:date="2025-08-08T10:27:00Z" w16du:dateUtc="2025-08-08T14:27:00Z">
          <w:r w:rsidRPr="00010F95" w:rsidDel="00A51C4A">
            <w:rPr>
              <w:rFonts w:ascii="Times New Roman" w:hAnsi="Times New Roman" w:cs="Times New Roman"/>
              <w:sz w:val="24"/>
              <w:szCs w:val="24"/>
            </w:rPr>
            <w:delText xml:space="preserve">to calculate and explore </w:delText>
          </w:r>
          <w:r w:rsidDel="00A51C4A">
            <w:rPr>
              <w:rFonts w:ascii="Times New Roman" w:hAnsi="Times New Roman" w:cs="Times New Roman"/>
              <w:sz w:val="24"/>
              <w:szCs w:val="24"/>
            </w:rPr>
            <w:delText>FI</w:delText>
          </w:r>
          <w:r w:rsidRPr="00010F95" w:rsidDel="00A51C4A">
            <w:rPr>
              <w:rFonts w:ascii="Times New Roman" w:hAnsi="Times New Roman" w:cs="Times New Roman"/>
              <w:sz w:val="24"/>
              <w:szCs w:val="24"/>
            </w:rPr>
            <w:delText xml:space="preserve">s across international </w:delText>
          </w:r>
        </w:del>
        <w:del w:id="143" w:author="Cavanaugh, Rob" w:date="2025-08-08T10:26:00Z" w16du:dateUtc="2025-08-08T14:26:00Z">
          <w:r w:rsidRPr="00010F95" w:rsidDel="00A51C4A">
            <w:rPr>
              <w:rFonts w:ascii="Times New Roman" w:hAnsi="Times New Roman" w:cs="Times New Roman"/>
              <w:sz w:val="24"/>
              <w:szCs w:val="24"/>
            </w:rPr>
            <w:delText>EHRs.</w:delText>
          </w:r>
        </w:del>
      </w:moveTo>
      <w:moveToRangeEnd w:id="93"/>
    </w:p>
    <w:p w14:paraId="728D653D" w14:textId="595ED859" w:rsidR="00F139F4" w:rsidRPr="00010F95" w:rsidDel="007A5DD1" w:rsidRDefault="007A5DD1">
      <w:pPr>
        <w:spacing w:after="0"/>
        <w:ind w:firstLine="720"/>
        <w:rPr>
          <w:del w:id="144" w:author="Cavanaugh, Rob" w:date="2025-08-08T10:31:00Z" w16du:dateUtc="2025-08-08T14:31:00Z"/>
          <w:rFonts w:ascii="Times New Roman" w:hAnsi="Times New Roman" w:cs="Times New Roman"/>
          <w:sz w:val="24"/>
          <w:szCs w:val="24"/>
        </w:rPr>
      </w:pPr>
      <w:ins w:id="145" w:author="Cavanaugh, Rob" w:date="2025-08-08T10:29:00Z" w16du:dateUtc="2025-08-08T14:29:00Z">
        <w:r>
          <w:rPr>
            <w:rFonts w:ascii="Times New Roman" w:hAnsi="Times New Roman" w:cs="Times New Roman"/>
            <w:sz w:val="24"/>
            <w:szCs w:val="24"/>
          </w:rPr>
          <w:t xml:space="preserve">However, while CDMs enable calculation of frailty across international databases, they do not ensure that the tools </w:t>
        </w:r>
      </w:ins>
      <w:ins w:id="146" w:author="Cavanaugh, Rob" w:date="2025-08-08T10:30:00Z" w16du:dateUtc="2025-08-08T14:30:00Z">
        <w:r>
          <w:rPr>
            <w:rFonts w:ascii="Times New Roman" w:hAnsi="Times New Roman" w:cs="Times New Roman"/>
            <w:sz w:val="24"/>
            <w:szCs w:val="24"/>
          </w:rPr>
          <w:t xml:space="preserve">used to calculate frailty (FIs) are valid outside of the contexts in which they were developed. </w:t>
        </w:r>
      </w:ins>
      <w:r w:rsidR="0053721F" w:rsidRPr="00010F95">
        <w:rPr>
          <w:rFonts w:ascii="Times New Roman" w:hAnsi="Times New Roman" w:cs="Times New Roman"/>
          <w:sz w:val="24"/>
          <w:szCs w:val="24"/>
        </w:rPr>
        <w:t xml:space="preserve">Without a frailty measure that is valid for international </w:t>
      </w:r>
      <w:r w:rsidR="00786AC2">
        <w:rPr>
          <w:rFonts w:ascii="Times New Roman" w:hAnsi="Times New Roman" w:cs="Times New Roman"/>
          <w:sz w:val="24"/>
          <w:szCs w:val="24"/>
        </w:rPr>
        <w:t>comparisons</w:t>
      </w:r>
      <w:r w:rsidR="0053721F" w:rsidRPr="00010F95">
        <w:rPr>
          <w:rFonts w:ascii="Times New Roman" w:hAnsi="Times New Roman" w:cs="Times New Roman"/>
          <w:sz w:val="24"/>
          <w:szCs w:val="24"/>
        </w:rPr>
        <w:t xml:space="preserve">, </w:t>
      </w:r>
      <w:commentRangeStart w:id="147"/>
      <w:r w:rsidR="0053721F" w:rsidRPr="00010F95">
        <w:rPr>
          <w:rFonts w:ascii="Times New Roman" w:hAnsi="Times New Roman" w:cs="Times New Roman"/>
          <w:sz w:val="24"/>
          <w:szCs w:val="24"/>
        </w:rPr>
        <w:t xml:space="preserve">research is showing adaptations of existing measures such as </w:t>
      </w:r>
      <w:r w:rsidR="00786AC2">
        <w:rPr>
          <w:rFonts w:ascii="Times New Roman" w:hAnsi="Times New Roman" w:cs="Times New Roman"/>
          <w:sz w:val="24"/>
          <w:szCs w:val="24"/>
        </w:rPr>
        <w:t>FIs</w:t>
      </w:r>
      <w:r w:rsidR="0053721F" w:rsidRPr="00010F95">
        <w:rPr>
          <w:rFonts w:ascii="Times New Roman" w:hAnsi="Times New Roman" w:cs="Times New Roman"/>
          <w:sz w:val="24"/>
          <w:szCs w:val="24"/>
        </w:rPr>
        <w:t xml:space="preserve"> that are based on the </w:t>
      </w:r>
      <w:r w:rsidR="00786AC2">
        <w:rPr>
          <w:rFonts w:ascii="Times New Roman" w:hAnsi="Times New Roman" w:cs="Times New Roman"/>
          <w:sz w:val="24"/>
          <w:szCs w:val="24"/>
        </w:rPr>
        <w:t xml:space="preserve">deficit </w:t>
      </w:r>
      <w:r w:rsidR="0053721F" w:rsidRPr="00010F95">
        <w:rPr>
          <w:rFonts w:ascii="Times New Roman" w:hAnsi="Times New Roman" w:cs="Times New Roman"/>
          <w:sz w:val="24"/>
          <w:szCs w:val="24"/>
        </w:rPr>
        <w:t>accumulat</w:t>
      </w:r>
      <w:r w:rsidR="00786AC2">
        <w:rPr>
          <w:rFonts w:ascii="Times New Roman" w:hAnsi="Times New Roman" w:cs="Times New Roman"/>
          <w:sz w:val="24"/>
          <w:szCs w:val="24"/>
        </w:rPr>
        <w:t>ion</w:t>
      </w:r>
      <w:r w:rsidR="0053721F" w:rsidRPr="00010F95">
        <w:rPr>
          <w:rFonts w:ascii="Times New Roman" w:hAnsi="Times New Roman" w:cs="Times New Roman"/>
          <w:sz w:val="24"/>
          <w:szCs w:val="24"/>
        </w:rPr>
        <w:t xml:space="preserve"> theory. </w:t>
      </w:r>
      <w:commentRangeEnd w:id="147"/>
      <w:r>
        <w:rPr>
          <w:rStyle w:val="CommentReference"/>
        </w:rPr>
        <w:commentReference w:id="147"/>
      </w:r>
      <w:r w:rsidR="0053721F" w:rsidRPr="00010F95">
        <w:rPr>
          <w:rFonts w:ascii="Times New Roman" w:hAnsi="Times New Roman" w:cs="Times New Roman"/>
          <w:sz w:val="24"/>
          <w:szCs w:val="24"/>
        </w:rPr>
        <w:t xml:space="preserve">For example, </w:t>
      </w:r>
      <w:proofErr w:type="spellStart"/>
      <w:r w:rsidR="0053721F" w:rsidRPr="00010F95">
        <w:rPr>
          <w:rFonts w:ascii="Times New Roman" w:hAnsi="Times New Roman" w:cs="Times New Roman"/>
          <w:sz w:val="24"/>
          <w:szCs w:val="24"/>
        </w:rPr>
        <w:t>eFRAGICAP</w:t>
      </w:r>
      <w:proofErr w:type="spellEnd"/>
      <w:r w:rsidR="0053721F" w:rsidRPr="00010F95">
        <w:rPr>
          <w:rFonts w:ascii="Times New Roman" w:hAnsi="Times New Roman" w:cs="Times New Roman"/>
          <w:sz w:val="24"/>
          <w:szCs w:val="24"/>
        </w:rPr>
        <w:t xml:space="preserve"> is an adaptation of the </w:t>
      </w:r>
      <w:r w:rsidR="00CC0365">
        <w:rPr>
          <w:rFonts w:ascii="Times New Roman" w:hAnsi="Times New Roman" w:cs="Times New Roman"/>
          <w:sz w:val="24"/>
          <w:szCs w:val="24"/>
        </w:rPr>
        <w:t>UK</w:t>
      </w:r>
      <w:r w:rsidR="00786AC2">
        <w:rPr>
          <w:rFonts w:ascii="Times New Roman" w:hAnsi="Times New Roman" w:cs="Times New Roman"/>
          <w:sz w:val="24"/>
          <w:szCs w:val="24"/>
        </w:rPr>
        <w:t xml:space="preserve">-based </w:t>
      </w:r>
      <w:proofErr w:type="spellStart"/>
      <w:r w:rsidR="0053721F" w:rsidRPr="00010F95">
        <w:rPr>
          <w:rFonts w:ascii="Times New Roman" w:hAnsi="Times New Roman" w:cs="Times New Roman"/>
          <w:sz w:val="24"/>
          <w:szCs w:val="24"/>
        </w:rPr>
        <w:t>eFI</w:t>
      </w:r>
      <w:proofErr w:type="spellEnd"/>
      <w:r w:rsidR="0053721F" w:rsidRPr="00010F95">
        <w:rPr>
          <w:rFonts w:ascii="Times New Roman" w:hAnsi="Times New Roman" w:cs="Times New Roman"/>
          <w:sz w:val="24"/>
          <w:szCs w:val="24"/>
        </w:rPr>
        <w:t xml:space="preserve"> in the context of primary healthcare centers in Barcelona</w:t>
      </w:r>
      <w:r w:rsidR="00E61BED">
        <w:rPr>
          <w:rFonts w:ascii="Times New Roman" w:hAnsi="Times New Roman" w:cs="Times New Roman"/>
          <w:sz w:val="24"/>
          <w:szCs w:val="24"/>
        </w:rPr>
        <w:t xml:space="preserve"> </w:t>
      </w:r>
      <w:r w:rsidR="00AB1A3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{"citationID":"XYP54M9E","properties":{"formattedCitation":"(19)","plainCitation":"(19)","noteIndex":0},"citationItems":[{"id":93,"uris":["http://zotero.org/groups/4934829/items/KG7AVMWC"],"itemData":{"id":93,"type":"article-journal","abstract":"To create an electronic frailty index (eFRAGICAP) using electronic health records (EHR) in Catalunya (Spain) and assess its predictive validity with a two-year follow-up of the outcomes: homecare need, institutionalization and mortality in the elderly. Additionally, to assess its concurrent validity compared to other standardized measures: the Clinical Frailty Scale (CFS) and the Risk Instrument for Screening in the Community (RISC).","container-title":"BMC Geriatrics","DOI":"10.1186/s12877-022-03090-8","ISSN":"1471-2318","issue":"1","journalAbbreviation":"BMC Geriatrics","note":"PMID: 35525922\nPMCID: PMC9080132","page":"404","source":"BioMed Central","title":"Validation of an electronic frailty index with electronic health records: eFRAGICAP index","title-short":"Validation of an electronic frailty index with electronic health records","volume":"22","author":[{"family":"Orfila","given":"Francesc"},{"family":"Carrasco-Ribelles","given":"Lucía A."},{"family":"Abellana","given":"Rosa"},{"family":"Roso-Llorach","given":"Albert"},{"family":"Cegri","given":"Francisco"},{"family":"Reyes","given":"Carlen"},{"family":"Violán","given":"Concepción"}],"issued":{"date-parts":[["2022",5,7]]}},"label":"page"}],"schema":"https://github.com/citation-style-language/schema/raw/master/csl-citation.json"} </w:instrText>
      </w:r>
      <w:r w:rsidR="00AB1A3D" w:rsidRPr="00010F95">
        <w:rPr>
          <w:rFonts w:ascii="Times New Roman" w:hAnsi="Times New Roman" w:cs="Times New Roman"/>
          <w:sz w:val="24"/>
          <w:szCs w:val="24"/>
        </w:rPr>
        <w:fldChar w:fldCharType="separate"/>
      </w:r>
      <w:r w:rsidR="0048000F">
        <w:rPr>
          <w:rFonts w:ascii="Times New Roman" w:hAnsi="Times New Roman" w:cs="Times New Roman"/>
          <w:noProof/>
          <w:sz w:val="24"/>
          <w:szCs w:val="24"/>
        </w:rPr>
        <w:t>(19)</w:t>
      </w:r>
      <w:r w:rsidR="00AB1A3D" w:rsidRPr="00010F95">
        <w:rPr>
          <w:rFonts w:ascii="Times New Roman" w:hAnsi="Times New Roman" w:cs="Times New Roman"/>
          <w:sz w:val="24"/>
          <w:szCs w:val="24"/>
        </w:rPr>
        <w:fldChar w:fldCharType="end"/>
      </w:r>
      <w:r w:rsidR="00E61BED">
        <w:rPr>
          <w:rFonts w:ascii="Times New Roman" w:hAnsi="Times New Roman" w:cs="Times New Roman"/>
          <w:sz w:val="24"/>
          <w:szCs w:val="24"/>
        </w:rPr>
        <w:t>.</w:t>
      </w:r>
      <w:r w:rsidR="00DF61DF" w:rsidRPr="00010F95">
        <w:rPr>
          <w:rFonts w:ascii="Times New Roman" w:hAnsi="Times New Roman" w:cs="Times New Roman"/>
          <w:sz w:val="24"/>
          <w:szCs w:val="24"/>
        </w:rPr>
        <w:t xml:space="preserve"> </w:t>
      </w:r>
      <w:r w:rsidR="0053721F" w:rsidRPr="00010F95">
        <w:rPr>
          <w:rFonts w:ascii="Times New Roman" w:hAnsi="Times New Roman" w:cs="Times New Roman"/>
          <w:sz w:val="24"/>
          <w:szCs w:val="24"/>
        </w:rPr>
        <w:t xml:space="preserve">However, adaptations and applications outside of the original setting run the risk of misclassification. </w:t>
      </w:r>
      <w:ins w:id="148" w:author="Cavanaugh, Rob" w:date="2025-08-08T10:31:00Z" w16du:dateUtc="2025-08-08T14:31:00Z">
        <w:r>
          <w:rPr>
            <w:rFonts w:ascii="Times New Roman" w:hAnsi="Times New Roman" w:cs="Times New Roman"/>
            <w:sz w:val="24"/>
            <w:szCs w:val="24"/>
          </w:rPr>
          <w:t xml:space="preserve"> </w:t>
        </w:r>
        <w:r>
          <w:rPr>
            <w:rFonts w:ascii="Times New Roman" w:hAnsi="Times New Roman" w:cs="Times New Roman"/>
            <w:sz w:val="24"/>
            <w:szCs w:val="24"/>
          </w:rPr>
          <w:tab/>
        </w:r>
      </w:ins>
    </w:p>
    <w:p w14:paraId="74568903" w14:textId="10EA852B" w:rsidR="00236E00" w:rsidRPr="007A5DD1" w:rsidRDefault="0053721F" w:rsidP="00236E00">
      <w:pPr>
        <w:spacing w:after="0"/>
        <w:ind w:firstLine="720"/>
        <w:rPr>
          <w:ins w:id="149" w:author="Cavanaugh, Rob" w:date="2025-08-08T10:31:00Z"/>
          <w:rFonts w:ascii="Times New Roman" w:hAnsi="Times New Roman" w:cs="Times New Roman"/>
          <w:sz w:val="24"/>
          <w:szCs w:val="24"/>
        </w:rPr>
      </w:pPr>
      <w:moveFromRangeStart w:id="150" w:author="Cavanaugh, Rob" w:date="2025-08-08T10:23:00Z" w:name="move205541003"/>
      <w:moveFrom w:id="151" w:author="Cavanaugh, Rob" w:date="2025-08-08T10:23:00Z" w16du:dateUtc="2025-08-08T14:23:00Z">
        <w:del w:id="152" w:author="Cavanaugh, Rob" w:date="2025-08-08T10:31:00Z" w16du:dateUtc="2025-08-08T14:31:00Z">
          <w:r w:rsidRPr="00010F95" w:rsidDel="007A5DD1">
            <w:rPr>
              <w:rFonts w:ascii="Times New Roman" w:hAnsi="Times New Roman" w:cs="Times New Roman"/>
              <w:sz w:val="24"/>
              <w:szCs w:val="24"/>
            </w:rPr>
            <w:delText xml:space="preserve">It is critical to understand how FIs might be applied across international settings because of the </w:delText>
          </w:r>
          <w:commentRangeStart w:id="153"/>
          <w:r w:rsidRPr="00010F95" w:rsidDel="007A5DD1">
            <w:rPr>
              <w:rFonts w:ascii="Times New Roman" w:hAnsi="Times New Roman" w:cs="Times New Roman"/>
              <w:sz w:val="24"/>
              <w:szCs w:val="24"/>
            </w:rPr>
            <w:delText>importance of frailty as a prognostic and predictive tool for health outcomes</w:delText>
          </w:r>
          <w:r w:rsidR="009A42F9" w:rsidRPr="00010F95" w:rsidDel="007A5DD1">
            <w:rPr>
              <w:rFonts w:ascii="Times New Roman" w:hAnsi="Times New Roman" w:cs="Times New Roman"/>
              <w:sz w:val="24"/>
              <w:szCs w:val="24"/>
            </w:rPr>
            <w:delText xml:space="preserve"> and healthcare utilization. </w:delText>
          </w:r>
          <w:commentRangeEnd w:id="153"/>
          <w:r w:rsidR="00A51C4A" w:rsidDel="007A5DD1">
            <w:rPr>
              <w:rStyle w:val="CommentReference"/>
            </w:rPr>
            <w:commentReference w:id="153"/>
          </w:r>
        </w:del>
      </w:moveFrom>
      <w:moveFromRangeStart w:id="154" w:author="Cavanaugh, Rob" w:date="2025-08-08T10:24:00Z" w:name="move205541091"/>
      <w:moveFromRangeEnd w:id="150"/>
      <w:moveFrom w:id="155" w:author="Cavanaugh, Rob" w:date="2025-08-08T10:24:00Z" w16du:dateUtc="2025-08-08T14:24:00Z">
        <w:del w:id="156" w:author="Cavanaugh, Rob" w:date="2025-08-08T10:31:00Z" w16du:dateUtc="2025-08-08T14:31:00Z">
          <w:r w:rsidRPr="00010F95" w:rsidDel="007A5DD1">
            <w:rPr>
              <w:rFonts w:ascii="Times New Roman" w:hAnsi="Times New Roman" w:cs="Times New Roman"/>
              <w:sz w:val="24"/>
              <w:szCs w:val="24"/>
            </w:rPr>
            <w:delText>The growing use of common data models (CDMs) such as the Observational Medical Outcomes Partnership (OMOP) CDM facilitate the concurrent analysis of data from various institutions</w:delText>
          </w:r>
          <w:r w:rsidR="00786AC2" w:rsidDel="007A5DD1">
            <w:rPr>
              <w:rFonts w:ascii="Times New Roman" w:hAnsi="Times New Roman" w:cs="Times New Roman"/>
              <w:sz w:val="24"/>
              <w:szCs w:val="24"/>
            </w:rPr>
            <w:delText>. By loading multi-site, multi-source data into harmonized data structures, researchers are able</w:delText>
          </w:r>
          <w:r w:rsidRPr="00010F95" w:rsidDel="007A5DD1">
            <w:rPr>
              <w:rFonts w:ascii="Times New Roman" w:hAnsi="Times New Roman" w:cs="Times New Roman"/>
              <w:sz w:val="24"/>
              <w:szCs w:val="24"/>
            </w:rPr>
            <w:delText xml:space="preserve"> to conduct multi-institutional, international studies with structural consistency</w:delText>
          </w:r>
          <w:r w:rsidR="007D2E89" w:rsidDel="007A5DD1">
            <w:rPr>
              <w:rFonts w:ascii="Times New Roman" w:hAnsi="Times New Roman" w:cs="Times New Roman"/>
              <w:sz w:val="24"/>
              <w:szCs w:val="24"/>
            </w:rPr>
            <w:delText xml:space="preserve"> </w:delText>
          </w:r>
          <w:r w:rsidR="008D27F9" w:rsidRPr="00010F95" w:rsidDel="007A5DD1">
            <w:rPr>
              <w:rFonts w:ascii="Times New Roman" w:hAnsi="Times New Roman" w:cs="Times New Roman"/>
              <w:sz w:val="24"/>
              <w:szCs w:val="24"/>
            </w:rPr>
            <w:fldChar w:fldCharType="begin"/>
          </w:r>
          <w:r w:rsidR="009921DC" w:rsidDel="007A5DD1">
            <w:rPr>
              <w:rFonts w:ascii="Times New Roman" w:hAnsi="Times New Roman" w:cs="Times New Roman"/>
              <w:sz w:val="24"/>
              <w:szCs w:val="24"/>
            </w:rPr>
            <w:delInstrText xml:space="preserve"> ADDIN ZOTERO_ITEM CSL_CITATION {"citationID":"lkcMTD2i","properties":{"formattedCitation":"(17)","plainCitation":"(17)","noteIndex":0},"citationItems":[{"id":720,"uris":["http://zotero.org/users/11024131/items/DE8WSGSY"],"itemData":{"id":720,"type":"article-journal","abstract":"Objectives To evaluate the utility of applying the Observational Medical Outcomes Partnership (OMOP) Common Data Model (CDM) across multiple observational databases within an organization and to apply standardized analytics tools for conducting observational research.Materials and methods Six deidentified patient-level datasets were transformed to the OMOP CDM. We evaluated the extent of information loss that occurred through the standardization process. We developed a standardized analytic tool to replicate the cohort construction process from a published epidemiology protocol and applied the analysis to all 6 databases to assess time-to-execution and comparability of results.Results Transformation to the CDM resulted in minimal information loss across all 6 databases. Patients and observations excluded were due to identified data quality issues in the source system, 96% to 99% of condition records and 90% to 99% of drug records were successfully mapped into the CDM using the standard vocabulary. The full cohort replication and descriptive baseline summary was executed for 2 cohorts in 6 databases in less than 1 hour.Discussion The standardization process improved data quality, increased efficiency, and facilitated cross-database comparisons to support a more systematic approach to observational research. Comparisons across data sources showed consistency in the impact of inclusion criteria, using the protocol and identified differences in patient characteristics and coding practices across databases.Conclusion Standardizing data structure (through a CDM), content (through a standard vocabulary with source code mappings), and analytics can enable an institution to apply a network-based approach to observational research across multiple, disparate observational health databases.","container-title":"Journal of the American Medical Informatics Association","DOI":"10.1093/jamia/ocu023","ISSN":"1067-5027","issue":"3","journalAbbreviation":"Journal of the American Medical Informatics Association","page":"553-564","source":"Silverchair","title":"Feasibility and utility of applications of the common data model to multiple, disparate observational health databases","volume":"22","author":[{"family":"Voss","given":"Erica A"},{"family":"Makadia","given":"Rupa"},{"family":"Matcho","given":"Amy"},{"family":"Ma","given":"Qianli"},{"family":"Knoll","given":"Chris"},{"family":"Schuemie","given":"Martijn"},{"family":"DeFalco","given":"Frank J"},{"family":"Londhe","given":"Ajit"},{"family":"Zhu","given":"Vivienne"},{"family":"Ryan","given":"Patrick B"}],"issued":{"date-parts":[["2015",3,1]]}}}],"schema":"https://github.com/citation-style-language/schema/raw/master/csl-citation.json"} </w:delInstrText>
          </w:r>
          <w:r w:rsidR="008D27F9" w:rsidRPr="00010F95" w:rsidDel="007A5DD1">
            <w:rPr>
              <w:rFonts w:ascii="Times New Roman" w:hAnsi="Times New Roman" w:cs="Times New Roman"/>
              <w:sz w:val="24"/>
              <w:szCs w:val="24"/>
            </w:rPr>
            <w:fldChar w:fldCharType="separate"/>
          </w:r>
          <w:r w:rsidR="005820A2" w:rsidDel="007A5DD1">
            <w:rPr>
              <w:rFonts w:ascii="Times New Roman" w:hAnsi="Times New Roman" w:cs="Times New Roman"/>
              <w:noProof/>
              <w:sz w:val="24"/>
              <w:szCs w:val="24"/>
            </w:rPr>
            <w:delText>(17)</w:delText>
          </w:r>
          <w:r w:rsidR="008D27F9" w:rsidRPr="00010F95" w:rsidDel="007A5DD1">
            <w:rPr>
              <w:rFonts w:ascii="Times New Roman" w:hAnsi="Times New Roman" w:cs="Times New Roman"/>
              <w:sz w:val="24"/>
              <w:szCs w:val="24"/>
            </w:rPr>
            <w:fldChar w:fldCharType="end"/>
          </w:r>
          <w:r w:rsidR="007D2E89" w:rsidDel="007A5DD1">
            <w:rPr>
              <w:rFonts w:ascii="Times New Roman" w:hAnsi="Times New Roman" w:cs="Times New Roman"/>
              <w:sz w:val="24"/>
              <w:szCs w:val="24"/>
            </w:rPr>
            <w:delText>.</w:delText>
          </w:r>
          <w:r w:rsidRPr="00010F95" w:rsidDel="007A5DD1">
            <w:rPr>
              <w:rFonts w:ascii="Times New Roman" w:hAnsi="Times New Roman" w:cs="Times New Roman"/>
              <w:sz w:val="24"/>
              <w:szCs w:val="24"/>
            </w:rPr>
            <w:delText xml:space="preserve"> As a result, CDMs overcome challenges associated with data heterogeneity and </w:delText>
          </w:r>
          <w:r w:rsidR="00786AC2" w:rsidDel="007A5DD1">
            <w:rPr>
              <w:rFonts w:ascii="Times New Roman" w:hAnsi="Times New Roman" w:cs="Times New Roman"/>
              <w:sz w:val="24"/>
              <w:szCs w:val="24"/>
            </w:rPr>
            <w:delText>inconsistencies in how data are captured</w:delText>
          </w:r>
          <w:r w:rsidRPr="00010F95" w:rsidDel="007A5DD1">
            <w:rPr>
              <w:rFonts w:ascii="Times New Roman" w:hAnsi="Times New Roman" w:cs="Times New Roman"/>
              <w:sz w:val="24"/>
              <w:szCs w:val="24"/>
            </w:rPr>
            <w:delText>, allowing for more robust analyses, data interoperability, facilitating data and query sharing across multiple organizations</w:delText>
          </w:r>
          <w:r w:rsidR="005C5A5A" w:rsidDel="007A5DD1">
            <w:rPr>
              <w:rFonts w:ascii="Times New Roman" w:hAnsi="Times New Roman" w:cs="Times New Roman"/>
              <w:sz w:val="24"/>
              <w:szCs w:val="24"/>
            </w:rPr>
            <w:delText xml:space="preserve"> </w:delText>
          </w:r>
          <w:r w:rsidR="002C34F6" w:rsidDel="007A5DD1">
            <w:rPr>
              <w:rFonts w:ascii="Times New Roman" w:hAnsi="Times New Roman" w:cs="Times New Roman"/>
              <w:sz w:val="24"/>
              <w:szCs w:val="24"/>
            </w:rPr>
            <w:fldChar w:fldCharType="begin"/>
          </w:r>
          <w:r w:rsidR="009921DC" w:rsidDel="007A5DD1">
            <w:rPr>
              <w:rFonts w:ascii="Times New Roman" w:hAnsi="Times New Roman" w:cs="Times New Roman"/>
              <w:sz w:val="24"/>
              <w:szCs w:val="24"/>
            </w:rPr>
            <w:delInstrText xml:space="preserve"> ADDIN ZOTERO_ITEM CSL_CITATION {"citationID":"1jzjDGB5","properties":{"formattedCitation":"(18)","plainCitation":"(18)","noteIndex":0},"citationItems":[{"id":1541,"uris":["http://zotero.org/users/11024131/items/DAHH2X38"],"itemData":{"id":1541,"type":"article-journal","abstract":"OBJECTIVE: To review the methods and dimensions of data quality assessment in the context of electronic health record (EHR) data reuse for research.\nMATERIALS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used.\nRESULTS: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presence.\nDISCUSSION: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assessment.\nCONCLUSION: There is currently little consistency or potential generalizability in the methods used to assess EHR data quality. If the reuse of EHR data for clinical research is to become accepted, researchers should adopt validated, systematic methods of EHR data quality assessment.","container-title":"Journal of the American Medical Informatics Association: JAMIA","DOI":"10.1136/amiajnl-2011-000681","ISSN":"1527-974X","issue":"1","journalAbbreviation":"J Am Med Inform Assoc","language":"eng","note":"PMID: 22733976\nPMCID: PMC3555312","page":"144-151","source":"PubMed","title":"Methods and dimensions of electronic health record data quality assessment: enabling reuse for clinical research","title-short":"Methods and dimensions of electronic health record data quality assessment","volume":"20","author":[{"family":"Weiskopf","given":"Nicole Gray"},{"family":"Weng","given":"Chunhua"}],"issued":{"date-parts":[["2013",1,1]]}}}],"schema":"https://github.com/citation-style-language/schema/raw/master/csl-citation.json"} </w:delInstrText>
          </w:r>
          <w:r w:rsidR="002C34F6" w:rsidDel="007A5DD1">
            <w:rPr>
              <w:rFonts w:ascii="Times New Roman" w:hAnsi="Times New Roman" w:cs="Times New Roman"/>
              <w:sz w:val="24"/>
              <w:szCs w:val="24"/>
            </w:rPr>
            <w:fldChar w:fldCharType="separate"/>
          </w:r>
          <w:r w:rsidR="005820A2" w:rsidDel="007A5DD1">
            <w:rPr>
              <w:rFonts w:ascii="Times New Roman" w:hAnsi="Times New Roman" w:cs="Times New Roman"/>
              <w:sz w:val="24"/>
            </w:rPr>
            <w:delText>(18)</w:delText>
          </w:r>
          <w:r w:rsidR="002C34F6" w:rsidDel="007A5DD1">
            <w:rPr>
              <w:rFonts w:ascii="Times New Roman" w:hAnsi="Times New Roman" w:cs="Times New Roman"/>
              <w:sz w:val="24"/>
              <w:szCs w:val="24"/>
            </w:rPr>
            <w:fldChar w:fldCharType="end"/>
          </w:r>
          <w:r w:rsidR="005C5A5A" w:rsidDel="007A5DD1">
            <w:rPr>
              <w:rFonts w:ascii="Times New Roman" w:hAnsi="Times New Roman" w:cs="Times New Roman"/>
              <w:sz w:val="24"/>
              <w:szCs w:val="24"/>
            </w:rPr>
            <w:delText>.</w:delText>
          </w:r>
          <w:r w:rsidR="00D20737" w:rsidDel="007A5DD1">
            <w:rPr>
              <w:rFonts w:ascii="Times New Roman" w:hAnsi="Times New Roman" w:cs="Times New Roman"/>
              <w:sz w:val="24"/>
              <w:szCs w:val="24"/>
            </w:rPr>
            <w:delText xml:space="preserve"> </w:delText>
          </w:r>
          <w:r w:rsidRPr="00010F95" w:rsidDel="007A5DD1">
            <w:rPr>
              <w:rFonts w:ascii="Times New Roman" w:hAnsi="Times New Roman" w:cs="Times New Roman"/>
              <w:sz w:val="24"/>
              <w:szCs w:val="24"/>
            </w:rPr>
            <w:delText xml:space="preserve">The utility of this type of data structure in the frailty research arena is </w:delText>
          </w:r>
          <w:r w:rsidR="00786AC2" w:rsidDel="007A5DD1">
            <w:rPr>
              <w:rFonts w:ascii="Times New Roman" w:hAnsi="Times New Roman" w:cs="Times New Roman"/>
              <w:sz w:val="24"/>
              <w:szCs w:val="24"/>
            </w:rPr>
            <w:delText xml:space="preserve">in </w:delText>
          </w:r>
          <w:r w:rsidRPr="00010F95" w:rsidDel="007A5DD1">
            <w:rPr>
              <w:rFonts w:ascii="Times New Roman" w:hAnsi="Times New Roman" w:cs="Times New Roman"/>
              <w:sz w:val="24"/>
              <w:szCs w:val="24"/>
            </w:rPr>
            <w:delText xml:space="preserve">the ability to calculate and explore </w:delText>
          </w:r>
          <w:r w:rsidR="00786AC2" w:rsidDel="007A5DD1">
            <w:rPr>
              <w:rFonts w:ascii="Times New Roman" w:hAnsi="Times New Roman" w:cs="Times New Roman"/>
              <w:sz w:val="24"/>
              <w:szCs w:val="24"/>
            </w:rPr>
            <w:delText>FI</w:delText>
          </w:r>
          <w:r w:rsidRPr="00010F95" w:rsidDel="007A5DD1">
            <w:rPr>
              <w:rFonts w:ascii="Times New Roman" w:hAnsi="Times New Roman" w:cs="Times New Roman"/>
              <w:sz w:val="24"/>
              <w:szCs w:val="24"/>
            </w:rPr>
            <w:delText>s across international EHRs.</w:delText>
          </w:r>
        </w:del>
      </w:moveFrom>
      <w:moveFromRangeEnd w:id="154"/>
      <w:del w:id="157" w:author="Cavanaugh, Rob" w:date="2025-08-08T10:31:00Z" w16du:dateUtc="2025-08-08T14:31:00Z">
        <w:r w:rsidRPr="00010F95" w:rsidDel="007A5DD1">
          <w:rPr>
            <w:rFonts w:ascii="Times New Roman" w:hAnsi="Times New Roman" w:cs="Times New Roman"/>
            <w:sz w:val="24"/>
            <w:szCs w:val="24"/>
          </w:rPr>
          <w:delText xml:space="preserve"> Yet, there have been no international demonstrations of FIs applied to multiple international databases </w:delText>
        </w:r>
        <w:r w:rsidR="00786AC2" w:rsidDel="007A5DD1">
          <w:rPr>
            <w:rFonts w:ascii="Times New Roman" w:hAnsi="Times New Roman" w:cs="Times New Roman"/>
            <w:sz w:val="24"/>
            <w:szCs w:val="24"/>
          </w:rPr>
          <w:delText xml:space="preserve">which </w:delText>
        </w:r>
        <w:r w:rsidRPr="00010F95" w:rsidDel="007A5DD1">
          <w:rPr>
            <w:rFonts w:ascii="Times New Roman" w:hAnsi="Times New Roman" w:cs="Times New Roman"/>
            <w:sz w:val="24"/>
            <w:szCs w:val="24"/>
          </w:rPr>
          <w:delText>us</w:delText>
        </w:r>
        <w:r w:rsidR="00786AC2" w:rsidDel="007A5DD1">
          <w:rPr>
            <w:rFonts w:ascii="Times New Roman" w:hAnsi="Times New Roman" w:cs="Times New Roman"/>
            <w:sz w:val="24"/>
            <w:szCs w:val="24"/>
          </w:rPr>
          <w:delText xml:space="preserve">e </w:delText>
        </w:r>
        <w:r w:rsidRPr="00010F95" w:rsidDel="007A5DD1">
          <w:rPr>
            <w:rFonts w:ascii="Times New Roman" w:hAnsi="Times New Roman" w:cs="Times New Roman"/>
            <w:sz w:val="24"/>
            <w:szCs w:val="24"/>
          </w:rPr>
          <w:delText xml:space="preserve">the same CDM. </w:delText>
        </w:r>
      </w:del>
      <w:r w:rsidRPr="00010F95">
        <w:rPr>
          <w:rFonts w:ascii="Times New Roman" w:hAnsi="Times New Roman" w:cs="Times New Roman"/>
          <w:sz w:val="24"/>
          <w:szCs w:val="24"/>
        </w:rPr>
        <w:t>As such, we sought to examine</w:t>
      </w:r>
      <w:r w:rsidR="00010F95" w:rsidRPr="00010F95">
        <w:rPr>
          <w:rFonts w:ascii="Times New Roman" w:hAnsi="Times New Roman" w:cs="Times New Roman"/>
          <w:sz w:val="24"/>
          <w:szCs w:val="24"/>
        </w:rPr>
        <w:t xml:space="preserve">, first, the differences in frailty prevalence </w:t>
      </w:r>
      <w:r w:rsidR="00351D97">
        <w:rPr>
          <w:rFonts w:ascii="Times New Roman" w:hAnsi="Times New Roman" w:cs="Times New Roman"/>
          <w:sz w:val="24"/>
          <w:szCs w:val="24"/>
        </w:rPr>
        <w:t>for</w:t>
      </w:r>
      <w:r w:rsidRPr="00010F95">
        <w:rPr>
          <w:rFonts w:ascii="Times New Roman" w:hAnsi="Times New Roman" w:cs="Times New Roman"/>
          <w:sz w:val="24"/>
          <w:szCs w:val="24"/>
        </w:rPr>
        <w:t xml:space="preserve"> two FIs across two US and three UK EHR databases</w:t>
      </w:r>
      <w:r w:rsidR="00010F95" w:rsidRPr="00010F95">
        <w:rPr>
          <w:rFonts w:ascii="Times New Roman" w:hAnsi="Times New Roman" w:cs="Times New Roman"/>
          <w:sz w:val="24"/>
          <w:szCs w:val="24"/>
        </w:rPr>
        <w:t xml:space="preserve"> formatted for the OMOP CDM and, second,</w:t>
      </w:r>
      <w:r w:rsidRPr="00010F95">
        <w:rPr>
          <w:rFonts w:ascii="Times New Roman" w:hAnsi="Times New Roman" w:cs="Times New Roman"/>
          <w:sz w:val="24"/>
          <w:szCs w:val="24"/>
        </w:rPr>
        <w:t xml:space="preserve"> to demonstrate fidelity of the FIs </w:t>
      </w:r>
      <w:r w:rsidR="009A42F9" w:rsidRPr="00010F95">
        <w:rPr>
          <w:rFonts w:ascii="Times New Roman" w:hAnsi="Times New Roman" w:cs="Times New Roman"/>
          <w:sz w:val="24"/>
          <w:szCs w:val="24"/>
        </w:rPr>
        <w:t xml:space="preserve">within </w:t>
      </w:r>
      <w:r w:rsidR="00010F95" w:rsidRPr="00010F95">
        <w:rPr>
          <w:rFonts w:ascii="Times New Roman" w:hAnsi="Times New Roman" w:cs="Times New Roman"/>
          <w:sz w:val="24"/>
          <w:szCs w:val="24"/>
        </w:rPr>
        <w:t>these databases</w:t>
      </w:r>
      <w:r w:rsidRPr="00010F95">
        <w:rPr>
          <w:rFonts w:ascii="Times New Roman" w:hAnsi="Times New Roman" w:cs="Times New Roman"/>
          <w:sz w:val="24"/>
          <w:szCs w:val="24"/>
        </w:rPr>
        <w:t>. Our hypothesis was that UK patients would have lower frailty because of the universal healthcare access and known better health outcomes than the US population</w:t>
      </w:r>
      <w:r w:rsidR="0025740E">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{"citationID":"2lOAqBra","properties":{"formattedCitation":"(20)","plainCitation":"(20)","noteIndex":0},"citationItems":[{"id":1969,"uris":["http://zotero.org/groups/6096250/items/6D6WUGED"],"itemData":{"id":1969,"type":"article-journal","abstract":"Summary\nDespite the historic significance of the healthcare reform bill that was passed into law by President Obama in March 2010, the debate still rages. The UK National Health Service (NHS) has featured prominently in the current American debate on healthcare reform, with critics calling attention to its perceived shortcomings. Some of these, such as the existence of ‘death panels’, can easily be dismissed, but others, such as the cancer survival deficit, cannot. This paper reviews the evidence on outcomes from cancer and other chronic non-communicable diseases, the two leading causes of death in both countries. The headline figures showing better cancer survival in the USA are exaggerated by methodological issues, but a gap remains, due in large part to better outcomes among older people. Outcomes among younger people with chronic disease are, however, much worse in the USA. Paradoxically, given the nature of the debate in the USA so far, those parts of the US health system that get the best results, such as the Veterans' Administration, or the elderly on Medicare, are those that most closely resemble the British NHS – but which are funded somewhat more generously.","container-title":"Journal of the Royal Society of Medicine","DOI":"10.1258/jrsm.2010.100126","ISSN":"0141-0768","issue":"7","journalAbbreviation":"J R Soc Med","note":"PMID: 20595532\nPMCID: PMC2895526","page":"283-287","source":"PubMed Central","title":"Two countries divided by a common language: health systems in the UK and USA","title-short":"Two countries divided by a common language","volume":"103","author":[{"family":"Desai","given":"Monica"},{"family":"Rachet","given":"Bernard"},{"family":"Coleman","given":"Michel P"},{"family":"McKee","given":"Martin"}],"issued":{"date-parts":[["2010",7,1]]}}}],"schema":"https://github.com/citation-style-language/schema/raw/master/csl-citation.json"} </w:instrText>
      </w:r>
      <w:r w:rsidR="00786AC2">
        <w:rPr>
          <w:rFonts w:ascii="Times New Roman" w:hAnsi="Times New Roman" w:cs="Times New Roman"/>
          <w:sz w:val="24"/>
          <w:szCs w:val="24"/>
        </w:rPr>
        <w:fldChar w:fldCharType="separate"/>
      </w:r>
      <w:r w:rsidR="0048000F">
        <w:rPr>
          <w:rFonts w:ascii="Times New Roman" w:hAnsi="Times New Roman" w:cs="Times New Roman"/>
          <w:sz w:val="24"/>
        </w:rPr>
        <w:t>(20)</w:t>
      </w:r>
      <w:r w:rsidR="00786AC2">
        <w:rPr>
          <w:rFonts w:ascii="Times New Roman" w:hAnsi="Times New Roman" w:cs="Times New Roman"/>
          <w:sz w:val="24"/>
          <w:szCs w:val="24"/>
        </w:rPr>
        <w:fldChar w:fldCharType="end"/>
      </w:r>
      <w:r w:rsidR="0025740E">
        <w:rPr>
          <w:rFonts w:ascii="Times New Roman" w:hAnsi="Times New Roman" w:cs="Times New Roman"/>
          <w:sz w:val="24"/>
          <w:szCs w:val="24"/>
        </w:rPr>
        <w:t>.</w:t>
      </w:r>
      <w:r w:rsidRPr="00010F95">
        <w:rPr>
          <w:rFonts w:ascii="Times New Roman" w:hAnsi="Times New Roman" w:cs="Times New Roman"/>
          <w:sz w:val="24"/>
          <w:szCs w:val="24"/>
        </w:rPr>
        <w:t xml:space="preserve"> </w:t>
      </w:r>
      <w:ins w:id="158" w:author="Cavanaugh, Rob" w:date="2025-08-08T10:32:00Z" w16du:dateUtc="2025-08-08T14:32:00Z">
        <w:r w:rsidR="007A5DD1">
          <w:rPr>
            <w:rFonts w:ascii="Times New Roman" w:hAnsi="Times New Roman" w:cs="Times New Roman"/>
            <w:sz w:val="24"/>
            <w:szCs w:val="24"/>
          </w:rPr>
          <w:t xml:space="preserve">Additionally, </w:t>
        </w:r>
      </w:ins>
      <w:del w:id="159" w:author="Cavanaugh, Rob" w:date="2025-08-08T10:32:00Z" w16du:dateUtc="2025-08-08T14:32:00Z">
        <w:r w:rsidRPr="00010F95" w:rsidDel="007A5DD1">
          <w:rPr>
            <w:rFonts w:ascii="Times New Roman" w:hAnsi="Times New Roman" w:cs="Times New Roman"/>
            <w:sz w:val="24"/>
            <w:szCs w:val="24"/>
          </w:rPr>
          <w:delText xml:space="preserve">   </w:delText>
        </w:r>
      </w:del>
      <w:ins w:id="160" w:author="Cavanaugh, Rob" w:date="2025-08-08T11:09:00Z" w16du:dateUtc="2025-08-08T15:09:00Z">
        <w:r w:rsidR="00236E00">
          <w:rPr>
            <w:rFonts w:ascii="Times New Roman" w:hAnsi="Times New Roman" w:cs="Times New Roman"/>
            <w:sz w:val="24"/>
            <w:szCs w:val="24"/>
          </w:rPr>
          <w:t>valid FIs should show similar distributions of frailty within each FI and systematic bias between FIs across databases.</w:t>
        </w:r>
      </w:ins>
    </w:p>
    <w:p w14:paraId="27F3008E" w14:textId="17E2F4EF" w:rsidR="003262AD" w:rsidRPr="00010F95" w:rsidRDefault="003262AD">
      <w:pPr>
        <w:spacing w:after="0"/>
        <w:rPr>
          <w:rFonts w:ascii="Times New Roman" w:hAnsi="Times New Roman" w:cs="Times New Roman"/>
          <w:sz w:val="24"/>
          <w:szCs w:val="24"/>
        </w:rPr>
        <w:pPrChange w:id="161" w:author="Cavanaugh, Rob" w:date="2025-08-08T10:34:00Z" w16du:dateUtc="2025-08-08T14:34:00Z">
          <w:pPr>
            <w:spacing w:after="0"/>
            <w:ind w:firstLine="720"/>
          </w:pPr>
        </w:pPrChange>
      </w:pPr>
    </w:p>
    <w:p w14:paraId="3B6792B7" w14:textId="77777777" w:rsidR="00010F95" w:rsidRPr="00010F95" w:rsidRDefault="00010F95" w:rsidP="00010F95">
      <w:pPr>
        <w:spacing w:after="0"/>
        <w:ind w:firstLine="720"/>
        <w:rPr>
          <w:rFonts w:ascii="Times New Roman" w:hAnsi="Times New Roman" w:cs="Times New Roman"/>
          <w:sz w:val="24"/>
          <w:szCs w:val="24"/>
        </w:rPr>
      </w:pPr>
    </w:p>
    <w:p w14:paraId="00000013" w14:textId="569AEE29" w:rsidR="009E3786" w:rsidRPr="00010F95" w:rsidRDefault="006477FF" w:rsidP="009631A5">
      <w:pPr>
        <w:pStyle w:val="Heading1"/>
        <w:spacing w:before="0"/>
        <w:rPr>
          <w:rFonts w:ascii="Times New Roman" w:hAnsi="Times New Roman" w:cs="Times New Roman"/>
          <w:b/>
          <w:bCs/>
          <w:color w:val="auto"/>
          <w:sz w:val="24"/>
          <w:szCs w:val="24"/>
        </w:rPr>
      </w:pPr>
      <w:r w:rsidRPr="00010F95">
        <w:rPr>
          <w:rFonts w:ascii="Times New Roman" w:hAnsi="Times New Roman" w:cs="Times New Roman"/>
          <w:b/>
          <w:bCs/>
          <w:color w:val="auto"/>
          <w:sz w:val="24"/>
          <w:szCs w:val="24"/>
        </w:rPr>
        <w:t>Methods</w:t>
      </w:r>
    </w:p>
    <w:p w14:paraId="00000014" w14:textId="77777777" w:rsidR="009E3786" w:rsidRPr="00010F95" w:rsidRDefault="006477FF" w:rsidP="009631A5">
      <w:pPr>
        <w:pStyle w:val="Heading2"/>
        <w:spacing w:before="0"/>
        <w:rPr>
          <w:rFonts w:ascii="Times New Roman" w:hAnsi="Times New Roman" w:cs="Times New Roman"/>
          <w:i/>
          <w:iCs/>
          <w:color w:val="auto"/>
          <w:sz w:val="24"/>
          <w:szCs w:val="24"/>
        </w:rPr>
      </w:pPr>
      <w:bookmarkStart w:id="162" w:name="_heading=h.ertwnd82stoo" w:colFirst="0" w:colLast="0"/>
      <w:bookmarkEnd w:id="162"/>
      <w:r w:rsidRPr="00010F95">
        <w:rPr>
          <w:rFonts w:ascii="Times New Roman" w:hAnsi="Times New Roman" w:cs="Times New Roman"/>
          <w:i/>
          <w:iCs/>
          <w:color w:val="auto"/>
          <w:sz w:val="24"/>
          <w:szCs w:val="24"/>
        </w:rPr>
        <w:t>Study design</w:t>
      </w:r>
    </w:p>
    <w:p w14:paraId="00000015" w14:textId="50C36FF8" w:rsidR="009E3786" w:rsidRPr="00010F95" w:rsidRDefault="00A25B55" w:rsidP="00A25B55">
      <w:pPr>
        <w:spacing w:after="0"/>
        <w:rPr>
          <w:rFonts w:ascii="Times New Roman" w:hAnsi="Times New Roman" w:cs="Times New Roman"/>
          <w:sz w:val="24"/>
          <w:szCs w:val="24"/>
        </w:rPr>
      </w:pPr>
      <w:r w:rsidRPr="00010F95">
        <w:rPr>
          <w:rFonts w:ascii="Times New Roman" w:hAnsi="Times New Roman" w:cs="Times New Roman"/>
          <w:sz w:val="24"/>
          <w:szCs w:val="24"/>
        </w:rPr>
        <w:t>This was a multinational retrospective cohort study using routinely collected healthcare data</w:t>
      </w:r>
      <w:r w:rsidR="00404DFE">
        <w:rPr>
          <w:rFonts w:ascii="Times New Roman" w:hAnsi="Times New Roman" w:cs="Times New Roman"/>
          <w:sz w:val="24"/>
          <w:szCs w:val="24"/>
        </w:rPr>
        <w:t xml:space="preserve"> from both the US and UK</w:t>
      </w:r>
      <w:r w:rsidRPr="00010F95">
        <w:rPr>
          <w:rFonts w:ascii="Times New Roman" w:hAnsi="Times New Roman" w:cs="Times New Roman"/>
          <w:sz w:val="24"/>
          <w:szCs w:val="24"/>
        </w:rPr>
        <w:t>, standardized to the OMOP</w:t>
      </w:r>
      <w:r w:rsidR="00BA17EF">
        <w:rPr>
          <w:rFonts w:ascii="Times New Roman" w:hAnsi="Times New Roman" w:cs="Times New Roman"/>
          <w:sz w:val="24"/>
          <w:szCs w:val="24"/>
        </w:rPr>
        <w:t xml:space="preserve"> </w:t>
      </w:r>
      <w:r w:rsidRPr="00B34DD2">
        <w:rPr>
          <w:rFonts w:ascii="Times New Roman" w:hAnsi="Times New Roman" w:cs="Times New Roman"/>
          <w:sz w:val="24"/>
          <w:szCs w:val="24"/>
        </w:rPr>
        <w:t>CDM</w:t>
      </w:r>
      <w:r w:rsidR="00DD45ED" w:rsidRPr="00B34DD2">
        <w:rPr>
          <w:rFonts w:ascii="Times New Roman" w:hAnsi="Times New Roman" w:cs="Times New Roman"/>
          <w:sz w:val="24"/>
          <w:szCs w:val="24"/>
        </w:rPr>
        <w:t xml:space="preserve"> </w:t>
      </w:r>
      <w:r w:rsidR="00EA6100" w:rsidRPr="00B34DD2">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{"citationID":"VmaM3CjI","properties":{"formattedCitation":"(21)","plainCitation":"(21)","noteIndex":0},"citationItems":[{"id":1974,"uris":["http://zotero.org/groups/6096250/items/J8GURLEM"],"itemData":{"id":1974,"type":"book","abstract":"A book about the Observational Health Data Sciences and Informatics (OHDSI). It described the OHDSI community, open standards and open source software.","source":"ohdsi.github.io","title":"The Book of OHDSI","URL":"https://ohdsi.github.io/TheBookOfOhdsi/","author":[{"family":"Informatics","given":"Observational Health Data Sciences","dropping-particle":"and"}],"accessed":{"date-parts":[["2025",8,13]]}},"label":"page"}],"schema":"https://github.com/citation-style-language/schema/raw/master/csl-citation.json"} </w:instrText>
      </w:r>
      <w:r w:rsidR="00EA6100" w:rsidRPr="00B34DD2">
        <w:rPr>
          <w:rFonts w:ascii="Times New Roman" w:hAnsi="Times New Roman" w:cs="Times New Roman"/>
          <w:sz w:val="24"/>
          <w:szCs w:val="24"/>
        </w:rPr>
        <w:fldChar w:fldCharType="separate"/>
      </w:r>
      <w:r w:rsidR="0048000F">
        <w:rPr>
          <w:rFonts w:ascii="Times New Roman" w:hAnsi="Times New Roman" w:cs="Times New Roman"/>
          <w:noProof/>
          <w:sz w:val="24"/>
          <w:szCs w:val="24"/>
        </w:rPr>
        <w:t>(21)</w:t>
      </w:r>
      <w:r w:rsidR="00EA6100" w:rsidRPr="00B34DD2">
        <w:rPr>
          <w:rFonts w:ascii="Times New Roman" w:hAnsi="Times New Roman" w:cs="Times New Roman"/>
          <w:sz w:val="24"/>
          <w:szCs w:val="24"/>
        </w:rPr>
        <w:fldChar w:fldCharType="end"/>
      </w:r>
      <w:r w:rsidRPr="00B34DD2">
        <w:rPr>
          <w:rFonts w:ascii="Times New Roman" w:hAnsi="Times New Roman" w:cs="Times New Roman"/>
          <w:sz w:val="24"/>
          <w:szCs w:val="24"/>
        </w:rPr>
        <w:t>.</w:t>
      </w:r>
    </w:p>
    <w:p w14:paraId="46ABD746" w14:textId="77777777" w:rsidR="00A25B55" w:rsidRPr="00010F95" w:rsidRDefault="00A25B55" w:rsidP="009631A5">
      <w:pPr>
        <w:pStyle w:val="Heading2"/>
        <w:spacing w:before="0"/>
        <w:rPr>
          <w:rFonts w:ascii="Times New Roman" w:hAnsi="Times New Roman" w:cs="Times New Roman"/>
          <w:color w:val="auto"/>
          <w:sz w:val="24"/>
          <w:szCs w:val="24"/>
        </w:rPr>
      </w:pPr>
      <w:bookmarkStart w:id="163" w:name="_heading=h.ezkq93puj1t9" w:colFirst="0" w:colLast="0"/>
      <w:bookmarkEnd w:id="163"/>
    </w:p>
    <w:p w14:paraId="00000016" w14:textId="7C223082" w:rsidR="009E3786" w:rsidRPr="00BA17EF" w:rsidRDefault="006477FF" w:rsidP="009631A5">
      <w:pPr>
        <w:pStyle w:val="Heading2"/>
        <w:spacing w:before="0"/>
        <w:rPr>
          <w:rFonts w:ascii="Times New Roman" w:hAnsi="Times New Roman" w:cs="Times New Roman"/>
          <w:i/>
          <w:iCs/>
          <w:color w:val="auto"/>
          <w:sz w:val="24"/>
          <w:szCs w:val="24"/>
        </w:rPr>
      </w:pPr>
      <w:r w:rsidRPr="00BA17EF">
        <w:rPr>
          <w:rFonts w:ascii="Times New Roman" w:hAnsi="Times New Roman" w:cs="Times New Roman"/>
          <w:i/>
          <w:iCs/>
          <w:color w:val="auto"/>
          <w:sz w:val="24"/>
          <w:szCs w:val="24"/>
        </w:rPr>
        <w:t>Data sources</w:t>
      </w:r>
    </w:p>
    <w:p w14:paraId="27A1786A" w14:textId="37A7B9D5" w:rsidR="00673EAD" w:rsidRPr="00010F95" w:rsidRDefault="006477FF" w:rsidP="00B34DD2">
      <w:pPr>
        <w:pStyle w:val="ListParagraph"/>
        <w:numPr>
          <w:ilvl w:val="0"/>
          <w:numId w:val="20"/>
        </w:numPr>
        <w:spacing w:after="0"/>
        <w:rPr>
          <w:rFonts w:ascii="Times New Roman" w:hAnsi="Times New Roman" w:cs="Times New Roman"/>
          <w:sz w:val="24"/>
          <w:szCs w:val="24"/>
        </w:rPr>
      </w:pPr>
      <w:r w:rsidRPr="00010F95">
        <w:rPr>
          <w:rFonts w:ascii="Times New Roman" w:hAnsi="Times New Roman" w:cs="Times New Roman"/>
          <w:sz w:val="24"/>
          <w:szCs w:val="24"/>
        </w:rPr>
        <w:t>Five years of IQVIA PharMetrics+® for Academics (2017-2022) includes US commercial claims for inpatient and outpatient healthcare, and prescriptions from private health insurers</w:t>
      </w:r>
      <w:r w:rsidR="009A42F9" w:rsidRPr="00010F95">
        <w:rPr>
          <w:rFonts w:ascii="Times New Roman" w:hAnsi="Times New Roman" w:cs="Times New Roman"/>
          <w:sz w:val="24"/>
          <w:szCs w:val="24"/>
        </w:rPr>
        <w:t>, select managed care plans and supplements for Medicaid and Medicare</w:t>
      </w:r>
      <w:r w:rsidRPr="00010F95">
        <w:rPr>
          <w:rFonts w:ascii="Times New Roman" w:hAnsi="Times New Roman" w:cs="Times New Roman"/>
          <w:sz w:val="24"/>
          <w:szCs w:val="24"/>
        </w:rPr>
        <w:t xml:space="preserve"> for ~110 million people, 16 </w:t>
      </w:r>
      <w:proofErr w:type="spellStart"/>
      <w:r w:rsidRPr="00010F95">
        <w:rPr>
          <w:rFonts w:ascii="Times New Roman" w:hAnsi="Times New Roman" w:cs="Times New Roman"/>
          <w:sz w:val="24"/>
          <w:szCs w:val="24"/>
        </w:rPr>
        <w:t>million</w:t>
      </w:r>
      <w:proofErr w:type="spellEnd"/>
      <w:r w:rsidRPr="00010F95">
        <w:rPr>
          <w:rFonts w:ascii="Times New Roman" w:hAnsi="Times New Roman" w:cs="Times New Roman"/>
          <w:sz w:val="24"/>
          <w:szCs w:val="24"/>
        </w:rPr>
        <w:t xml:space="preserve"> of which have one full year of data; these data do not allow for following people switching insurers, limiting longitudinal analysis. These data include only age and binary sex demographic data. </w:t>
      </w:r>
      <w:ins w:id="164" w:author="Cavanaugh, Rob" w:date="2025-08-08T10:36:00Z" w16du:dateUtc="2025-08-08T14:36:00Z">
        <w:r w:rsidR="007A5DD1">
          <w:rPr>
            <w:rFonts w:ascii="Times New Roman" w:hAnsi="Times New Roman" w:cs="Times New Roman"/>
            <w:sz w:val="24"/>
            <w:szCs w:val="24"/>
          </w:rPr>
          <w:t>PharMetrics+ is licensed to Northeastern University and use of the data received a non-HSR determination from the Northeastern University IRB.</w:t>
        </w:r>
      </w:ins>
    </w:p>
    <w:p w14:paraId="74C8509E" w14:textId="186501F3" w:rsidR="00673EAD" w:rsidRPr="006833F1" w:rsidRDefault="006477FF" w:rsidP="006833F1">
      <w:pPr>
        <w:pStyle w:val="ListParagraph"/>
        <w:numPr>
          <w:ilvl w:val="0"/>
          <w:numId w:val="20"/>
        </w:numPr>
        <w:spacing w:after="0"/>
        <w:rPr>
          <w:rFonts w:ascii="Times New Roman" w:hAnsi="Times New Roman" w:cs="Times New Roman"/>
          <w:sz w:val="24"/>
          <w:szCs w:val="24"/>
        </w:rPr>
      </w:pPr>
      <w:r w:rsidRPr="007A5DD1">
        <w:rPr>
          <w:rFonts w:ascii="Times New Roman" w:hAnsi="Times New Roman" w:cs="Times New Roman"/>
          <w:i/>
          <w:iCs/>
          <w:sz w:val="24"/>
          <w:szCs w:val="24"/>
          <w:rPrChange w:id="165" w:author="Cavanaugh, Rob" w:date="2025-08-08T10:35:00Z" w16du:dateUtc="2025-08-08T14:35:00Z">
            <w:rPr>
              <w:rFonts w:ascii="Times New Roman" w:hAnsi="Times New Roman" w:cs="Times New Roman"/>
              <w:sz w:val="24"/>
              <w:szCs w:val="24"/>
            </w:rPr>
          </w:rPrChange>
        </w:rPr>
        <w:t>All of Us</w:t>
      </w:r>
      <w:r w:rsidRPr="00B34DD2">
        <w:rPr>
          <w:rFonts w:ascii="Times New Roman" w:hAnsi="Times New Roman" w:cs="Times New Roman"/>
          <w:sz w:val="24"/>
          <w:szCs w:val="24"/>
        </w:rPr>
        <w:t xml:space="preserve"> (AoU) Research Program data </w:t>
      </w:r>
      <w:r w:rsidR="007960BD" w:rsidRPr="00B34DD2">
        <w:rPr>
          <w:rFonts w:ascii="Times New Roman" w:hAnsi="Times New Roman" w:cs="Times New Roman"/>
          <w:sz w:val="24"/>
          <w:szCs w:val="24"/>
        </w:rPr>
        <w:t>(</w:t>
      </w:r>
      <w:del w:id="166" w:author="Cavanaugh, Rob" w:date="2025-08-08T10:34:00Z" w16du:dateUtc="2025-08-08T14:34:00Z">
        <w:r w:rsidR="007960BD" w:rsidRPr="00B34DD2" w:rsidDel="007A5DD1">
          <w:rPr>
            <w:rFonts w:ascii="Times New Roman" w:hAnsi="Times New Roman" w:cs="Times New Roman"/>
            <w:sz w:val="24"/>
            <w:szCs w:val="24"/>
          </w:rPr>
          <w:delText xml:space="preserve">updated </w:delText>
        </w:r>
        <w:r w:rsidR="00786AC2" w:rsidRPr="00B34DD2" w:rsidDel="007A5DD1">
          <w:rPr>
            <w:rFonts w:ascii="Times New Roman" w:hAnsi="Times New Roman" w:cs="Times New Roman"/>
            <w:sz w:val="24"/>
            <w:szCs w:val="24"/>
          </w:rPr>
          <w:delText xml:space="preserve">in </w:delText>
        </w:r>
        <w:r w:rsidR="007960BD" w:rsidRPr="00B34DD2" w:rsidDel="007A5DD1">
          <w:rPr>
            <w:rFonts w:ascii="Times New Roman" w:hAnsi="Times New Roman" w:cs="Times New Roman"/>
            <w:sz w:val="24"/>
            <w:szCs w:val="24"/>
          </w:rPr>
          <w:delText>2022</w:delText>
        </w:r>
      </w:del>
      <w:ins w:id="167" w:author="Cavanaugh, Rob" w:date="2025-08-08T10:34:00Z" w16du:dateUtc="2025-08-08T14:34:00Z">
        <w:r w:rsidR="007A5DD1">
          <w:rPr>
            <w:rFonts w:ascii="Times New Roman" w:hAnsi="Times New Roman" w:cs="Times New Roman"/>
            <w:sz w:val="24"/>
            <w:szCs w:val="24"/>
          </w:rPr>
          <w:t>V7; accessed July 2025</w:t>
        </w:r>
      </w:ins>
      <w:r w:rsidR="007960BD" w:rsidRPr="00B34DD2">
        <w:rPr>
          <w:rFonts w:ascii="Times New Roman" w:hAnsi="Times New Roman" w:cs="Times New Roman"/>
          <w:sz w:val="24"/>
          <w:szCs w:val="24"/>
        </w:rPr>
        <w:t xml:space="preserve">) represents a convenience sample of more than 400,000 participants across the </w:t>
      </w:r>
      <w:r w:rsidR="00786AC2" w:rsidRPr="00B34DD2">
        <w:rPr>
          <w:rFonts w:ascii="Times New Roman" w:hAnsi="Times New Roman" w:cs="Times New Roman"/>
          <w:sz w:val="24"/>
          <w:szCs w:val="24"/>
        </w:rPr>
        <w:t>US</w:t>
      </w:r>
      <w:ins w:id="168" w:author="Cavanaugh, Rob" w:date="2025-08-08T10:37:00Z" w16du:dateUtc="2025-08-08T14:37:00Z">
        <w:r w:rsidR="0028117F">
          <w:rPr>
            <w:rFonts w:ascii="Times New Roman" w:hAnsi="Times New Roman" w:cs="Times New Roman"/>
            <w:sz w:val="24"/>
            <w:szCs w:val="24"/>
          </w:rPr>
          <w:t>, with an emphasis of oversampling groups historically underrepresented in research</w:t>
        </w:r>
      </w:ins>
      <w:r w:rsidR="007960BD" w:rsidRPr="00B34DD2">
        <w:rPr>
          <w:rFonts w:ascii="Times New Roman" w:hAnsi="Times New Roman" w:cs="Times New Roman"/>
          <w:sz w:val="24"/>
          <w:szCs w:val="24"/>
        </w:rPr>
        <w:t xml:space="preserve">. These data </w:t>
      </w:r>
      <w:r w:rsidRPr="00B34DD2">
        <w:rPr>
          <w:rFonts w:ascii="Times New Roman" w:hAnsi="Times New Roman" w:cs="Times New Roman"/>
          <w:sz w:val="24"/>
          <w:szCs w:val="24"/>
        </w:rPr>
        <w:t xml:space="preserve">include self-report surveys on personal demographics, </w:t>
      </w:r>
      <w:r w:rsidR="007960BD" w:rsidRPr="00B34DD2">
        <w:rPr>
          <w:rFonts w:ascii="Times New Roman" w:hAnsi="Times New Roman" w:cs="Times New Roman"/>
          <w:sz w:val="24"/>
          <w:szCs w:val="24"/>
        </w:rPr>
        <w:t xml:space="preserve">family and personal </w:t>
      </w:r>
      <w:r w:rsidRPr="00B34DD2">
        <w:rPr>
          <w:rFonts w:ascii="Times New Roman" w:hAnsi="Times New Roman" w:cs="Times New Roman"/>
          <w:sz w:val="24"/>
          <w:szCs w:val="24"/>
        </w:rPr>
        <w:t xml:space="preserve">health and lifestyle, </w:t>
      </w:r>
      <w:r w:rsidR="00BA17EF" w:rsidRPr="00B34DD2">
        <w:rPr>
          <w:rFonts w:ascii="Times New Roman" w:hAnsi="Times New Roman" w:cs="Times New Roman"/>
          <w:sz w:val="24"/>
          <w:szCs w:val="24"/>
        </w:rPr>
        <w:t>data from</w:t>
      </w:r>
      <w:r w:rsidRPr="00B34DD2">
        <w:rPr>
          <w:rFonts w:ascii="Times New Roman" w:hAnsi="Times New Roman" w:cs="Times New Roman"/>
          <w:sz w:val="24"/>
          <w:szCs w:val="24"/>
        </w:rPr>
        <w:t xml:space="preserve"> </w:t>
      </w:r>
      <w:r w:rsidR="00BA17EF" w:rsidRPr="00B34DD2">
        <w:rPr>
          <w:rFonts w:ascii="Times New Roman" w:hAnsi="Times New Roman" w:cs="Times New Roman"/>
          <w:sz w:val="24"/>
          <w:szCs w:val="24"/>
        </w:rPr>
        <w:t xml:space="preserve">AoU admission </w:t>
      </w:r>
      <w:r w:rsidRPr="00B34DD2">
        <w:rPr>
          <w:rFonts w:ascii="Times New Roman" w:hAnsi="Times New Roman" w:cs="Times New Roman"/>
          <w:sz w:val="24"/>
          <w:szCs w:val="24"/>
        </w:rPr>
        <w:t>physical</w:t>
      </w:r>
      <w:r w:rsidR="00BA17EF" w:rsidRPr="00B34DD2">
        <w:rPr>
          <w:rFonts w:ascii="Times New Roman" w:hAnsi="Times New Roman" w:cs="Times New Roman"/>
          <w:sz w:val="24"/>
          <w:szCs w:val="24"/>
        </w:rPr>
        <w:t xml:space="preserve"> exams</w:t>
      </w:r>
      <w:r w:rsidRPr="00B34DD2">
        <w:rPr>
          <w:rFonts w:ascii="Times New Roman" w:hAnsi="Times New Roman" w:cs="Times New Roman"/>
          <w:sz w:val="24"/>
          <w:szCs w:val="24"/>
        </w:rPr>
        <w:t xml:space="preserve"> (e.g., height, weight, blood pressure), as well as EHR from contributing regional health centers, federally qualified health centers, Veterans Affairs medical centers, and genomic data from biospecimens</w:t>
      </w:r>
      <w:r w:rsidR="00BA17EF" w:rsidRPr="00B34DD2">
        <w:rPr>
          <w:rFonts w:ascii="Times New Roman" w:hAnsi="Times New Roman" w:cs="Times New Roman"/>
          <w:sz w:val="24"/>
          <w:szCs w:val="24"/>
        </w:rPr>
        <w:t>.</w:t>
      </w:r>
      <w:commentRangeStart w:id="169"/>
      <w:r w:rsidR="009921DC">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{"citationID":"YhH2UHHd","properties":{"formattedCitation":"(22)","plainCitation":"(22)","noteIndex":0},"citationItems":[{"id":1976,"uris":["http://zotero.org/groups/6096250/items/2E3Q9LXT"],"itemData":{"id":1976,"type":"article-journal","abstract":"Knowledge gained from observational cohort studies has dramatically advanced the prevention and treatment of diseases. Many of these cohorts, however, are small, lack diversity, or do not provide comprehensive phenotype data. The All of Us Research Program plans to enroll a diverse group of at least 1 million persons in the United States in order to accelerate biomedical research and improve health. The program aims to make the research results accessible to participants, and it is developing new approaches to generate, access, and make data broadly available to approved researchers. All of Us opened for enrollment in May 2018 and currently enrolls participants 18 years of age or older from a network of more than 340 recruitment sites. Elements of the program protocol include health questionnaires, electronic health records (EHRs), physical measurements, the use of digital health technology, and the collection and analysis of biospecimens. As of July 2019, more than 175,000 participants had contributed biospecimens. More than 80% of these participants are from groups that have been historically underrepresented in biomedical research. EHR data on more than 112,000 participants from 34 sites have been collected. The All of Us data repository should permit researchers to take into account individual differences in lifestyle, socioeconomic factors, environment, and biologic characteristics in order to advance precision diagnosis, prevention, and treatment.","container-title":"The New England Journal of Medicine","DOI":"10.1056/NEJMsr1809937","ISSN":"1533-4406","issue":"7","journalAbbreviation":"N Engl J Med","language":"eng","note":"PMID: 31412182\nPMCID: PMC8291101","page":"668-676","source":"PubMed","title":"The \"All of Us\" Research Program","volume":"381","author":[{"literal":"All of Us Research Program Investigators"},{"family":"Denny","given":"Joshua C."},{"family":"Rutter","given":"Joni L."},{"family":"Goldstein","given":"David B."},{"family":"Philippakis","given":"Anthony"},{"family":"Smoller","given":"Jordan W."},{"family":"Jenkins","given":"Gwynne"},{"family":"Dishman","given":"Eric"}],"issued":{"date-parts":[["2019",8,15]]}}}],"schema":"https://github.com/citation-style-language/schema/raw/master/csl-citation.json"} </w:instrText>
      </w:r>
      <w:r w:rsidR="009921DC">
        <w:rPr>
          <w:rFonts w:ascii="Times New Roman" w:hAnsi="Times New Roman" w:cs="Times New Roman"/>
          <w:sz w:val="24"/>
          <w:szCs w:val="24"/>
        </w:rPr>
        <w:fldChar w:fldCharType="separate"/>
      </w:r>
      <w:r w:rsidR="0048000F">
        <w:rPr>
          <w:rFonts w:ascii="Times New Roman" w:hAnsi="Times New Roman" w:cs="Times New Roman"/>
          <w:sz w:val="24"/>
        </w:rPr>
        <w:t>(22)</w:t>
      </w:r>
      <w:r w:rsidR="009921DC">
        <w:rPr>
          <w:rFonts w:ascii="Times New Roman" w:hAnsi="Times New Roman" w:cs="Times New Roman"/>
          <w:sz w:val="24"/>
          <w:szCs w:val="24"/>
        </w:rPr>
        <w:fldChar w:fldCharType="end"/>
      </w:r>
      <w:commentRangeEnd w:id="169"/>
      <w:r w:rsidR="007A5DD1">
        <w:rPr>
          <w:rStyle w:val="CommentReference"/>
        </w:rPr>
        <w:commentReference w:id="169"/>
      </w:r>
      <w:r w:rsidRPr="00B34DD2">
        <w:rPr>
          <w:rFonts w:ascii="Times New Roman" w:hAnsi="Times New Roman" w:cs="Times New Roman"/>
          <w:sz w:val="24"/>
          <w:szCs w:val="24"/>
        </w:rPr>
        <w:t xml:space="preserve"> </w:t>
      </w:r>
    </w:p>
    <w:p w14:paraId="5807812F" w14:textId="15002E62" w:rsidR="00537CB6" w:rsidRDefault="009A42F9" w:rsidP="00673EAD">
      <w:pPr>
        <w:pStyle w:val="ListParagraph"/>
        <w:numPr>
          <w:ilvl w:val="0"/>
          <w:numId w:val="20"/>
        </w:numPr>
        <w:spacing w:after="0"/>
        <w:rPr>
          <w:rFonts w:ascii="Times New Roman" w:hAnsi="Times New Roman" w:cs="Times New Roman"/>
          <w:sz w:val="24"/>
          <w:szCs w:val="24"/>
        </w:rPr>
      </w:pPr>
      <w:r w:rsidRPr="006833F1">
        <w:rPr>
          <w:rFonts w:ascii="Times New Roman" w:hAnsi="Times New Roman" w:cs="Times New Roman"/>
          <w:sz w:val="24"/>
          <w:szCs w:val="24"/>
        </w:rPr>
        <w:t>IQVIA Medical Research Data (IMRD) contains longitudinal non-identified patient EHR collected from two different UK General Practitioner (GP) clinical systems</w:t>
      </w:r>
      <w:r w:rsidR="00C54030" w:rsidRPr="006833F1">
        <w:rPr>
          <w:rFonts w:ascii="Times New Roman" w:hAnsi="Times New Roman" w:cs="Times New Roman"/>
          <w:sz w:val="24"/>
          <w:szCs w:val="24"/>
        </w:rPr>
        <w:t xml:space="preserve"> </w:t>
      </w:r>
      <w:r w:rsidR="00287260" w:rsidRPr="006833F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{"citationID":"BPZTkyKk","properties":{"formattedCitation":"(23)","plainCitation":"(23)","noteIndex":0},"citationItems":[{"id":1979,"uris":["http://zotero.org/groups/6096250/items/YN3T5DSV"],"itemData":{"id":1979,"type":"article-journal","abstract":"The range and scope of electronic health record (EHR) data assets in the UK has recently increased, which has been mainly in response to the COVID-19 pandemic. Summarising and comparing the large primary care resources will help researchers to ...","container-title":"BJGP Open","DOI":"10.3399/BJGPO.2023.0057","issue":"3","language":"en","note":"PMID: 37429634","page":"BJGPO.2023.0057","source":"pmc.ncbi.nlm.nih.gov","title":"UK research data resources based on primary care electronic health records: review and summary for potential users","title-short":"UK research data resources based on primary care electronic health records","volume":"7","author":[{"family":"Edwards","given":"Lara"},{"family":"Pickett","given":"James"},{"family":"Ashcroft","given":"Darren M."},{"family":"Dambha-Miller","given":"Hajira"},{"family":"Majeed","given":"Azeem"},{"family":"Mallen","given":"Christian"},{"family":"Petersen","given":"Irene"},{"family":"Qureshi","given":"Nadeem"},{"family":"Staa","given":"Tjeerd","dropping-particle":"van"},{"family":"Abel","given":"Gary"},{"family":"Carvalho","given":"Chris"},{"family":"Denholm","given":"Rachel"},{"family":"Kontopantelis","given":"Evangelos"},{"family":"Macaulay","given":"Ayoyemi"},{"family":"Macleod","given":"John"}],"issued":{"date-parts":[["2023",8,9]]}}}],"schema":"https://github.com/citation-style-language/schema/raw/master/csl-citation.json"} </w:instrText>
      </w:r>
      <w:r w:rsidR="00287260" w:rsidRPr="006833F1">
        <w:rPr>
          <w:rFonts w:ascii="Times New Roman" w:hAnsi="Times New Roman" w:cs="Times New Roman"/>
          <w:sz w:val="24"/>
          <w:szCs w:val="24"/>
        </w:rPr>
        <w:fldChar w:fldCharType="separate"/>
      </w:r>
      <w:r w:rsidR="0048000F">
        <w:rPr>
          <w:rFonts w:ascii="Times New Roman" w:hAnsi="Times New Roman" w:cs="Times New Roman"/>
          <w:sz w:val="24"/>
        </w:rPr>
        <w:t>(23)</w:t>
      </w:r>
      <w:r w:rsidR="00287260" w:rsidRPr="006833F1">
        <w:rPr>
          <w:rFonts w:ascii="Times New Roman" w:hAnsi="Times New Roman" w:cs="Times New Roman"/>
          <w:sz w:val="24"/>
          <w:szCs w:val="24"/>
        </w:rPr>
        <w:fldChar w:fldCharType="end"/>
      </w:r>
      <w:r w:rsidRPr="006833F1">
        <w:rPr>
          <w:rFonts w:ascii="Times New Roman" w:hAnsi="Times New Roman" w:cs="Times New Roman"/>
          <w:sz w:val="24"/>
          <w:szCs w:val="24"/>
        </w:rPr>
        <w:t>:</w:t>
      </w:r>
    </w:p>
    <w:p w14:paraId="4411CCDB" w14:textId="2C37619D" w:rsidR="005F7409" w:rsidRPr="006833F1" w:rsidRDefault="009A42F9" w:rsidP="006833F1">
      <w:pPr>
        <w:pStyle w:val="ListParagraph"/>
        <w:numPr>
          <w:ilvl w:val="2"/>
          <w:numId w:val="20"/>
        </w:numPr>
        <w:spacing w:after="0"/>
        <w:rPr>
          <w:rFonts w:ascii="Times New Roman" w:hAnsi="Times New Roman" w:cs="Times New Roman"/>
          <w:sz w:val="24"/>
          <w:szCs w:val="24"/>
        </w:rPr>
      </w:pPr>
      <w:r w:rsidRPr="006833F1">
        <w:rPr>
          <w:rFonts w:ascii="Times New Roman" w:hAnsi="Times New Roman" w:cs="Times New Roman"/>
          <w:sz w:val="24"/>
          <w:szCs w:val="24"/>
        </w:rPr>
        <w:t>IMRD-</w:t>
      </w:r>
      <w:r w:rsidR="00C54030" w:rsidRPr="006833F1">
        <w:rPr>
          <w:rFonts w:ascii="Times New Roman" w:hAnsi="Times New Roman" w:cs="Times New Roman"/>
          <w:sz w:val="24"/>
          <w:szCs w:val="24"/>
        </w:rPr>
        <w:t>THIN (</w:t>
      </w:r>
      <w:r w:rsidRPr="006833F1">
        <w:rPr>
          <w:rFonts w:ascii="Times New Roman" w:hAnsi="Times New Roman" w:cs="Times New Roman"/>
          <w:sz w:val="24"/>
          <w:szCs w:val="24"/>
        </w:rPr>
        <w:t>The Health Improvement Network</w:t>
      </w:r>
      <w:r w:rsidR="00C54030" w:rsidRPr="006833F1">
        <w:rPr>
          <w:rFonts w:ascii="Times New Roman" w:hAnsi="Times New Roman" w:cs="Times New Roman"/>
          <w:sz w:val="24"/>
          <w:szCs w:val="24"/>
        </w:rPr>
        <w:t>)</w:t>
      </w:r>
      <w:r w:rsidRPr="006833F1">
        <w:rPr>
          <w:rFonts w:ascii="Times New Roman" w:hAnsi="Times New Roman" w:cs="Times New Roman"/>
          <w:sz w:val="24"/>
          <w:szCs w:val="24"/>
        </w:rPr>
        <w:t xml:space="preserve"> (version: 2022-09, 17M individuals) </w:t>
      </w:r>
      <w:r w:rsidR="00072890" w:rsidRPr="006833F1">
        <w:rPr>
          <w:rFonts w:ascii="Times New Roman" w:hAnsi="Times New Roman" w:cs="Times New Roman"/>
          <w:sz w:val="24"/>
          <w:szCs w:val="24"/>
        </w:rPr>
        <w:t>is a</w:t>
      </w:r>
      <w:r w:rsidRPr="006833F1">
        <w:rPr>
          <w:rFonts w:ascii="Times New Roman" w:hAnsi="Times New Roman" w:cs="Times New Roman"/>
          <w:sz w:val="24"/>
          <w:szCs w:val="24"/>
        </w:rPr>
        <w:t xml:space="preserve"> </w:t>
      </w:r>
      <w:proofErr w:type="spellStart"/>
      <w:r w:rsidRPr="006833F1">
        <w:rPr>
          <w:rFonts w:ascii="Times New Roman" w:hAnsi="Times New Roman" w:cs="Times New Roman"/>
          <w:sz w:val="24"/>
          <w:szCs w:val="24"/>
        </w:rPr>
        <w:t>Cegedim</w:t>
      </w:r>
      <w:proofErr w:type="spellEnd"/>
      <w:r w:rsidRPr="006833F1">
        <w:rPr>
          <w:rFonts w:ascii="Times New Roman" w:hAnsi="Times New Roman" w:cs="Times New Roman"/>
          <w:sz w:val="24"/>
          <w:szCs w:val="24"/>
        </w:rPr>
        <w:t xml:space="preserve"> </w:t>
      </w:r>
      <w:r w:rsidR="00072890" w:rsidRPr="006833F1">
        <w:rPr>
          <w:rFonts w:ascii="Times New Roman" w:hAnsi="Times New Roman" w:cs="Times New Roman"/>
          <w:sz w:val="24"/>
          <w:szCs w:val="24"/>
        </w:rPr>
        <w:t xml:space="preserve">database where UK </w:t>
      </w:r>
      <w:r w:rsidRPr="006833F1">
        <w:rPr>
          <w:rFonts w:ascii="Times New Roman" w:hAnsi="Times New Roman" w:cs="Times New Roman"/>
          <w:sz w:val="24"/>
          <w:szCs w:val="24"/>
        </w:rPr>
        <w:t>practice</w:t>
      </w:r>
      <w:r w:rsidR="007960BD" w:rsidRPr="006833F1">
        <w:rPr>
          <w:rFonts w:ascii="Times New Roman" w:hAnsi="Times New Roman" w:cs="Times New Roman"/>
          <w:sz w:val="24"/>
          <w:szCs w:val="24"/>
        </w:rPr>
        <w:t>s</w:t>
      </w:r>
      <w:r w:rsidRPr="006833F1">
        <w:rPr>
          <w:rFonts w:ascii="Times New Roman" w:hAnsi="Times New Roman" w:cs="Times New Roman"/>
          <w:sz w:val="24"/>
          <w:szCs w:val="24"/>
        </w:rPr>
        <w:t xml:space="preserve"> </w:t>
      </w:r>
      <w:r w:rsidR="00072890" w:rsidRPr="006833F1">
        <w:rPr>
          <w:rFonts w:ascii="Times New Roman" w:hAnsi="Times New Roman" w:cs="Times New Roman"/>
          <w:sz w:val="24"/>
          <w:szCs w:val="24"/>
        </w:rPr>
        <w:t>are recruited to contribute longitudinal patient data</w:t>
      </w:r>
    </w:p>
    <w:p w14:paraId="6248501B" w14:textId="77777777" w:rsidR="005F7409" w:rsidRDefault="009A42F9" w:rsidP="005F7409">
      <w:pPr>
        <w:pStyle w:val="ListParagraph"/>
        <w:numPr>
          <w:ilvl w:val="2"/>
          <w:numId w:val="20"/>
        </w:numPr>
        <w:spacing w:after="0"/>
        <w:rPr>
          <w:rFonts w:ascii="Times New Roman" w:hAnsi="Times New Roman" w:cs="Times New Roman"/>
          <w:sz w:val="24"/>
          <w:szCs w:val="24"/>
        </w:rPr>
      </w:pPr>
      <w:r w:rsidRPr="006833F1">
        <w:rPr>
          <w:rFonts w:ascii="Times New Roman" w:hAnsi="Times New Roman" w:cs="Times New Roman"/>
          <w:sz w:val="24"/>
          <w:szCs w:val="24"/>
        </w:rPr>
        <w:t xml:space="preserve">IMRD-EMIS contains data from practices using the EMIS practice management software </w:t>
      </w:r>
      <w:r w:rsidR="00072890" w:rsidRPr="006833F1">
        <w:rPr>
          <w:rFonts w:ascii="Times New Roman" w:hAnsi="Times New Roman" w:cs="Times New Roman"/>
          <w:sz w:val="24"/>
          <w:szCs w:val="24"/>
        </w:rPr>
        <w:t xml:space="preserve">in Great Britain </w:t>
      </w:r>
      <w:r w:rsidRPr="006833F1">
        <w:rPr>
          <w:rFonts w:ascii="Times New Roman" w:hAnsi="Times New Roman" w:cs="Times New Roman"/>
          <w:sz w:val="24"/>
          <w:szCs w:val="24"/>
        </w:rPr>
        <w:t xml:space="preserve">(version: 2022-12, 5.4M individuals). </w:t>
      </w:r>
    </w:p>
    <w:p w14:paraId="1936977F" w14:textId="306DDD0C" w:rsidR="004640F7" w:rsidRPr="006833F1" w:rsidRDefault="009A42F9" w:rsidP="006833F1">
      <w:pPr>
        <w:pStyle w:val="ListParagraph"/>
        <w:spacing w:after="0"/>
        <w:ind w:left="360"/>
        <w:rPr>
          <w:rFonts w:ascii="Times New Roman" w:hAnsi="Times New Roman" w:cs="Times New Roman"/>
          <w:sz w:val="24"/>
          <w:szCs w:val="24"/>
        </w:rPr>
      </w:pPr>
      <w:r w:rsidRPr="006833F1">
        <w:rPr>
          <w:rFonts w:ascii="Times New Roman" w:hAnsi="Times New Roman" w:cs="Times New Roman"/>
          <w:sz w:val="24"/>
          <w:szCs w:val="24"/>
        </w:rPr>
        <w:lastRenderedPageBreak/>
        <w:t>The use of IMRD for research has been approved by the NHS Health Research Authority (NHS Research Ethics Committee ref 18/LO/0441) for medical and public health research; this study received S</w:t>
      </w:r>
      <w:ins w:id="170" w:author="Chen Yanover" w:date="2025-08-11T15:28:00Z" w16du:dateUtc="2025-08-11T12:28:00Z">
        <w:r w:rsidR="000667BE">
          <w:rPr>
            <w:rFonts w:ascii="Times New Roman" w:hAnsi="Times New Roman" w:cs="Times New Roman"/>
            <w:sz w:val="24"/>
            <w:szCs w:val="24"/>
          </w:rPr>
          <w:t xml:space="preserve">cientific </w:t>
        </w:r>
      </w:ins>
      <w:r w:rsidRPr="006833F1">
        <w:rPr>
          <w:rFonts w:ascii="Times New Roman" w:hAnsi="Times New Roman" w:cs="Times New Roman"/>
          <w:sz w:val="24"/>
          <w:szCs w:val="24"/>
        </w:rPr>
        <w:t>R</w:t>
      </w:r>
      <w:ins w:id="171" w:author="Chen Yanover" w:date="2025-08-11T15:28:00Z" w16du:dateUtc="2025-08-11T12:28:00Z">
        <w:r w:rsidR="000667BE">
          <w:rPr>
            <w:rFonts w:ascii="Times New Roman" w:hAnsi="Times New Roman" w:cs="Times New Roman"/>
            <w:sz w:val="24"/>
            <w:szCs w:val="24"/>
          </w:rPr>
          <w:t xml:space="preserve">eview </w:t>
        </w:r>
      </w:ins>
      <w:r w:rsidRPr="006833F1">
        <w:rPr>
          <w:rFonts w:ascii="Times New Roman" w:hAnsi="Times New Roman" w:cs="Times New Roman"/>
          <w:sz w:val="24"/>
          <w:szCs w:val="24"/>
        </w:rPr>
        <w:t>C</w:t>
      </w:r>
      <w:ins w:id="172" w:author="Chen Yanover" w:date="2025-08-11T15:28:00Z" w16du:dateUtc="2025-08-11T12:28:00Z">
        <w:r w:rsidR="000667BE">
          <w:rPr>
            <w:rFonts w:ascii="Times New Roman" w:hAnsi="Times New Roman" w:cs="Times New Roman"/>
            <w:sz w:val="24"/>
            <w:szCs w:val="24"/>
          </w:rPr>
          <w:t>ommittee</w:t>
        </w:r>
      </w:ins>
      <w:r w:rsidRPr="006833F1">
        <w:rPr>
          <w:rFonts w:ascii="Times New Roman" w:hAnsi="Times New Roman" w:cs="Times New Roman"/>
          <w:sz w:val="24"/>
          <w:szCs w:val="24"/>
        </w:rPr>
        <w:t xml:space="preserve"> </w:t>
      </w:r>
      <w:ins w:id="173" w:author="Chen Yanover" w:date="2025-08-11T15:28:00Z" w16du:dateUtc="2025-08-11T12:28:00Z">
        <w:r w:rsidR="000667BE">
          <w:rPr>
            <w:rFonts w:ascii="Times New Roman" w:hAnsi="Times New Roman" w:cs="Times New Roman"/>
            <w:sz w:val="24"/>
            <w:szCs w:val="24"/>
          </w:rPr>
          <w:t xml:space="preserve">(SRC) </w:t>
        </w:r>
      </w:ins>
      <w:r w:rsidRPr="006833F1">
        <w:rPr>
          <w:rFonts w:ascii="Times New Roman" w:hAnsi="Times New Roman" w:cs="Times New Roman"/>
          <w:sz w:val="24"/>
          <w:szCs w:val="24"/>
        </w:rPr>
        <w:t xml:space="preserve">approval </w:t>
      </w:r>
      <w:ins w:id="174" w:author="Chen Yanover" w:date="2025-08-11T15:28:00Z" w16du:dateUtc="2025-08-11T12:28:00Z">
        <w:r w:rsidR="000667BE">
          <w:rPr>
            <w:rFonts w:ascii="Times New Roman" w:hAnsi="Times New Roman" w:cs="Times New Roman"/>
            <w:sz w:val="24"/>
            <w:szCs w:val="24"/>
          </w:rPr>
          <w:t>R</w:t>
        </w:r>
      </w:ins>
      <w:del w:id="175" w:author="Chen Yanover" w:date="2025-08-11T15:28:00Z" w16du:dateUtc="2025-08-11T12:28:00Z">
        <w:r w:rsidRPr="006833F1" w:rsidDel="000667BE">
          <w:rPr>
            <w:rFonts w:ascii="Times New Roman" w:hAnsi="Times New Roman" w:cs="Times New Roman"/>
            <w:sz w:val="24"/>
            <w:szCs w:val="24"/>
          </w:rPr>
          <w:delText>r</w:delText>
        </w:r>
      </w:del>
      <w:r w:rsidRPr="006833F1">
        <w:rPr>
          <w:rFonts w:ascii="Times New Roman" w:hAnsi="Times New Roman" w:cs="Times New Roman"/>
          <w:sz w:val="24"/>
          <w:szCs w:val="24"/>
        </w:rPr>
        <w:t>ef 23SRC015.</w:t>
      </w:r>
      <w:r w:rsidR="00287260" w:rsidRPr="006833F1">
        <w:rPr>
          <w:rFonts w:ascii="Times New Roman" w:hAnsi="Times New Roman" w:cs="Times New Roman"/>
          <w:sz w:val="24"/>
          <w:szCs w:val="24"/>
        </w:rPr>
        <w:t xml:space="preserve"> Validity of these transformed data have been demonstrated</w:t>
      </w:r>
      <w:r w:rsidR="00A6798D" w:rsidRPr="006833F1">
        <w:rPr>
          <w:rFonts w:ascii="Times New Roman" w:hAnsi="Times New Roman" w:cs="Times New Roman"/>
          <w:sz w:val="24"/>
          <w:szCs w:val="24"/>
        </w:rPr>
        <w:t xml:space="preserve"> </w:t>
      </w:r>
      <w:r w:rsidR="000B65DB" w:rsidRPr="006833F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{"citationID":"9hPDZjod","properties":{"formattedCitation":"(24)","plainCitation":"(24)","noteIndex":0},"citationItems":[{"id":1982,"uris":["http://zotero.org/groups/6096250/items/CUSG65II"],"itemData":{"id":1982,"type":"article-journal","abstract":"Exploring and combining results from more than one real-world data (RWD) source might be necessary in order to explore variability and demonstrate generalizability of the results or for regulatory requirements. However, the heterogeneous nature of RWD poses challenges when working with more than one source, some of which can be solved by analyzing databases converted into a common data model (CDM). The main objective of the study was to evaluate the implementation of the Observational Medical Outcome Partnership (OMOP) CDM on IQVIA Medical Research Data (IMRD)-UK data. A drug utilization study describing the prescribing of codeine for pain in children was used as a case study to be replicated in IMRD-UK and its corresponding OMOP CDM transformation. Differences between IMRD-UK source and OMOP CDM were identified and investigated. In IMRD-UK updated to May 2017, results were similar between source and transformed data with few discrepancies. These were the result of different conventions applied during the transformation regarding the date of birth for children younger than 15 years and the start of the observation period, and of a misclassification of two drug treatments. After the initial analysis and feedback provided, a rerun of the analysis in IMRD-UK updated to September 2018 showed almost identical results for all the measures analyzed. For this study, the conversion to OMOP CDM was adequate. Although some decisions and mapping could be improved, these impacted on the absolute results but not on the study inferences. This validation study supports six recommendations for good practice in transforming to CDMs.","container-title":"Clinical Pharmacology and Therapeutics","DOI":"10.1002/cpt.1785","ISSN":"1532-6535","issue":"4","journalAbbreviation":"Clin Pharmacol Ther","language":"eng","note":"PMID: 31956997\nPMCID: PMC7158210","page":"915-925","source":"PubMed","title":"Can We Rely on Results From IQVIA Medical Research Data UK Converted to the Observational Medical Outcome Partnership Common Data Model?: A Validation Study Based on Prescribing Codeine in Children","title-short":"Can We Rely on Results From IQVIA Medical Research Data UK Converted to the Observational Medical Outcome Partnership Common Data Model?","volume":"107","author":[{"family":"Candore","given":"Gianmario"},{"family":"Hedenmalm","given":"Karin"},{"family":"Slattery","given":"Jim"},{"family":"Cave","given":"Alison"},{"family":"Kurz","given":"Xavier"},{"family":"Arlett","given":"Peter"}],"issued":{"date-parts":[["2020",4]]}}}],"schema":"https://github.com/citation-style-language/schema/raw/master/csl-citation.json"} </w:instrText>
      </w:r>
      <w:r w:rsidR="000B65DB" w:rsidRPr="006833F1">
        <w:rPr>
          <w:rFonts w:ascii="Times New Roman" w:hAnsi="Times New Roman" w:cs="Times New Roman"/>
          <w:sz w:val="24"/>
          <w:szCs w:val="24"/>
        </w:rPr>
        <w:fldChar w:fldCharType="separate"/>
      </w:r>
      <w:r w:rsidR="0048000F">
        <w:rPr>
          <w:rFonts w:ascii="Times New Roman" w:hAnsi="Times New Roman" w:cs="Times New Roman"/>
          <w:sz w:val="24"/>
        </w:rPr>
        <w:t>(24)</w:t>
      </w:r>
      <w:r w:rsidR="000B65DB" w:rsidRPr="006833F1">
        <w:rPr>
          <w:rFonts w:ascii="Times New Roman" w:hAnsi="Times New Roman" w:cs="Times New Roman"/>
          <w:sz w:val="24"/>
          <w:szCs w:val="24"/>
        </w:rPr>
        <w:fldChar w:fldCharType="end"/>
      </w:r>
      <w:r w:rsidR="00287260" w:rsidRPr="006833F1">
        <w:rPr>
          <w:rFonts w:ascii="Times New Roman" w:hAnsi="Times New Roman" w:cs="Times New Roman"/>
          <w:sz w:val="24"/>
          <w:szCs w:val="24"/>
        </w:rPr>
        <w:t xml:space="preserve">. </w:t>
      </w:r>
    </w:p>
    <w:p w14:paraId="52DEDD0A" w14:textId="3E07B5DA" w:rsidR="000667BE" w:rsidRPr="000667BE" w:rsidRDefault="006477FF">
      <w:pPr>
        <w:pStyle w:val="ListParagraph"/>
        <w:numPr>
          <w:ilvl w:val="0"/>
          <w:numId w:val="20"/>
        </w:numPr>
        <w:spacing w:after="0"/>
        <w:ind w:left="720" w:hanging="720"/>
        <w:rPr>
          <w:rFonts w:ascii="Times New Roman" w:hAnsi="Times New Roman" w:cs="Times New Roman"/>
          <w:sz w:val="24"/>
          <w:szCs w:val="24"/>
          <w:rPrChange w:id="176" w:author="Chen Yanover" w:date="2025-08-11T15:33:00Z" w16du:dateUtc="2025-08-11T12:33:00Z">
            <w:rPr/>
          </w:rPrChange>
        </w:rPr>
        <w:pPrChange w:id="177" w:author="Chen Yanover" w:date="2025-08-11T15:33:00Z" w16du:dateUtc="2025-08-11T12:33:00Z">
          <w:pPr>
            <w:pStyle w:val="ListParagraph"/>
            <w:numPr>
              <w:numId w:val="20"/>
            </w:numPr>
            <w:spacing w:after="0"/>
            <w:ind w:left="360" w:hanging="360"/>
          </w:pPr>
        </w:pPrChange>
      </w:pPr>
      <w:r w:rsidRPr="006833F1">
        <w:rPr>
          <w:rFonts w:ascii="Times New Roman" w:hAnsi="Times New Roman" w:cs="Times New Roman"/>
          <w:sz w:val="24"/>
          <w:szCs w:val="24"/>
        </w:rPr>
        <w:t xml:space="preserve">The UK Biobank (UKBB) is an ongoing prospective cohort study of over 500,000 participants, residents of England, Scotland, and Wales, recruited in 2006-2010 between ages 40-69 years. Participants completed a set of questionnaires (e.g., diet and well-being), underwent a brief interview, and had their physical measurements and biological samples taken. Self-report data has been linked to EHRs for most </w:t>
      </w:r>
      <w:commentRangeStart w:id="178"/>
      <w:r w:rsidRPr="006833F1">
        <w:rPr>
          <w:rFonts w:ascii="Times New Roman" w:hAnsi="Times New Roman" w:cs="Times New Roman"/>
          <w:sz w:val="24"/>
          <w:szCs w:val="24"/>
        </w:rPr>
        <w:t>participants</w:t>
      </w:r>
      <w:commentRangeEnd w:id="178"/>
      <w:r w:rsidR="007A5DD1">
        <w:rPr>
          <w:rStyle w:val="CommentReference"/>
        </w:rPr>
        <w:commentReference w:id="178"/>
      </w:r>
      <w:r w:rsidRPr="006833F1">
        <w:rPr>
          <w:rFonts w:ascii="Times New Roman" w:hAnsi="Times New Roman" w:cs="Times New Roman"/>
          <w:sz w:val="24"/>
          <w:szCs w:val="24"/>
        </w:rPr>
        <w:t>.</w:t>
      </w:r>
      <w:ins w:id="179" w:author="Chen Yanover" w:date="2025-08-11T15:30:00Z" w16du:dateUtc="2025-08-11T12:30:00Z">
        <w:r w:rsidR="000667BE">
          <w:rPr>
            <w:rFonts w:ascii="Times New Roman" w:hAnsi="Times New Roman" w:cs="Times New Roman"/>
            <w:sz w:val="24"/>
            <w:szCs w:val="24"/>
          </w:rPr>
          <w:t xml:space="preserve"> </w:t>
        </w:r>
      </w:ins>
      <w:ins w:id="180" w:author="Chen Yanover" w:date="2025-08-11T15:33:00Z" w16du:dateUtc="2025-08-11T12:33:00Z">
        <w:r w:rsidR="000667BE" w:rsidRPr="000667BE">
          <w:rPr>
            <w:rFonts w:ascii="Times New Roman" w:hAnsi="Times New Roman" w:cs="Times New Roman"/>
            <w:sz w:val="24"/>
            <w:szCs w:val="24"/>
          </w:rPr>
          <w:t xml:space="preserve">UK Biobank has received ethical approval from the UK National Health Service's National Research Ethics Service (reference 11/ NW/0382), and this work is part of project number </w:t>
        </w:r>
      </w:ins>
      <w:ins w:id="181" w:author="Chen Yanover" w:date="2025-08-11T15:35:00Z" w16du:dateUtc="2025-08-11T12:35:00Z">
        <w:r w:rsidR="009B0F4A" w:rsidRPr="009B0F4A">
          <w:rPr>
            <w:rFonts w:ascii="Times New Roman" w:hAnsi="Times New Roman" w:cs="Times New Roman"/>
            <w:sz w:val="24"/>
            <w:szCs w:val="24"/>
          </w:rPr>
          <w:t>58770</w:t>
        </w:r>
      </w:ins>
      <w:ins w:id="182" w:author="Chen Yanover" w:date="2025-08-11T15:33:00Z" w16du:dateUtc="2025-08-11T12:33:00Z">
        <w:r w:rsidR="000667BE" w:rsidRPr="000667BE">
          <w:rPr>
            <w:rFonts w:ascii="Times New Roman" w:hAnsi="Times New Roman" w:cs="Times New Roman"/>
            <w:sz w:val="24"/>
            <w:szCs w:val="24"/>
          </w:rPr>
          <w:t>. As the research is based on the UK Biobank data, informed consent and the Declaration of Helsinki were not relevant/necessary.</w:t>
        </w:r>
      </w:ins>
    </w:p>
    <w:p w14:paraId="4F8166E1" w14:textId="77777777" w:rsidR="00072890" w:rsidRPr="00010F95" w:rsidRDefault="00072890" w:rsidP="00072890">
      <w:pPr>
        <w:pStyle w:val="ListParagraph"/>
        <w:spacing w:after="0"/>
        <w:ind w:left="900"/>
        <w:rPr>
          <w:rFonts w:ascii="Times New Roman" w:hAnsi="Times New Roman" w:cs="Times New Roman"/>
          <w:sz w:val="24"/>
          <w:szCs w:val="24"/>
        </w:rPr>
      </w:pPr>
    </w:p>
    <w:p w14:paraId="0000001C" w14:textId="7E188477" w:rsidR="009E3786" w:rsidRPr="000B65DB" w:rsidRDefault="006477FF" w:rsidP="009631A5">
      <w:pPr>
        <w:pStyle w:val="Heading2"/>
        <w:spacing w:before="0"/>
        <w:rPr>
          <w:rFonts w:ascii="Times New Roman" w:hAnsi="Times New Roman" w:cs="Times New Roman"/>
          <w:i/>
          <w:iCs/>
          <w:color w:val="auto"/>
          <w:sz w:val="24"/>
          <w:szCs w:val="24"/>
        </w:rPr>
      </w:pPr>
      <w:bookmarkStart w:id="183" w:name="_heading=h.svy268l2mxac" w:colFirst="0" w:colLast="0"/>
      <w:bookmarkEnd w:id="183"/>
      <w:r w:rsidRPr="000B65DB">
        <w:rPr>
          <w:rFonts w:ascii="Times New Roman" w:hAnsi="Times New Roman" w:cs="Times New Roman"/>
          <w:i/>
          <w:iCs/>
          <w:color w:val="auto"/>
          <w:sz w:val="24"/>
          <w:szCs w:val="24"/>
        </w:rPr>
        <w:t xml:space="preserve">Study </w:t>
      </w:r>
      <w:r w:rsidR="000B65DB">
        <w:rPr>
          <w:rFonts w:ascii="Times New Roman" w:hAnsi="Times New Roman" w:cs="Times New Roman"/>
          <w:i/>
          <w:iCs/>
          <w:color w:val="auto"/>
          <w:sz w:val="24"/>
          <w:szCs w:val="24"/>
        </w:rPr>
        <w:t>Samples</w:t>
      </w:r>
    </w:p>
    <w:p w14:paraId="0000001D" w14:textId="41BDC815" w:rsidR="009E3786" w:rsidRPr="00010F95" w:rsidRDefault="005910FE" w:rsidP="009631A5">
      <w:pPr>
        <w:spacing w:after="0"/>
        <w:rPr>
          <w:rFonts w:ascii="Times New Roman" w:hAnsi="Times New Roman" w:cs="Times New Roman"/>
          <w:sz w:val="24"/>
          <w:szCs w:val="24"/>
        </w:rPr>
      </w:pPr>
      <w:r w:rsidRPr="00010F95">
        <w:rPr>
          <w:rFonts w:ascii="Times New Roman" w:hAnsi="Times New Roman" w:cs="Times New Roman"/>
          <w:sz w:val="24"/>
          <w:szCs w:val="24"/>
        </w:rPr>
        <w:t xml:space="preserve">The index date for </w:t>
      </w:r>
      <w:r w:rsidR="000B65DB">
        <w:rPr>
          <w:rFonts w:ascii="Times New Roman" w:hAnsi="Times New Roman" w:cs="Times New Roman"/>
          <w:sz w:val="24"/>
          <w:szCs w:val="24"/>
        </w:rPr>
        <w:t>entry into the study sample</w:t>
      </w:r>
      <w:r w:rsidR="00A15C13">
        <w:rPr>
          <w:rFonts w:ascii="Times New Roman" w:hAnsi="Times New Roman" w:cs="Times New Roman"/>
          <w:sz w:val="24"/>
          <w:szCs w:val="24"/>
        </w:rPr>
        <w:t xml:space="preserve"> </w:t>
      </w:r>
      <w:r w:rsidRPr="00010F95">
        <w:rPr>
          <w:rFonts w:ascii="Times New Roman" w:hAnsi="Times New Roman" w:cs="Times New Roman"/>
          <w:sz w:val="24"/>
          <w:szCs w:val="24"/>
        </w:rPr>
        <w:t xml:space="preserve">was </w:t>
      </w:r>
      <w:r w:rsidR="00A15C13">
        <w:rPr>
          <w:rFonts w:ascii="Times New Roman" w:hAnsi="Times New Roman" w:cs="Times New Roman"/>
          <w:sz w:val="24"/>
          <w:szCs w:val="24"/>
        </w:rPr>
        <w:t>established</w:t>
      </w:r>
      <w:r w:rsidRPr="00010F95">
        <w:rPr>
          <w:rFonts w:ascii="Times New Roman" w:hAnsi="Times New Roman" w:cs="Times New Roman"/>
          <w:sz w:val="24"/>
          <w:szCs w:val="24"/>
        </w:rPr>
        <w:t xml:space="preserve"> in two ways, based on </w:t>
      </w:r>
      <w:commentRangeStart w:id="184"/>
      <w:r w:rsidRPr="00010F95">
        <w:rPr>
          <w:rFonts w:ascii="Times New Roman" w:hAnsi="Times New Roman" w:cs="Times New Roman"/>
          <w:sz w:val="24"/>
          <w:szCs w:val="24"/>
        </w:rPr>
        <w:t>database type:</w:t>
      </w:r>
    </w:p>
    <w:p w14:paraId="0000001E" w14:textId="4218FFCA" w:rsidR="009E3786" w:rsidRPr="00010F95" w:rsidRDefault="00A15C13" w:rsidP="009631A5">
      <w:pPr>
        <w:numPr>
          <w:ilvl w:val="0"/>
          <w:numId w:val="1"/>
        </w:numPr>
        <w:spacing w:after="0"/>
        <w:rPr>
          <w:rFonts w:ascii="Times New Roman" w:hAnsi="Times New Roman" w:cs="Times New Roman"/>
          <w:sz w:val="24"/>
          <w:szCs w:val="24"/>
        </w:rPr>
      </w:pPr>
      <w:r w:rsidRPr="00010F95">
        <w:rPr>
          <w:rFonts w:ascii="Times New Roman" w:hAnsi="Times New Roman" w:cs="Times New Roman"/>
          <w:sz w:val="24"/>
          <w:szCs w:val="24"/>
        </w:rPr>
        <w:t>PharMetrics+, IMRD-THIN, and IMRD-EMIS databases</w:t>
      </w:r>
      <w:r>
        <w:rPr>
          <w:rFonts w:ascii="Times New Roman" w:hAnsi="Times New Roman" w:cs="Times New Roman"/>
          <w:sz w:val="24"/>
          <w:szCs w:val="24"/>
        </w:rPr>
        <w:t xml:space="preserve"> used </w:t>
      </w:r>
      <w:r w:rsidR="00A74C2B">
        <w:rPr>
          <w:rFonts w:ascii="Times New Roman" w:hAnsi="Times New Roman" w:cs="Times New Roman"/>
          <w:sz w:val="24"/>
          <w:szCs w:val="24"/>
        </w:rPr>
        <w:t>a</w:t>
      </w:r>
      <w:r w:rsidR="00A74C2B" w:rsidRPr="00010F95">
        <w:rPr>
          <w:rFonts w:ascii="Times New Roman" w:hAnsi="Times New Roman" w:cs="Times New Roman"/>
          <w:sz w:val="24"/>
          <w:szCs w:val="24"/>
        </w:rPr>
        <w:t xml:space="preserve"> </w:t>
      </w:r>
      <w:r w:rsidR="006477FF" w:rsidRPr="00010F95">
        <w:rPr>
          <w:rFonts w:ascii="Times New Roman" w:hAnsi="Times New Roman" w:cs="Times New Roman"/>
          <w:sz w:val="24"/>
          <w:szCs w:val="24"/>
        </w:rPr>
        <w:t xml:space="preserve">random visit </w:t>
      </w:r>
      <w:r w:rsidR="005910FE" w:rsidRPr="00010F95">
        <w:rPr>
          <w:rFonts w:ascii="Times New Roman" w:hAnsi="Times New Roman" w:cs="Times New Roman"/>
          <w:sz w:val="24"/>
          <w:szCs w:val="24"/>
        </w:rPr>
        <w:t xml:space="preserve">date </w:t>
      </w:r>
      <w:r w:rsidR="004F5EAB">
        <w:rPr>
          <w:rFonts w:ascii="Times New Roman" w:hAnsi="Times New Roman" w:cs="Times New Roman"/>
          <w:sz w:val="24"/>
          <w:szCs w:val="24"/>
        </w:rPr>
        <w:t>after January 1</w:t>
      </w:r>
      <w:r w:rsidR="004F5EAB" w:rsidRPr="009921DC">
        <w:rPr>
          <w:rFonts w:ascii="Times New Roman" w:hAnsi="Times New Roman" w:cs="Times New Roman"/>
          <w:sz w:val="24"/>
          <w:szCs w:val="24"/>
          <w:vertAlign w:val="superscript"/>
        </w:rPr>
        <w:t>st</w:t>
      </w:r>
      <w:r w:rsidR="004F5EAB">
        <w:rPr>
          <w:rFonts w:ascii="Times New Roman" w:hAnsi="Times New Roman" w:cs="Times New Roman"/>
          <w:sz w:val="24"/>
          <w:szCs w:val="24"/>
        </w:rPr>
        <w:t>, 2011</w:t>
      </w:r>
      <w:r w:rsidR="00074D67">
        <w:rPr>
          <w:rFonts w:ascii="Times New Roman" w:hAnsi="Times New Roman" w:cs="Times New Roman"/>
          <w:sz w:val="24"/>
          <w:szCs w:val="24"/>
        </w:rPr>
        <w:t xml:space="preserve"> (</w:t>
      </w:r>
      <w:commentRangeStart w:id="185"/>
      <w:r w:rsidR="00074D67">
        <w:rPr>
          <w:rFonts w:ascii="Times New Roman" w:hAnsi="Times New Roman" w:cs="Times New Roman"/>
          <w:sz w:val="24"/>
          <w:szCs w:val="24"/>
        </w:rPr>
        <w:t>where applicable</w:t>
      </w:r>
      <w:commentRangeEnd w:id="185"/>
      <w:r w:rsidR="00964BFE">
        <w:rPr>
          <w:rStyle w:val="CommentReference"/>
        </w:rPr>
        <w:commentReference w:id="185"/>
      </w:r>
      <w:r w:rsidR="00074D67">
        <w:rPr>
          <w:rFonts w:ascii="Times New Roman" w:hAnsi="Times New Roman" w:cs="Times New Roman"/>
          <w:sz w:val="24"/>
          <w:szCs w:val="24"/>
        </w:rPr>
        <w:t>)</w:t>
      </w:r>
      <w:r w:rsidR="004F5EAB">
        <w:rPr>
          <w:rFonts w:ascii="Times New Roman" w:hAnsi="Times New Roman" w:cs="Times New Roman"/>
          <w:sz w:val="24"/>
          <w:szCs w:val="24"/>
        </w:rPr>
        <w:t xml:space="preserve">, </w:t>
      </w:r>
      <w:r w:rsidR="006477FF" w:rsidRPr="00010F95">
        <w:rPr>
          <w:rFonts w:ascii="Times New Roman" w:hAnsi="Times New Roman" w:cs="Times New Roman"/>
          <w:sz w:val="24"/>
          <w:szCs w:val="24"/>
        </w:rPr>
        <w:t xml:space="preserve">from </w:t>
      </w:r>
      <w:r>
        <w:rPr>
          <w:rFonts w:ascii="Times New Roman" w:hAnsi="Times New Roman" w:cs="Times New Roman"/>
          <w:sz w:val="24"/>
          <w:szCs w:val="24"/>
        </w:rPr>
        <w:t>each</w:t>
      </w:r>
      <w:r w:rsidR="006477FF" w:rsidRPr="00010F95">
        <w:rPr>
          <w:rFonts w:ascii="Times New Roman" w:hAnsi="Times New Roman" w:cs="Times New Roman"/>
          <w:sz w:val="24"/>
          <w:szCs w:val="24"/>
        </w:rPr>
        <w:t xml:space="preserve"> unique person</w:t>
      </w:r>
      <w:r>
        <w:rPr>
          <w:rFonts w:ascii="Times New Roman" w:hAnsi="Times New Roman" w:cs="Times New Roman"/>
          <w:sz w:val="24"/>
          <w:szCs w:val="24"/>
        </w:rPr>
        <w:t>-</w:t>
      </w:r>
      <w:r w:rsidR="006477FF" w:rsidRPr="00010F95">
        <w:rPr>
          <w:rFonts w:ascii="Times New Roman" w:hAnsi="Times New Roman" w:cs="Times New Roman"/>
          <w:sz w:val="24"/>
          <w:szCs w:val="24"/>
        </w:rPr>
        <w:t>identifie</w:t>
      </w:r>
      <w:r>
        <w:rPr>
          <w:rFonts w:ascii="Times New Roman" w:hAnsi="Times New Roman" w:cs="Times New Roman"/>
          <w:sz w:val="24"/>
          <w:szCs w:val="24"/>
        </w:rPr>
        <w:t>r</w:t>
      </w:r>
      <w:ins w:id="186" w:author="Cavanaugh, Rob" w:date="2025-08-08T10:38:00Z" w16du:dateUtc="2025-08-08T14:38:00Z">
        <w:r w:rsidR="0028117F">
          <w:rPr>
            <w:rFonts w:ascii="Times New Roman" w:hAnsi="Times New Roman" w:cs="Times New Roman"/>
            <w:sz w:val="24"/>
            <w:szCs w:val="24"/>
          </w:rPr>
          <w:t>.</w:t>
        </w:r>
      </w:ins>
      <w:del w:id="187" w:author="Cavanaugh, Rob" w:date="2025-08-08T10:38:00Z" w16du:dateUtc="2025-08-08T14:38:00Z">
        <w:r w:rsidR="00964BFE" w:rsidDel="0028117F">
          <w:rPr>
            <w:rFonts w:ascii="Times New Roman" w:hAnsi="Times New Roman" w:cs="Times New Roman"/>
            <w:sz w:val="24"/>
            <w:szCs w:val="24"/>
          </w:rPr>
          <w:delText>.</w:delText>
        </w:r>
      </w:del>
    </w:p>
    <w:p w14:paraId="0000001F" w14:textId="3320AB70" w:rsidR="009E3786" w:rsidRPr="00010F95" w:rsidRDefault="00A15C13" w:rsidP="009631A5">
      <w:pPr>
        <w:numPr>
          <w:ilvl w:val="0"/>
          <w:numId w:val="1"/>
        </w:numPr>
        <w:spacing w:after="0"/>
        <w:rPr>
          <w:rFonts w:ascii="Times New Roman" w:hAnsi="Times New Roman" w:cs="Times New Roman"/>
          <w:sz w:val="24"/>
          <w:szCs w:val="24"/>
        </w:rPr>
      </w:pPr>
      <w:r w:rsidRPr="00010F95">
        <w:rPr>
          <w:rFonts w:ascii="Times New Roman" w:hAnsi="Times New Roman" w:cs="Times New Roman"/>
          <w:sz w:val="24"/>
          <w:szCs w:val="24"/>
        </w:rPr>
        <w:t xml:space="preserve">All of Us </w:t>
      </w:r>
      <w:r>
        <w:rPr>
          <w:rFonts w:ascii="Times New Roman" w:hAnsi="Times New Roman" w:cs="Times New Roman"/>
          <w:sz w:val="24"/>
          <w:szCs w:val="24"/>
        </w:rPr>
        <w:t>and</w:t>
      </w:r>
      <w:r w:rsidRPr="00010F95">
        <w:rPr>
          <w:rFonts w:ascii="Times New Roman" w:hAnsi="Times New Roman" w:cs="Times New Roman"/>
          <w:sz w:val="24"/>
          <w:szCs w:val="24"/>
        </w:rPr>
        <w:t xml:space="preserve"> the UKBB </w:t>
      </w:r>
      <w:r>
        <w:rPr>
          <w:rFonts w:ascii="Times New Roman" w:hAnsi="Times New Roman" w:cs="Times New Roman"/>
          <w:sz w:val="24"/>
          <w:szCs w:val="24"/>
        </w:rPr>
        <w:t>used th</w:t>
      </w:r>
      <w:r w:rsidR="006477FF" w:rsidRPr="00010F95">
        <w:rPr>
          <w:rFonts w:ascii="Times New Roman" w:hAnsi="Times New Roman" w:cs="Times New Roman"/>
          <w:sz w:val="24"/>
          <w:szCs w:val="24"/>
        </w:rPr>
        <w:t xml:space="preserve">e date 365 days after the </w:t>
      </w:r>
      <w:ins w:id="188" w:author="Cavanaugh, Rob" w:date="2025-08-08T10:37:00Z" w16du:dateUtc="2025-08-08T14:37:00Z">
        <w:r w:rsidR="007A5DD1">
          <w:rPr>
            <w:rFonts w:ascii="Times New Roman" w:hAnsi="Times New Roman" w:cs="Times New Roman"/>
            <w:sz w:val="24"/>
            <w:szCs w:val="24"/>
          </w:rPr>
          <w:t xml:space="preserve">study </w:t>
        </w:r>
      </w:ins>
      <w:r w:rsidR="006477FF" w:rsidRPr="00010F95">
        <w:rPr>
          <w:rFonts w:ascii="Times New Roman" w:hAnsi="Times New Roman" w:cs="Times New Roman"/>
          <w:sz w:val="24"/>
          <w:szCs w:val="24"/>
        </w:rPr>
        <w:t>enrollment date</w:t>
      </w:r>
      <w:r w:rsidR="00964BFE">
        <w:rPr>
          <w:rFonts w:ascii="Times New Roman" w:hAnsi="Times New Roman" w:cs="Times New Roman"/>
          <w:sz w:val="24"/>
          <w:szCs w:val="24"/>
        </w:rPr>
        <w:t>, to ensure sufficient lookback after entering each cohort.</w:t>
      </w:r>
      <w:commentRangeEnd w:id="184"/>
      <w:r w:rsidR="0028117F">
        <w:rPr>
          <w:rStyle w:val="CommentReference"/>
        </w:rPr>
        <w:commentReference w:id="184"/>
      </w:r>
    </w:p>
    <w:p w14:paraId="684D88D0" w14:textId="77777777" w:rsidR="00DB27B0" w:rsidRPr="00010F95" w:rsidRDefault="00DB27B0" w:rsidP="00DB27B0">
      <w:pPr>
        <w:spacing w:after="0"/>
        <w:ind w:left="720"/>
        <w:rPr>
          <w:rFonts w:ascii="Times New Roman" w:hAnsi="Times New Roman" w:cs="Times New Roman"/>
          <w:sz w:val="24"/>
          <w:szCs w:val="24"/>
        </w:rPr>
      </w:pPr>
    </w:p>
    <w:p w14:paraId="35C03781" w14:textId="592FAD7B" w:rsidR="008C64DA" w:rsidRDefault="005910FE" w:rsidP="00306145">
      <w:pPr>
        <w:spacing w:after="0"/>
        <w:rPr>
          <w:rFonts w:ascii="Times New Roman" w:hAnsi="Times New Roman" w:cs="Times New Roman"/>
          <w:sz w:val="24"/>
          <w:szCs w:val="24"/>
        </w:rPr>
      </w:pPr>
      <w:r w:rsidRPr="00010F95">
        <w:rPr>
          <w:rFonts w:ascii="Times New Roman" w:hAnsi="Times New Roman" w:cs="Times New Roman"/>
          <w:sz w:val="24"/>
          <w:szCs w:val="24"/>
        </w:rPr>
        <w:t xml:space="preserve">To be included in the study the </w:t>
      </w:r>
      <w:commentRangeStart w:id="189"/>
      <w:r w:rsidRPr="00010F95">
        <w:rPr>
          <w:rFonts w:ascii="Times New Roman" w:hAnsi="Times New Roman" w:cs="Times New Roman"/>
          <w:sz w:val="24"/>
          <w:szCs w:val="24"/>
        </w:rPr>
        <w:t xml:space="preserve">participants </w:t>
      </w:r>
      <w:commentRangeEnd w:id="189"/>
      <w:r w:rsidR="0028117F">
        <w:rPr>
          <w:rStyle w:val="CommentReference"/>
        </w:rPr>
        <w:commentReference w:id="189"/>
      </w:r>
      <w:r w:rsidRPr="00010F95">
        <w:rPr>
          <w:rFonts w:ascii="Times New Roman" w:hAnsi="Times New Roman" w:cs="Times New Roman"/>
          <w:sz w:val="24"/>
          <w:szCs w:val="24"/>
        </w:rPr>
        <w:t>had to be age 40+ years at the index date and had to have</w:t>
      </w:r>
      <w:r w:rsidR="00BD1B5B">
        <w:rPr>
          <w:rFonts w:ascii="Times New Roman" w:hAnsi="Times New Roman" w:cs="Times New Roman"/>
          <w:sz w:val="24"/>
          <w:szCs w:val="24"/>
        </w:rPr>
        <w:t xml:space="preserve"> </w:t>
      </w:r>
      <w:r w:rsidR="00F83AAB">
        <w:rPr>
          <w:rFonts w:ascii="Times New Roman" w:hAnsi="Times New Roman" w:cs="Times New Roman"/>
          <w:sz w:val="24"/>
          <w:szCs w:val="24"/>
        </w:rPr>
        <w:t xml:space="preserve">at least </w:t>
      </w:r>
      <w:r w:rsidR="00BD1B5B">
        <w:rPr>
          <w:rFonts w:ascii="Times New Roman" w:hAnsi="Times New Roman" w:cs="Times New Roman"/>
          <w:sz w:val="24"/>
          <w:szCs w:val="24"/>
        </w:rPr>
        <w:t>one</w:t>
      </w:r>
      <w:r w:rsidR="00EF16AF">
        <w:rPr>
          <w:rFonts w:ascii="Times New Roman" w:hAnsi="Times New Roman" w:cs="Times New Roman"/>
          <w:sz w:val="24"/>
          <w:szCs w:val="24"/>
        </w:rPr>
        <w:t>-</w:t>
      </w:r>
      <w:r w:rsidRPr="00010F95">
        <w:rPr>
          <w:rFonts w:ascii="Times New Roman" w:hAnsi="Times New Roman" w:cs="Times New Roman"/>
          <w:sz w:val="24"/>
          <w:szCs w:val="24"/>
        </w:rPr>
        <w:t>year continuous observation prior to the index date</w:t>
      </w:r>
      <w:r w:rsidR="00306145">
        <w:rPr>
          <w:rFonts w:ascii="Times New Roman" w:hAnsi="Times New Roman" w:cs="Times New Roman"/>
          <w:sz w:val="24"/>
          <w:szCs w:val="24"/>
        </w:rPr>
        <w:t xml:space="preserve"> in the US databases and three years – in the </w:t>
      </w:r>
      <w:del w:id="190" w:author="Cavanaugh, Rob" w:date="2025-08-08T10:39:00Z" w16du:dateUtc="2025-08-08T14:39:00Z">
        <w:r w:rsidR="00306145" w:rsidDel="0028117F">
          <w:rPr>
            <w:rFonts w:ascii="Times New Roman" w:hAnsi="Times New Roman" w:cs="Times New Roman"/>
            <w:sz w:val="24"/>
            <w:szCs w:val="24"/>
          </w:rPr>
          <w:delText xml:space="preserve">British </w:delText>
        </w:r>
      </w:del>
      <w:ins w:id="191" w:author="Cavanaugh, Rob" w:date="2025-08-08T10:39:00Z" w16du:dateUtc="2025-08-08T14:39:00Z">
        <w:r w:rsidR="0028117F">
          <w:rPr>
            <w:rFonts w:ascii="Times New Roman" w:hAnsi="Times New Roman" w:cs="Times New Roman"/>
            <w:sz w:val="24"/>
            <w:szCs w:val="24"/>
          </w:rPr>
          <w:t xml:space="preserve">UK </w:t>
        </w:r>
      </w:ins>
      <w:del w:id="192" w:author="Cavanaugh, Rob" w:date="2025-08-08T10:39:00Z" w16du:dateUtc="2025-08-08T14:39:00Z">
        <w:r w:rsidR="00306145" w:rsidDel="0028117F">
          <w:rPr>
            <w:rFonts w:ascii="Times New Roman" w:hAnsi="Times New Roman" w:cs="Times New Roman"/>
            <w:sz w:val="24"/>
            <w:szCs w:val="24"/>
          </w:rPr>
          <w:delText>ones</w:delText>
        </w:r>
      </w:del>
      <w:ins w:id="193" w:author="Cavanaugh, Rob" w:date="2025-08-08T10:39:00Z" w16du:dateUtc="2025-08-08T14:39:00Z">
        <w:r w:rsidR="0028117F">
          <w:rPr>
            <w:rFonts w:ascii="Times New Roman" w:hAnsi="Times New Roman" w:cs="Times New Roman"/>
            <w:sz w:val="24"/>
            <w:szCs w:val="24"/>
          </w:rPr>
          <w:t>databases</w:t>
        </w:r>
      </w:ins>
      <w:r w:rsidRPr="00010F95">
        <w:rPr>
          <w:rFonts w:ascii="Times New Roman" w:hAnsi="Times New Roman" w:cs="Times New Roman"/>
          <w:sz w:val="24"/>
          <w:szCs w:val="24"/>
        </w:rPr>
        <w:t>.</w:t>
      </w:r>
      <w:r w:rsidR="002E138D">
        <w:rPr>
          <w:rFonts w:ascii="Times New Roman" w:hAnsi="Times New Roman" w:cs="Times New Roman"/>
          <w:sz w:val="24"/>
          <w:szCs w:val="24"/>
        </w:rPr>
        <w:t xml:space="preserve"> </w:t>
      </w:r>
      <w:commentRangeStart w:id="194"/>
      <w:commentRangeStart w:id="195"/>
      <w:r w:rsidR="002E138D">
        <w:rPr>
          <w:rFonts w:ascii="Times New Roman" w:hAnsi="Times New Roman" w:cs="Times New Roman"/>
          <w:sz w:val="24"/>
          <w:szCs w:val="24"/>
        </w:rPr>
        <w:t xml:space="preserve">Three years was chosen because </w:t>
      </w:r>
      <w:del w:id="196" w:author="Cavanaugh, Rob" w:date="2025-08-08T10:39:00Z" w16du:dateUtc="2025-08-08T14:39:00Z">
        <w:r w:rsidR="005D3877" w:rsidDel="0028117F">
          <w:rPr>
            <w:rFonts w:ascii="Times New Roman" w:hAnsi="Times New Roman" w:cs="Times New Roman"/>
            <w:sz w:val="24"/>
            <w:szCs w:val="24"/>
          </w:rPr>
          <w:delText xml:space="preserve">British </w:delText>
        </w:r>
      </w:del>
      <w:ins w:id="197" w:author="Cavanaugh, Rob" w:date="2025-08-08T10:39:00Z" w16du:dateUtc="2025-08-08T14:39:00Z">
        <w:r w:rsidR="0028117F">
          <w:rPr>
            <w:rFonts w:ascii="Times New Roman" w:hAnsi="Times New Roman" w:cs="Times New Roman"/>
            <w:sz w:val="24"/>
            <w:szCs w:val="24"/>
          </w:rPr>
          <w:t xml:space="preserve">UK </w:t>
        </w:r>
      </w:ins>
      <w:r w:rsidR="002E138D">
        <w:rPr>
          <w:rFonts w:ascii="Times New Roman" w:hAnsi="Times New Roman" w:cs="Times New Roman"/>
          <w:sz w:val="24"/>
          <w:szCs w:val="24"/>
        </w:rPr>
        <w:t xml:space="preserve">practice standards do not include coding all conditions at each encounter and previous research has demonstrated a linear relationship between time and </w:t>
      </w:r>
      <w:proofErr w:type="spellStart"/>
      <w:r w:rsidR="002E138D">
        <w:rPr>
          <w:rFonts w:ascii="Times New Roman" w:hAnsi="Times New Roman" w:cs="Times New Roman"/>
          <w:sz w:val="24"/>
          <w:szCs w:val="24"/>
        </w:rPr>
        <w:t>eFI</w:t>
      </w:r>
      <w:proofErr w:type="spellEnd"/>
      <w:r w:rsidR="002E138D">
        <w:rPr>
          <w:rFonts w:ascii="Times New Roman" w:hAnsi="Times New Roman" w:cs="Times New Roman"/>
          <w:sz w:val="24"/>
          <w:szCs w:val="24"/>
        </w:rPr>
        <w:t xml:space="preserve"> </w:t>
      </w:r>
      <w:r w:rsidR="002E138D"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{"citationID":"ACUV66fm","properties":{"formattedCitation":"(25)","plainCitation":"(25)","noteIndex":0},"citationItems":[{"id":1985,"uris":["http://zotero.org/groups/6096250/items/8JGV2LXP"],"itemData":{"id":1985,"type":"article-journal","abstract":"BACKGROUND: The primary care setting is the ideal location for identifying the condition of frailty in older adults.\nAIMS: The aim of this pragmatic study was twofold: (1) to identify data items to extract the data required for an electronic Frailty Index (eFI) from electronic health records (EHRs); and (2) test the ability of an eFI to accurately and feasibly identify frailty in older adults.\nMETHODS: In a rural South Australian primary care clinic, we derived an eFI from routinely collected EHRs using methodology described by Clegg et al. We assessed feasibility and accuracy of the eFI, including complexities in data extraction. The reference standard for comparison was Fried's frailty phenotype.\nRESULTS: The mean (SD) age of participants was 80.2 (4.8) years, with 36 (60.0%) female (n = 60). Frailty prevalence was 21.7% by Fried's frailty phenotype, and 35.0% by eFI (scores &gt; 0.21). When deriving the eFI, 85% of EHRs were perceived as easy or neutral difficulty to extract the required data from. Complexities in data extraction were present in EHRs of patients with multiple health problems and/or where the majority of data items were located other than on the patient's summary problem list.\nDISCUSSION: This study demonstrated that it is entirely feasible to extract an eFI from routinely collected Australian primary care data. We have outlined a process for extracting an eFI from EHRs without needing to modify existing infrastructure. Results from this study can inform the development of automated eFIs, including which data items to best access data from.","container-title":"Aging Clinical and Experimental Research","DOI":"10.1007/s40520-018-1023-9","ISSN":"1720-8319","issue":"5","journalAbbreviation":"Aging Clin Exp Res","language":"eng","note":"PMID: 30132204","page":"653-660","source":"PubMed","title":"Application of an electronic Frailty Index in Australian primary care: data quality and feasibility assessment","title-short":"Application of an electronic Frailty Index in Australian primary care","volume":"31","author":[{"family":"Ambagtsheer","given":"Rachel C."},{"family":"Beilby","given":"Justin"},{"family":"Dabravolskaj","given":"Julia"},{"family":"Abbasi","given":"Marjan"},{"family":"Archibald","given":"Mandy M."},{"family":"Dent","given":"Elsa"}],"issued":{"date-parts":[["2019",5]]}}}],"schema":"https://github.com/citation-style-language/schema/raw/master/csl-citation.json"} </w:instrText>
      </w:r>
      <w:r w:rsidR="002E138D" w:rsidRPr="00010F95">
        <w:rPr>
          <w:rFonts w:ascii="Times New Roman" w:hAnsi="Times New Roman" w:cs="Times New Roman"/>
          <w:sz w:val="24"/>
          <w:szCs w:val="24"/>
        </w:rPr>
        <w:fldChar w:fldCharType="separate"/>
      </w:r>
      <w:r w:rsidR="0048000F">
        <w:rPr>
          <w:rFonts w:ascii="Times New Roman" w:hAnsi="Times New Roman" w:cs="Times New Roman"/>
          <w:sz w:val="24"/>
        </w:rPr>
        <w:t>(25)</w:t>
      </w:r>
      <w:r w:rsidR="002E138D" w:rsidRPr="00010F95">
        <w:rPr>
          <w:rFonts w:ascii="Times New Roman" w:hAnsi="Times New Roman" w:cs="Times New Roman"/>
          <w:sz w:val="24"/>
          <w:szCs w:val="24"/>
        </w:rPr>
        <w:fldChar w:fldCharType="end"/>
      </w:r>
      <w:r w:rsidR="005D3877">
        <w:rPr>
          <w:rFonts w:ascii="Times New Roman" w:hAnsi="Times New Roman" w:cs="Times New Roman"/>
          <w:sz w:val="24"/>
          <w:szCs w:val="24"/>
        </w:rPr>
        <w:t xml:space="preserve">; </w:t>
      </w:r>
      <w:commentRangeEnd w:id="194"/>
      <w:r w:rsidR="0028117F">
        <w:rPr>
          <w:rStyle w:val="CommentReference"/>
        </w:rPr>
        <w:commentReference w:id="194"/>
      </w:r>
      <w:commentRangeEnd w:id="195"/>
      <w:r w:rsidR="00F430C2">
        <w:rPr>
          <w:rStyle w:val="CommentReference"/>
        </w:rPr>
        <w:commentReference w:id="195"/>
      </w:r>
      <w:commentRangeStart w:id="198"/>
      <w:r w:rsidR="00895B36" w:rsidRPr="00895B36">
        <w:rPr>
          <w:rFonts w:ascii="Times New Roman" w:hAnsi="Times New Roman" w:cs="Times New Roman"/>
          <w:sz w:val="24"/>
          <w:szCs w:val="24"/>
          <w:highlight w:val="green"/>
        </w:rPr>
        <w:t xml:space="preserve">for consistency </w:t>
      </w:r>
      <w:r w:rsidR="005D3877" w:rsidRPr="00895B36">
        <w:rPr>
          <w:rFonts w:ascii="Times New Roman" w:hAnsi="Times New Roman" w:cs="Times New Roman"/>
          <w:sz w:val="24"/>
          <w:szCs w:val="24"/>
          <w:highlight w:val="green"/>
        </w:rPr>
        <w:t xml:space="preserve">we also tested </w:t>
      </w:r>
      <w:r w:rsidR="00895B36" w:rsidRPr="00895B36">
        <w:rPr>
          <w:rFonts w:ascii="Times New Roman" w:hAnsi="Times New Roman" w:cs="Times New Roman"/>
          <w:sz w:val="24"/>
          <w:szCs w:val="24"/>
          <w:highlight w:val="green"/>
        </w:rPr>
        <w:t xml:space="preserve">a </w:t>
      </w:r>
      <w:r w:rsidR="005D3877" w:rsidRPr="00895B36">
        <w:rPr>
          <w:rFonts w:ascii="Times New Roman" w:hAnsi="Times New Roman" w:cs="Times New Roman"/>
          <w:sz w:val="24"/>
          <w:szCs w:val="24"/>
          <w:highlight w:val="green"/>
        </w:rPr>
        <w:t>three</w:t>
      </w:r>
      <w:r w:rsidR="00895B36" w:rsidRPr="00895B36">
        <w:rPr>
          <w:rFonts w:ascii="Times New Roman" w:hAnsi="Times New Roman" w:cs="Times New Roman"/>
          <w:sz w:val="24"/>
          <w:szCs w:val="24"/>
          <w:highlight w:val="green"/>
        </w:rPr>
        <w:t>-</w:t>
      </w:r>
      <w:r w:rsidR="005D3877" w:rsidRPr="00895B36">
        <w:rPr>
          <w:rFonts w:ascii="Times New Roman" w:hAnsi="Times New Roman" w:cs="Times New Roman"/>
          <w:sz w:val="24"/>
          <w:szCs w:val="24"/>
          <w:highlight w:val="green"/>
        </w:rPr>
        <w:t>year lookback in US data</w:t>
      </w:r>
      <w:r w:rsidR="00895B36" w:rsidRPr="00895B36">
        <w:rPr>
          <w:rFonts w:ascii="Times New Roman" w:hAnsi="Times New Roman" w:cs="Times New Roman"/>
          <w:sz w:val="24"/>
          <w:szCs w:val="24"/>
          <w:highlight w:val="green"/>
        </w:rPr>
        <w:t>, albeit with a significantly reduced sample size</w:t>
      </w:r>
      <w:commentRangeEnd w:id="198"/>
      <w:r w:rsidR="0028117F">
        <w:rPr>
          <w:rStyle w:val="CommentReference"/>
        </w:rPr>
        <w:commentReference w:id="198"/>
      </w:r>
      <w:r w:rsidR="002E138D">
        <w:rPr>
          <w:rFonts w:ascii="Times New Roman" w:hAnsi="Times New Roman" w:cs="Times New Roman"/>
          <w:sz w:val="24"/>
          <w:szCs w:val="24"/>
        </w:rPr>
        <w:t xml:space="preserve">. </w:t>
      </w:r>
      <w:r w:rsidR="00B03012">
        <w:rPr>
          <w:rFonts w:ascii="Times New Roman" w:hAnsi="Times New Roman" w:cs="Times New Roman"/>
          <w:sz w:val="24"/>
          <w:szCs w:val="24"/>
        </w:rPr>
        <w:t>Age 40+ was used to be inclusive and was supported by</w:t>
      </w:r>
      <w:r w:rsidR="001013F0">
        <w:rPr>
          <w:rFonts w:ascii="Times New Roman" w:hAnsi="Times New Roman" w:cs="Times New Roman"/>
          <w:sz w:val="24"/>
          <w:szCs w:val="24"/>
        </w:rPr>
        <w:t xml:space="preserve"> the age ranges analyzed in a 2018 meta-analysis demonstrating the utility of a </w:t>
      </w:r>
      <w:r w:rsidR="002B2918">
        <w:rPr>
          <w:rFonts w:ascii="Times New Roman" w:hAnsi="Times New Roman" w:cs="Times New Roman"/>
          <w:sz w:val="24"/>
          <w:szCs w:val="24"/>
        </w:rPr>
        <w:t>FI</w:t>
      </w:r>
      <w:r w:rsidR="001013F0">
        <w:rPr>
          <w:rFonts w:ascii="Times New Roman" w:hAnsi="Times New Roman" w:cs="Times New Roman"/>
          <w:sz w:val="24"/>
          <w:szCs w:val="24"/>
        </w:rPr>
        <w:t xml:space="preserve"> for mortality risk across ages from 40</w:t>
      </w:r>
      <w:r w:rsidR="00EF16AF">
        <w:rPr>
          <w:rFonts w:ascii="Times New Roman" w:hAnsi="Times New Roman" w:cs="Times New Roman"/>
          <w:sz w:val="24"/>
          <w:szCs w:val="24"/>
        </w:rPr>
        <w:t xml:space="preserve"> to 80</w:t>
      </w:r>
      <w:r w:rsidR="001013F0">
        <w:rPr>
          <w:rFonts w:ascii="Times New Roman" w:hAnsi="Times New Roman" w:cs="Times New Roman"/>
          <w:sz w:val="24"/>
          <w:szCs w:val="24"/>
        </w:rPr>
        <w:t xml:space="preserve">+ </w:t>
      </w:r>
      <w:r w:rsidR="001013F0">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{"citationID":"r5ZxoFYf","properties":{"formattedCitation":"(26)","plainCitation":"(26)","noteIndex":0},"citationItems":[{"id":1987,"uris":["http://zotero.org/groups/6096250/items/U748SDTA"],"itemData":{"id":1987,"type":"article-journal","abstract":"Abstract\nBackground\ntwo popular operational definitions of frailty, the frailty phenotype and Frailty index (FI), are based on different theories. Although FI was shown to be superior in predicting mortality to the frailty phenotype, no meta-analysis on mortality risk according to FI has been found in the literature.\nMethods\nan electronic systematic literature search was conducted in August 2016 using four databases (Embase, Medline, CINAHL and PsycINFO) for prospective cohort studies published in 2000 or later, examining the mortality risk according to frailty measured by FI. A meta-analysis was performed to synthesise pooled mortality risk estimates.\nResults\nof 2,617 studies identified by the systematic review, 18 cohorts from 19 studies were included. Thirteen cohorts showed hazard ratios (HRs) per 0.01 increase in FI, six cohorts showed HRs per 0.1 increase in FI and two cohorts each showed odds ratios (ORs) per 0.01 and 0.1 increase in FI, respectively. All meta-analyses suggested that higher FI was significantly associated with higher mortality risk (pooled HR per 0.01 FI increase = 1.039, 95% CI = 1.033–1.044, P &lt; 0.001; pooled HR per 0.1 FI increase = 1.282, 95% CI = 1.258–1.307, P &lt; 0.001; pooled OR per 0.01 FI increase = 1.054, 95% CI = 1.040–1.068, P &lt; 0.001; pooled OR per 0.1 FI increase = 1.706, 95% CI = 1.547–1.881, P &lt; 0.001). Meta-regression analysis among 13 cohorts with HR per 0.01 increase in FI showed that the studies with shorter follow-up periods and with lower female proportion were associated with higher mortality risks by FI.\nConclusions\nthis systematic review and meta-analysis was the first to quantitatively demonstrate that frailty measured by the FI is a significant predictor of mortality.","container-title":"Age and ageing","DOI":"10.1093/ageing/afx162","ISSN":"0002-0729","issue":"2","journalAbbreviation":"AGE AGEING","note":"publisher-place: OXFORD\npublisher: Oxford University Press","page":"193-200","title":"Frailty index as a predictor of mortality: a systematic review and meta-analysis","volume":"47","author":[{"family":"Kojima","given":"Gotaro"},{"family":"Iliffe","given":"Steve"},{"family":"Walters","given":"Kate"}],"issued":{"date-parts":[["2018"]]}}}],"schema":"https://github.com/citation-style-language/schema/raw/master/csl-citation.json"} </w:instrText>
      </w:r>
      <w:r w:rsidR="001013F0">
        <w:rPr>
          <w:rFonts w:ascii="Times New Roman" w:hAnsi="Times New Roman" w:cs="Times New Roman"/>
          <w:sz w:val="24"/>
          <w:szCs w:val="24"/>
        </w:rPr>
        <w:fldChar w:fldCharType="separate"/>
      </w:r>
      <w:r w:rsidR="0048000F">
        <w:rPr>
          <w:rFonts w:ascii="Times New Roman" w:hAnsi="Times New Roman" w:cs="Times New Roman"/>
          <w:sz w:val="24"/>
        </w:rPr>
        <w:t>(26)</w:t>
      </w:r>
      <w:r w:rsidR="001013F0">
        <w:rPr>
          <w:rFonts w:ascii="Times New Roman" w:hAnsi="Times New Roman" w:cs="Times New Roman"/>
          <w:sz w:val="24"/>
          <w:szCs w:val="24"/>
        </w:rPr>
        <w:fldChar w:fldCharType="end"/>
      </w:r>
      <w:r w:rsidR="00E436D1">
        <w:rPr>
          <w:rFonts w:ascii="Times New Roman" w:hAnsi="Times New Roman" w:cs="Times New Roman"/>
          <w:sz w:val="24"/>
          <w:szCs w:val="24"/>
        </w:rPr>
        <w:t xml:space="preserve"> </w:t>
      </w:r>
      <w:commentRangeStart w:id="199"/>
      <w:r w:rsidR="00E436D1">
        <w:rPr>
          <w:rFonts w:ascii="Times New Roman" w:hAnsi="Times New Roman" w:cs="Times New Roman"/>
          <w:sz w:val="24"/>
          <w:szCs w:val="24"/>
        </w:rPr>
        <w:t>(</w:t>
      </w:r>
      <w:proofErr w:type="spellStart"/>
      <w:r w:rsidR="00E436D1">
        <w:rPr>
          <w:rFonts w:ascii="Times New Roman" w:hAnsi="Times New Roman" w:cs="Times New Roman"/>
          <w:sz w:val="24"/>
          <w:szCs w:val="24"/>
        </w:rPr>
        <w:t>Supplemetal</w:t>
      </w:r>
      <w:proofErr w:type="spellEnd"/>
      <w:r w:rsidR="00E436D1">
        <w:rPr>
          <w:rFonts w:ascii="Times New Roman" w:hAnsi="Times New Roman" w:cs="Times New Roman"/>
          <w:sz w:val="24"/>
          <w:szCs w:val="24"/>
        </w:rPr>
        <w:t xml:space="preserve"> Table 1)</w:t>
      </w:r>
      <w:commentRangeEnd w:id="199"/>
      <w:r w:rsidR="00BC6DDD">
        <w:rPr>
          <w:rStyle w:val="CommentReference"/>
        </w:rPr>
        <w:commentReference w:id="199"/>
      </w:r>
      <w:r w:rsidR="00064B79">
        <w:rPr>
          <w:rFonts w:ascii="Times New Roman" w:hAnsi="Times New Roman" w:cs="Times New Roman"/>
          <w:sz w:val="24"/>
          <w:szCs w:val="24"/>
        </w:rPr>
        <w:t xml:space="preserve">. </w:t>
      </w:r>
    </w:p>
    <w:p w14:paraId="611F5360" w14:textId="77777777" w:rsidR="005910FE" w:rsidRPr="00010F95" w:rsidRDefault="005910FE" w:rsidP="009631A5">
      <w:pPr>
        <w:pStyle w:val="Heading2"/>
        <w:spacing w:before="0"/>
        <w:rPr>
          <w:rFonts w:ascii="Times New Roman" w:hAnsi="Times New Roman" w:cs="Times New Roman"/>
          <w:color w:val="auto"/>
          <w:sz w:val="24"/>
          <w:szCs w:val="24"/>
        </w:rPr>
      </w:pPr>
      <w:bookmarkStart w:id="200" w:name="_heading=h.r9wg75tjx83x" w:colFirst="0" w:colLast="0"/>
      <w:bookmarkEnd w:id="200"/>
    </w:p>
    <w:p w14:paraId="00000023" w14:textId="15DD5D29" w:rsidR="009E3786" w:rsidRPr="00EF16AF" w:rsidRDefault="006477FF" w:rsidP="009631A5">
      <w:pPr>
        <w:pStyle w:val="Heading2"/>
        <w:spacing w:before="0"/>
        <w:rPr>
          <w:rFonts w:ascii="Times New Roman" w:hAnsi="Times New Roman" w:cs="Times New Roman"/>
          <w:i/>
          <w:iCs/>
          <w:color w:val="auto"/>
          <w:sz w:val="24"/>
          <w:szCs w:val="24"/>
        </w:rPr>
      </w:pPr>
      <w:r w:rsidRPr="00EF16AF">
        <w:rPr>
          <w:rFonts w:ascii="Times New Roman" w:hAnsi="Times New Roman" w:cs="Times New Roman"/>
          <w:i/>
          <w:iCs/>
          <w:color w:val="auto"/>
          <w:sz w:val="24"/>
          <w:szCs w:val="24"/>
        </w:rPr>
        <w:t>Measures</w:t>
      </w:r>
      <w:r w:rsidR="00766338">
        <w:rPr>
          <w:rFonts w:ascii="Times New Roman" w:hAnsi="Times New Roman" w:cs="Times New Roman"/>
          <w:i/>
          <w:iCs/>
          <w:color w:val="auto"/>
          <w:sz w:val="24"/>
          <w:szCs w:val="24"/>
        </w:rPr>
        <w:t xml:space="preserve"> and demographics</w:t>
      </w:r>
    </w:p>
    <w:p w14:paraId="00000024" w14:textId="55821CD7" w:rsidR="009E3786" w:rsidRPr="000664DD" w:rsidRDefault="009D15A7" w:rsidP="009631A5">
      <w:pPr>
        <w:pStyle w:val="Heading2"/>
        <w:spacing w:before="0"/>
        <w:rPr>
          <w:rFonts w:ascii="Times New Roman" w:hAnsi="Times New Roman" w:cs="Times New Roman"/>
          <w:color w:val="000000" w:themeColor="text1"/>
          <w:sz w:val="24"/>
          <w:szCs w:val="24"/>
        </w:rPr>
      </w:pPr>
      <w:bookmarkStart w:id="201" w:name="_heading=h.7m73lk7lc0fo" w:colFirst="0" w:colLast="0"/>
      <w:bookmarkEnd w:id="201"/>
      <w:commentRangeStart w:id="202"/>
      <w:r w:rsidRPr="000664DD">
        <w:rPr>
          <w:rFonts w:ascii="Times New Roman" w:hAnsi="Times New Roman" w:cs="Times New Roman"/>
          <w:color w:val="000000" w:themeColor="text1"/>
          <w:sz w:val="24"/>
          <w:szCs w:val="24"/>
        </w:rPr>
        <w:t xml:space="preserve">Following </w:t>
      </w:r>
      <w:proofErr w:type="spellStart"/>
      <w:r w:rsidRPr="000664DD">
        <w:rPr>
          <w:rFonts w:ascii="Times New Roman" w:hAnsi="Times New Roman" w:cs="Times New Roman"/>
          <w:color w:val="000000" w:themeColor="text1"/>
          <w:sz w:val="24"/>
        </w:rPr>
        <w:t>Elhussein</w:t>
      </w:r>
      <w:proofErr w:type="spellEnd"/>
      <w:r w:rsidRPr="000664DD">
        <w:rPr>
          <w:rFonts w:ascii="Times New Roman" w:hAnsi="Times New Roman" w:cs="Times New Roman"/>
          <w:color w:val="000000" w:themeColor="text1"/>
          <w:sz w:val="24"/>
        </w:rPr>
        <w:t xml:space="preserve"> et al </w:t>
      </w:r>
      <w:r w:rsidRPr="000664DD">
        <w:rPr>
          <w:rFonts w:ascii="Times New Roman" w:hAnsi="Times New Roman" w:cs="Times New Roman"/>
          <w:color w:val="000000" w:themeColor="text1"/>
          <w:sz w:val="24"/>
          <w:szCs w:val="24"/>
        </w:rPr>
        <w:fldChar w:fldCharType="begin"/>
      </w:r>
      <w:r w:rsidR="0048000F">
        <w:rPr>
          <w:rFonts w:ascii="Times New Roman" w:hAnsi="Times New Roman" w:cs="Times New Roman"/>
          <w:color w:val="000000" w:themeColor="text1"/>
          <w:sz w:val="24"/>
          <w:szCs w:val="24"/>
        </w:rPr>
        <w:instrText xml:space="preserve"> ADDIN ZOTERO_ITEM CSL_CITATION {"citationID":"FybH64Tv","properties":{"formattedCitation":"(27)","plainCitation":"(27)","noteIndex":0},"citationItems":[{"id":1988,"uris":["http://zotero.org/groups/6096250/items/5CHXP8DE"],"itemData":{"id":1988,"type":"paper-conference","container-title":"Abstract presentations","event-place":"Online","event-title":"OHDSI Global Symposium Showcase","publisher-place":"Online","title":"Quantifying polypharmacy in elderly people: a comparison between source and mapped data in the UK Clinical Practice Research Datalink GOLD","URL":"https://www.ohdsi.org/2021-global-symposium-showcase-36/","author":[{"family":"Elhussein","given":"Leena"},{"family":"Burn","given":"Ed"},{"family":"Delmestri","given":"Antonella"},{"family":"Strauss","given":"Victoria Y"},{"family":"Prieto-Alhambra","given":"Daniel"}],"accessed":{"date-parts":[["2024",9,5]]},"issued":{"date-parts":[["2021",9,14]]}}}],"schema":"https://github.com/citation-style-language/schema/raw/master/csl-citation.json"} </w:instrText>
      </w:r>
      <w:r w:rsidRPr="000664DD">
        <w:rPr>
          <w:rFonts w:ascii="Times New Roman" w:hAnsi="Times New Roman" w:cs="Times New Roman"/>
          <w:color w:val="000000" w:themeColor="text1"/>
          <w:sz w:val="24"/>
          <w:szCs w:val="24"/>
        </w:rPr>
        <w:fldChar w:fldCharType="separate"/>
      </w:r>
      <w:r w:rsidR="0048000F">
        <w:rPr>
          <w:rFonts w:ascii="Times New Roman" w:hAnsi="Times New Roman" w:cs="Times New Roman"/>
          <w:color w:val="000000" w:themeColor="text1"/>
          <w:sz w:val="24"/>
        </w:rPr>
        <w:t>(27)</w:t>
      </w:r>
      <w:r w:rsidRPr="000664DD">
        <w:rPr>
          <w:rFonts w:ascii="Times New Roman" w:hAnsi="Times New Roman" w:cs="Times New Roman"/>
          <w:color w:val="000000" w:themeColor="text1"/>
          <w:sz w:val="24"/>
          <w:szCs w:val="24"/>
        </w:rPr>
        <w:fldChar w:fldCharType="end"/>
      </w:r>
      <w:r w:rsidRPr="000664DD">
        <w:rPr>
          <w:rFonts w:ascii="Times New Roman" w:hAnsi="Times New Roman" w:cs="Times New Roman"/>
          <w:color w:val="000000" w:themeColor="text1"/>
          <w:sz w:val="24"/>
          <w:szCs w:val="24"/>
        </w:rPr>
        <w:t xml:space="preserve">, we defined polypharmacy </w:t>
      </w:r>
      <w:r w:rsidR="005910FE" w:rsidRPr="000664DD">
        <w:rPr>
          <w:rFonts w:ascii="Times New Roman" w:hAnsi="Times New Roman" w:cs="Times New Roman"/>
          <w:color w:val="000000" w:themeColor="text1"/>
          <w:sz w:val="24"/>
          <w:szCs w:val="24"/>
        </w:rPr>
        <w:t xml:space="preserve">as having </w:t>
      </w:r>
      <w:r w:rsidR="0013116B" w:rsidRPr="000664DD">
        <w:rPr>
          <w:rFonts w:ascii="Times New Roman" w:hAnsi="Times New Roman" w:cs="Times New Roman"/>
          <w:color w:val="000000" w:themeColor="text1"/>
          <w:sz w:val="24"/>
          <w:szCs w:val="24"/>
        </w:rPr>
        <w:t xml:space="preserve">a </w:t>
      </w:r>
      <w:r w:rsidR="000B6892" w:rsidRPr="000664DD">
        <w:rPr>
          <w:rFonts w:ascii="Times New Roman" w:hAnsi="Times New Roman" w:cs="Times New Roman"/>
          <w:color w:val="000000" w:themeColor="text1"/>
          <w:sz w:val="24"/>
          <w:szCs w:val="24"/>
        </w:rPr>
        <w:t xml:space="preserve">clinical finding </w:t>
      </w:r>
      <w:r w:rsidR="0013116B" w:rsidRPr="000664DD">
        <w:rPr>
          <w:rFonts w:ascii="Times New Roman" w:hAnsi="Times New Roman" w:cs="Times New Roman"/>
          <w:color w:val="000000" w:themeColor="text1"/>
          <w:sz w:val="24"/>
          <w:szCs w:val="24"/>
        </w:rPr>
        <w:t xml:space="preserve">of </w:t>
      </w:r>
      <w:r w:rsidR="001C799F" w:rsidRPr="000664DD">
        <w:rPr>
          <w:rFonts w:ascii="Times New Roman" w:hAnsi="Times New Roman" w:cs="Times New Roman"/>
          <w:color w:val="000000" w:themeColor="text1"/>
          <w:sz w:val="24"/>
          <w:szCs w:val="24"/>
        </w:rPr>
        <w:t>polypharmacy</w:t>
      </w:r>
      <w:r w:rsidR="008E0795" w:rsidRPr="000664DD">
        <w:rPr>
          <w:rFonts w:ascii="Times New Roman" w:hAnsi="Times New Roman" w:cs="Times New Roman"/>
          <w:color w:val="000000" w:themeColor="text1"/>
          <w:sz w:val="24"/>
          <w:szCs w:val="24"/>
        </w:rPr>
        <w:t xml:space="preserve"> </w:t>
      </w:r>
      <w:r w:rsidR="001C799F" w:rsidRPr="000664DD">
        <w:rPr>
          <w:rFonts w:ascii="Times New Roman" w:hAnsi="Times New Roman" w:cs="Times New Roman"/>
          <w:color w:val="000000" w:themeColor="text1"/>
          <w:sz w:val="24"/>
          <w:szCs w:val="24"/>
        </w:rPr>
        <w:t xml:space="preserve">or </w:t>
      </w:r>
      <w:r w:rsidR="00517165" w:rsidRPr="000664DD">
        <w:rPr>
          <w:rFonts w:ascii="Times New Roman" w:hAnsi="Times New Roman" w:cs="Times New Roman"/>
          <w:color w:val="000000" w:themeColor="text1"/>
          <w:sz w:val="24"/>
          <w:szCs w:val="24"/>
        </w:rPr>
        <w:t xml:space="preserve">prescriptions for </w:t>
      </w:r>
      <w:r w:rsidR="005910FE" w:rsidRPr="000664DD">
        <w:rPr>
          <w:rFonts w:ascii="Times New Roman" w:hAnsi="Times New Roman" w:cs="Times New Roman"/>
          <w:color w:val="000000" w:themeColor="text1"/>
          <w:sz w:val="24"/>
          <w:szCs w:val="24"/>
        </w:rPr>
        <w:t xml:space="preserve">at least 10 </w:t>
      </w:r>
      <w:r w:rsidR="00920233" w:rsidRPr="000664DD">
        <w:rPr>
          <w:rFonts w:ascii="Times New Roman" w:hAnsi="Times New Roman" w:cs="Times New Roman"/>
          <w:color w:val="000000" w:themeColor="text1"/>
          <w:sz w:val="24"/>
          <w:szCs w:val="24"/>
        </w:rPr>
        <w:t xml:space="preserve">unique </w:t>
      </w:r>
      <w:r w:rsidR="005910FE" w:rsidRPr="000664DD">
        <w:rPr>
          <w:rFonts w:ascii="Times New Roman" w:hAnsi="Times New Roman" w:cs="Times New Roman"/>
          <w:color w:val="000000" w:themeColor="text1"/>
          <w:sz w:val="24"/>
          <w:szCs w:val="24"/>
        </w:rPr>
        <w:t>ingredients</w:t>
      </w:r>
      <w:r w:rsidR="00920233" w:rsidRPr="000664DD">
        <w:rPr>
          <w:rFonts w:ascii="Times New Roman" w:hAnsi="Times New Roman" w:cs="Times New Roman"/>
          <w:color w:val="000000" w:themeColor="text1"/>
          <w:sz w:val="24"/>
          <w:szCs w:val="24"/>
        </w:rPr>
        <w:t>, excluding antibiotics</w:t>
      </w:r>
      <w:r w:rsidR="00313832" w:rsidRPr="000664DD">
        <w:rPr>
          <w:rFonts w:ascii="Times New Roman" w:hAnsi="Times New Roman" w:cs="Times New Roman"/>
          <w:color w:val="000000" w:themeColor="text1"/>
          <w:sz w:val="24"/>
          <w:szCs w:val="24"/>
        </w:rPr>
        <w:t xml:space="preserve"> identified as any drug in ATC J01</w:t>
      </w:r>
      <w:r w:rsidR="00920233" w:rsidRPr="000664DD">
        <w:rPr>
          <w:rFonts w:ascii="Times New Roman" w:hAnsi="Times New Roman" w:cs="Times New Roman"/>
          <w:color w:val="000000" w:themeColor="text1"/>
          <w:sz w:val="24"/>
          <w:szCs w:val="24"/>
        </w:rPr>
        <w:t>,</w:t>
      </w:r>
      <w:r w:rsidR="005910FE" w:rsidRPr="000664DD">
        <w:rPr>
          <w:rFonts w:ascii="Times New Roman" w:hAnsi="Times New Roman" w:cs="Times New Roman"/>
          <w:color w:val="000000" w:themeColor="text1"/>
          <w:sz w:val="24"/>
          <w:szCs w:val="24"/>
        </w:rPr>
        <w:t xml:space="preserve"> in 1-year lookback</w:t>
      </w:r>
      <w:r w:rsidR="00FE5C0E" w:rsidRPr="000664DD">
        <w:rPr>
          <w:rFonts w:ascii="Times New Roman" w:hAnsi="Times New Roman" w:cs="Times New Roman"/>
          <w:color w:val="000000" w:themeColor="text1"/>
          <w:sz w:val="24"/>
          <w:szCs w:val="24"/>
        </w:rPr>
        <w:t>.</w:t>
      </w:r>
      <w:r w:rsidR="005910FE" w:rsidRPr="000664DD">
        <w:rPr>
          <w:rFonts w:ascii="Times New Roman" w:hAnsi="Times New Roman" w:cs="Times New Roman"/>
          <w:color w:val="000000" w:themeColor="text1"/>
          <w:sz w:val="24"/>
          <w:szCs w:val="24"/>
        </w:rPr>
        <w:t xml:space="preserve"> </w:t>
      </w:r>
      <w:r w:rsidR="00EF16AF" w:rsidRPr="000664DD">
        <w:rPr>
          <w:rFonts w:ascii="Times New Roman" w:hAnsi="Times New Roman" w:cs="Times New Roman"/>
          <w:color w:val="000000" w:themeColor="text1"/>
          <w:sz w:val="24"/>
          <w:szCs w:val="24"/>
        </w:rPr>
        <w:t xml:space="preserve">Demographic information was limited to age and sex for all databases due to the deidentified nature of the data, though </w:t>
      </w:r>
      <w:r w:rsidR="0012708C">
        <w:rPr>
          <w:rFonts w:ascii="Times New Roman" w:hAnsi="Times New Roman" w:cs="Times New Roman"/>
          <w:color w:val="000000" w:themeColor="text1"/>
          <w:sz w:val="24"/>
          <w:szCs w:val="24"/>
        </w:rPr>
        <w:t>US</w:t>
      </w:r>
      <w:r w:rsidR="00430544" w:rsidRPr="000664DD">
        <w:rPr>
          <w:rFonts w:ascii="Times New Roman" w:hAnsi="Times New Roman" w:cs="Times New Roman"/>
          <w:color w:val="000000" w:themeColor="text1"/>
          <w:sz w:val="24"/>
          <w:szCs w:val="24"/>
        </w:rPr>
        <w:t xml:space="preserve"> </w:t>
      </w:r>
      <w:r w:rsidR="00EF16AF" w:rsidRPr="000664DD">
        <w:rPr>
          <w:rFonts w:ascii="Times New Roman" w:hAnsi="Times New Roman" w:cs="Times New Roman"/>
          <w:color w:val="000000" w:themeColor="text1"/>
          <w:sz w:val="24"/>
          <w:szCs w:val="24"/>
        </w:rPr>
        <w:t xml:space="preserve">databases also included </w:t>
      </w:r>
      <w:r w:rsidR="00430544" w:rsidRPr="000664DD">
        <w:rPr>
          <w:rFonts w:ascii="Times New Roman" w:hAnsi="Times New Roman" w:cs="Times New Roman"/>
          <w:color w:val="000000" w:themeColor="text1"/>
          <w:sz w:val="24"/>
          <w:szCs w:val="24"/>
        </w:rPr>
        <w:t xml:space="preserve">(limited) </w:t>
      </w:r>
      <w:r w:rsidR="00EF16AF" w:rsidRPr="000664DD">
        <w:rPr>
          <w:rFonts w:ascii="Times New Roman" w:hAnsi="Times New Roman" w:cs="Times New Roman"/>
          <w:color w:val="000000" w:themeColor="text1"/>
          <w:sz w:val="24"/>
          <w:szCs w:val="24"/>
        </w:rPr>
        <w:t>race/ethnicity.</w:t>
      </w:r>
      <w:commentRangeEnd w:id="202"/>
      <w:r w:rsidR="0028117F">
        <w:rPr>
          <w:rStyle w:val="CommentReference"/>
          <w:rFonts w:eastAsia="Calibri" w:cs="Calibri"/>
          <w:color w:val="auto"/>
        </w:rPr>
        <w:commentReference w:id="202"/>
      </w:r>
    </w:p>
    <w:p w14:paraId="00000025" w14:textId="77777777" w:rsidR="009E3786" w:rsidRPr="00010F95" w:rsidRDefault="009E3786" w:rsidP="009631A5">
      <w:pPr>
        <w:spacing w:after="0"/>
        <w:rPr>
          <w:rFonts w:ascii="Times New Roman" w:hAnsi="Times New Roman" w:cs="Times New Roman"/>
          <w:sz w:val="24"/>
          <w:szCs w:val="24"/>
        </w:rPr>
      </w:pPr>
    </w:p>
    <w:p w14:paraId="00000026" w14:textId="4A197517" w:rsidR="009E3786" w:rsidRPr="00EF16AF" w:rsidRDefault="006477FF" w:rsidP="009631A5">
      <w:pPr>
        <w:pStyle w:val="Heading2"/>
        <w:spacing w:before="0"/>
        <w:rPr>
          <w:rFonts w:ascii="Times New Roman" w:hAnsi="Times New Roman" w:cs="Times New Roman"/>
          <w:i/>
          <w:iCs/>
          <w:color w:val="auto"/>
          <w:sz w:val="24"/>
          <w:szCs w:val="24"/>
        </w:rPr>
      </w:pPr>
      <w:bookmarkStart w:id="203" w:name="_heading=h.6dxaf7i31klb" w:colFirst="0" w:colLast="0"/>
      <w:bookmarkEnd w:id="203"/>
      <w:r w:rsidRPr="00EF16AF">
        <w:rPr>
          <w:rFonts w:ascii="Times New Roman" w:hAnsi="Times New Roman" w:cs="Times New Roman"/>
          <w:i/>
          <w:iCs/>
          <w:color w:val="auto"/>
          <w:sz w:val="24"/>
          <w:szCs w:val="24"/>
        </w:rPr>
        <w:t>Frailty Indices</w:t>
      </w:r>
    </w:p>
    <w:p w14:paraId="159A7517" w14:textId="298457FD" w:rsidR="00730376" w:rsidRPr="002508C1" w:rsidRDefault="006477FF" w:rsidP="009631A5">
      <w:pPr>
        <w:spacing w:after="0"/>
        <w:rPr>
          <w:rFonts w:ascii="Times New Roman" w:hAnsi="Times New Roman" w:cs="Times New Roman"/>
          <w:sz w:val="24"/>
          <w:szCs w:val="24"/>
        </w:rPr>
      </w:pPr>
      <w:r w:rsidRPr="00EF16AF">
        <w:rPr>
          <w:rFonts w:ascii="Times New Roman" w:hAnsi="Times New Roman" w:cs="Times New Roman"/>
          <w:sz w:val="24"/>
          <w:szCs w:val="24"/>
          <w:u w:val="single"/>
        </w:rPr>
        <w:t>VAFI</w:t>
      </w:r>
      <w:r w:rsidRPr="00010F95">
        <w:rPr>
          <w:rFonts w:ascii="Times New Roman" w:hAnsi="Times New Roman" w:cs="Times New Roman"/>
          <w:sz w:val="24"/>
          <w:szCs w:val="24"/>
        </w:rPr>
        <w:t xml:space="preserve">: </w:t>
      </w:r>
      <w:r w:rsidR="00730376" w:rsidRPr="00010F95">
        <w:rPr>
          <w:rFonts w:ascii="Times New Roman" w:hAnsi="Times New Roman" w:cs="Times New Roman"/>
          <w:sz w:val="24"/>
          <w:szCs w:val="24"/>
        </w:rPr>
        <w:t xml:space="preserve">Construct validity for the VAFI has been demonstrated against </w:t>
      </w:r>
      <w:r w:rsidR="00697B35">
        <w:rPr>
          <w:rFonts w:ascii="Times New Roman" w:hAnsi="Times New Roman" w:cs="Times New Roman"/>
          <w:sz w:val="24"/>
          <w:szCs w:val="24"/>
        </w:rPr>
        <w:t xml:space="preserve">other </w:t>
      </w:r>
      <w:r w:rsidR="00730376" w:rsidRPr="00010F95">
        <w:rPr>
          <w:rFonts w:ascii="Times New Roman" w:hAnsi="Times New Roman" w:cs="Times New Roman"/>
          <w:sz w:val="24"/>
          <w:szCs w:val="24"/>
        </w:rPr>
        <w:t xml:space="preserve">frailty assessments </w:t>
      </w:r>
      <w:r w:rsidR="00697B35">
        <w:rPr>
          <w:rFonts w:ascii="Times New Roman" w:hAnsi="Times New Roman" w:cs="Times New Roman"/>
          <w:sz w:val="24"/>
          <w:szCs w:val="24"/>
        </w:rPr>
        <w:t xml:space="preserve">and </w:t>
      </w:r>
      <w:r w:rsidR="00730376" w:rsidRPr="00010F95">
        <w:rPr>
          <w:rFonts w:ascii="Times New Roman" w:hAnsi="Times New Roman" w:cs="Times New Roman"/>
          <w:sz w:val="24"/>
          <w:szCs w:val="24"/>
        </w:rPr>
        <w:t>used in non-veteran populations making it a v</w:t>
      </w:r>
      <w:r w:rsidR="00697B35">
        <w:rPr>
          <w:rFonts w:ascii="Times New Roman" w:hAnsi="Times New Roman" w:cs="Times New Roman"/>
          <w:sz w:val="24"/>
          <w:szCs w:val="24"/>
        </w:rPr>
        <w:t>alid</w:t>
      </w:r>
      <w:r w:rsidR="00730376" w:rsidRPr="00010F95">
        <w:rPr>
          <w:rFonts w:ascii="Times New Roman" w:hAnsi="Times New Roman" w:cs="Times New Roman"/>
          <w:sz w:val="24"/>
          <w:szCs w:val="24"/>
        </w:rPr>
        <w:t xml:space="preserve"> choice for this project</w:t>
      </w:r>
      <w:r w:rsidR="00022FB2">
        <w:rPr>
          <w:rFonts w:ascii="Times New Roman" w:hAnsi="Times New Roman" w:cs="Times New Roman"/>
          <w:sz w:val="24"/>
          <w:szCs w:val="24"/>
        </w:rPr>
        <w:t xml:space="preserve"> </w:t>
      </w:r>
      <w:r w:rsidR="00730376" w:rsidRPr="00010F95">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{"citationID":"7EQ8dElR","properties":{"formattedCitation":"(28)","plainCitation":"(28)","noteIndex":0},"citationItems":[{"id":1989,"uris":["http://zotero.org/groups/6096250/items/MGYW8NSW"],"itemData":{"id":1989,"type":"article-journal","abstract":"Background Electronic frailty indices (eFIs) can expand measurement of frailty in research and practice and have demonstrated predictive validity in associations with clinical outcomes. However, their construct validity is less well studied. We aimed to assess the construct validity of the VA-FI, an eFI developed for use in the U.S. Veterans Affairs Healthcare System. Methods Veterans who underwent comprehensive geriatric assessments between January 31, 2019 and June 6, 2022 at VA Boston and had sufficient data documented for a comprehensive geriatric assessment-frailty index (CGA-FI) were included. The VA-FI, based on diagnostic and procedural codes, and the CGA-FI, based on geriatrician-measured deficits, were calculated for each patient. Geriatricians also assessed the Clinical Frailty Scale (CFS), functional status (ADLs and IADLs), and 4-meter gait speed (4MGS). Results A total of 132 veterans were included, with median age 81.4 years (IQR 75.8–88.7). Across increasing levels of VA-FI (&lt;0.2; 0.2–0.4; &gt;0.4), mean CGA-FI increased (0.24; 0.30; 0.40). The VA-FI was moderately correlated with the CGA-FI (r 0.45, p &lt; 0.001). Every 0.1-unit increase in the VA-FI was associated with an increase in the CGA-FI (linear regression beta 0.05; 95% confidence interval [CI] 0.03–0.06), higher CFS category (ordinal regression OR 1.69; 95% CI 1.24–2.30), higher odds of ADL dependency (logistic regression OR 1.59; 95% CI 1.20–2.11), IADL dependency (logistic regression OR 1.68; 95% CI 1.23–2.30), and a decrease in 4MGS (linear regression beta −0.07, 95% CI −0.12 to −0.02). All models were adjusted for age and race, and associations held after further adjustment for the Charlson Comorbidity Index. Conclusion Our results demonstrate the construct validity of the VA-FI through its associations with clinical measures of frailty, including summary frailty measures, functional status, and objective physical performance. Our findings complement others' in showing that eFIs can capture functional and mobility domains of frailty beyond just comorbidity and may be useful to measure frailty among populations and individuals.","container-title":"Journal of the American Geriatrics Society","DOI":"10.1111/jgs.18540","ISSN":"1532-5415","issue":"12","language":"en","license":"Published 2023. This article is a U.S. Government work and is in the public domain in the USA.","note":"_eprint: https://agsjournals.onlinelibrary.wiley.com/doi/pdf/10.1111/jgs.18540","page":"3857-3864","source":"Wiley Online Library","title":"Construct validity of the electronic Veterans Affairs Frailty Index against clinician frailty assessment","volume":"71","author":[{"family":"DuMontier","given":"Clark"},{"family":"Hennis","given":"Robert"},{"family":"Yilidirim","given":"Cenk"},{"family":"Seligman","given":"Benjamin J."},{"family":"Fonseca Valencia","given":"Carolina"},{"family":"Lubinski","given":"Brooke L."},{"family":"Sison","given":"Stephanie M."},{"family":"Dharne","given":"Mayuri"},{"family":"Kim","given":"Dae Hyun"},{"family":"Schwartz","given":"Andrea Wershof"},{"family":"Driver","given":"Jane A."},{"family":"Fillmore","given":"Nathanael R."},{"family":"Orkaby","given":"Ariela R."}],"issued":{"date-parts":[["2023"]]}}}],"schema":"https://github.com/citation-style-language/schema/raw/master/csl-citation.json"} </w:instrText>
      </w:r>
      <w:r w:rsidR="00730376" w:rsidRPr="00010F95">
        <w:rPr>
          <w:rFonts w:ascii="Times New Roman" w:hAnsi="Times New Roman" w:cs="Times New Roman"/>
          <w:sz w:val="24"/>
          <w:szCs w:val="24"/>
        </w:rPr>
        <w:fldChar w:fldCharType="separate"/>
      </w:r>
      <w:r w:rsidR="0048000F">
        <w:rPr>
          <w:rFonts w:ascii="Times New Roman" w:hAnsi="Times New Roman" w:cs="Times New Roman"/>
          <w:sz w:val="24"/>
        </w:rPr>
        <w:t>(28)</w:t>
      </w:r>
      <w:r w:rsidR="00730376" w:rsidRPr="00010F95">
        <w:rPr>
          <w:rFonts w:ascii="Times New Roman" w:hAnsi="Times New Roman" w:cs="Times New Roman"/>
          <w:sz w:val="24"/>
          <w:szCs w:val="24"/>
        </w:rPr>
        <w:fldChar w:fldCharType="end"/>
      </w:r>
      <w:r w:rsidR="00022FB2">
        <w:rPr>
          <w:rFonts w:ascii="Times New Roman" w:hAnsi="Times New Roman" w:cs="Times New Roman"/>
          <w:sz w:val="24"/>
          <w:szCs w:val="24"/>
        </w:rPr>
        <w:t>.</w:t>
      </w:r>
      <w:r w:rsidR="00730376" w:rsidRPr="00010F95">
        <w:rPr>
          <w:rFonts w:ascii="Times New Roman" w:hAnsi="Times New Roman" w:cs="Times New Roman"/>
          <w:sz w:val="24"/>
          <w:szCs w:val="24"/>
        </w:rPr>
        <w:t xml:space="preserve"> This FI uses a list of international classification of disease version 10 (ICD-10), current procedural terminology (CPT), and healthcare common procedure coding (HCPCS) codes, available at the VA Boston </w:t>
      </w:r>
      <w:proofErr w:type="spellStart"/>
      <w:r w:rsidR="00730376" w:rsidRPr="00010F95">
        <w:rPr>
          <w:rFonts w:ascii="Times New Roman" w:hAnsi="Times New Roman" w:cs="Times New Roman"/>
          <w:sz w:val="24"/>
          <w:szCs w:val="24"/>
        </w:rPr>
        <w:t>github</w:t>
      </w:r>
      <w:proofErr w:type="spellEnd"/>
      <w:r w:rsidR="00730376" w:rsidRPr="00010F95">
        <w:rPr>
          <w:rFonts w:ascii="Times New Roman" w:hAnsi="Times New Roman" w:cs="Times New Roman"/>
          <w:sz w:val="24"/>
          <w:szCs w:val="24"/>
        </w:rPr>
        <w:t xml:space="preserve"> (</w:t>
      </w:r>
      <w:hyperlink r:id="rId14" w:history="1">
        <w:r w:rsidR="00730376" w:rsidRPr="00010F95">
          <w:rPr>
            <w:rStyle w:val="Hyperlink"/>
            <w:rFonts w:ascii="Times New Roman" w:hAnsi="Times New Roman" w:cs="Times New Roman"/>
            <w:color w:val="auto"/>
            <w:sz w:val="24"/>
            <w:szCs w:val="24"/>
          </w:rPr>
          <w:t>https://github.com/bostoninformatics/va_frailty_index</w:t>
        </w:r>
      </w:hyperlink>
      <w:r w:rsidR="00730376" w:rsidRPr="00010F95">
        <w:rPr>
          <w:rFonts w:ascii="Times New Roman" w:hAnsi="Times New Roman" w:cs="Times New Roman"/>
          <w:sz w:val="24"/>
          <w:szCs w:val="24"/>
        </w:rPr>
        <w:t xml:space="preserve">), across 31 deficits. The codes from the </w:t>
      </w:r>
      <w:proofErr w:type="spellStart"/>
      <w:r w:rsidR="00730376" w:rsidRPr="00010F95">
        <w:rPr>
          <w:rFonts w:ascii="Times New Roman" w:hAnsi="Times New Roman" w:cs="Times New Roman"/>
          <w:sz w:val="24"/>
          <w:szCs w:val="24"/>
        </w:rPr>
        <w:t>github</w:t>
      </w:r>
      <w:proofErr w:type="spellEnd"/>
      <w:r w:rsidR="00730376" w:rsidRPr="00010F95">
        <w:rPr>
          <w:rFonts w:ascii="Times New Roman" w:hAnsi="Times New Roman" w:cs="Times New Roman"/>
          <w:sz w:val="24"/>
          <w:szCs w:val="24"/>
        </w:rPr>
        <w:t xml:space="preserve"> were </w:t>
      </w:r>
      <w:r w:rsidRPr="00010F95">
        <w:rPr>
          <w:rFonts w:ascii="Times New Roman" w:hAnsi="Times New Roman" w:cs="Times New Roman"/>
          <w:sz w:val="24"/>
          <w:szCs w:val="24"/>
        </w:rPr>
        <w:t xml:space="preserve">mapped to </w:t>
      </w:r>
      <w:r w:rsidR="00317B66" w:rsidRPr="00010F95">
        <w:rPr>
          <w:rFonts w:ascii="Times New Roman" w:hAnsi="Times New Roman" w:cs="Times New Roman"/>
          <w:sz w:val="24"/>
          <w:szCs w:val="24"/>
        </w:rPr>
        <w:t xml:space="preserve">Systematized Nomenclature of </w:t>
      </w:r>
      <w:r w:rsidR="00317B66" w:rsidRPr="00010F95">
        <w:rPr>
          <w:rFonts w:ascii="Times New Roman" w:hAnsi="Times New Roman" w:cs="Times New Roman"/>
          <w:sz w:val="24"/>
          <w:szCs w:val="24"/>
        </w:rPr>
        <w:lastRenderedPageBreak/>
        <w:t xml:space="preserve">Medicine </w:t>
      </w:r>
      <w:ins w:id="204" w:author="Chen Yanover" w:date="2025-08-11T15:51:00Z" w16du:dateUtc="2025-08-11T12:51:00Z">
        <w:r w:rsidR="00BC6DDD">
          <w:rPr>
            <w:rFonts w:ascii="Times New Roman" w:hAnsi="Times New Roman" w:cs="Times New Roman"/>
            <w:sz w:val="24"/>
            <w:szCs w:val="24"/>
          </w:rPr>
          <w:t xml:space="preserve">– Clinical Terms </w:t>
        </w:r>
      </w:ins>
      <w:r w:rsidR="00317B66" w:rsidRPr="00010F95">
        <w:rPr>
          <w:rFonts w:ascii="Times New Roman" w:hAnsi="Times New Roman" w:cs="Times New Roman"/>
          <w:sz w:val="24"/>
          <w:szCs w:val="24"/>
        </w:rPr>
        <w:t>(SNOMED</w:t>
      </w:r>
      <w:ins w:id="205" w:author="Chen Yanover" w:date="2025-08-11T15:51:00Z" w16du:dateUtc="2025-08-11T12:51:00Z">
        <w:r w:rsidR="00BC6DDD">
          <w:rPr>
            <w:rFonts w:ascii="Times New Roman" w:hAnsi="Times New Roman" w:cs="Times New Roman"/>
            <w:sz w:val="24"/>
            <w:szCs w:val="24"/>
          </w:rPr>
          <w:t>-CT</w:t>
        </w:r>
      </w:ins>
      <w:r w:rsidR="00317B66" w:rsidRPr="00010F95">
        <w:rPr>
          <w:rFonts w:ascii="Times New Roman" w:hAnsi="Times New Roman" w:cs="Times New Roman"/>
          <w:sz w:val="24"/>
          <w:szCs w:val="24"/>
        </w:rPr>
        <w:t xml:space="preserve">) clinical terminology </w:t>
      </w:r>
      <w:r w:rsidRPr="00010F95">
        <w:rPr>
          <w:rFonts w:ascii="Times New Roman" w:hAnsi="Times New Roman" w:cs="Times New Roman"/>
          <w:sz w:val="24"/>
          <w:szCs w:val="24"/>
        </w:rPr>
        <w:t xml:space="preserve">codes </w:t>
      </w:r>
      <w:r w:rsidR="00CE098C">
        <w:rPr>
          <w:rFonts w:ascii="Times New Roman" w:hAnsi="Times New Roman" w:cs="Times New Roman"/>
          <w:sz w:val="24"/>
          <w:szCs w:val="24"/>
        </w:rPr>
        <w:t xml:space="preserve">using OHDSI vocabulary </w:t>
      </w:r>
      <w:commentRangeStart w:id="206"/>
      <w:r w:rsidR="00CE098C">
        <w:rPr>
          <w:rFonts w:ascii="Times New Roman" w:hAnsi="Times New Roman" w:cs="Times New Roman"/>
          <w:sz w:val="24"/>
          <w:szCs w:val="24"/>
        </w:rPr>
        <w:t>relationships</w:t>
      </w:r>
      <w:commentRangeEnd w:id="206"/>
      <w:r w:rsidR="00BC6DDD">
        <w:rPr>
          <w:rStyle w:val="CommentReference"/>
        </w:rPr>
        <w:commentReference w:id="206"/>
      </w:r>
      <w:r w:rsidRPr="00010F95">
        <w:rPr>
          <w:rFonts w:ascii="Times New Roman" w:hAnsi="Times New Roman" w:cs="Times New Roman"/>
          <w:sz w:val="24"/>
          <w:szCs w:val="24"/>
        </w:rPr>
        <w:t>. Codes which did not map</w:t>
      </w:r>
      <w:r w:rsidR="00317B66" w:rsidRPr="00010F95">
        <w:rPr>
          <w:rFonts w:ascii="Times New Roman" w:hAnsi="Times New Roman" w:cs="Times New Roman"/>
          <w:sz w:val="24"/>
          <w:szCs w:val="24"/>
        </w:rPr>
        <w:t xml:space="preserve"> </w:t>
      </w:r>
      <w:r w:rsidRPr="00010F95">
        <w:rPr>
          <w:rFonts w:ascii="Times New Roman" w:hAnsi="Times New Roman" w:cs="Times New Roman"/>
          <w:sz w:val="24"/>
          <w:szCs w:val="24"/>
        </w:rPr>
        <w:t>1</w:t>
      </w:r>
      <w:r w:rsidR="00697B35">
        <w:rPr>
          <w:rFonts w:ascii="Times New Roman" w:hAnsi="Times New Roman" w:cs="Times New Roman"/>
          <w:sz w:val="24"/>
          <w:szCs w:val="24"/>
        </w:rPr>
        <w:t>:</w:t>
      </w:r>
      <w:r w:rsidRPr="00010F95">
        <w:rPr>
          <w:rFonts w:ascii="Times New Roman" w:hAnsi="Times New Roman" w:cs="Times New Roman"/>
          <w:sz w:val="24"/>
          <w:szCs w:val="24"/>
        </w:rPr>
        <w:t>1</w:t>
      </w:r>
      <w:del w:id="207" w:author="Chen Yanover" w:date="2025-08-11T15:53:00Z" w16du:dateUtc="2025-08-11T12:53:00Z">
        <w:r w:rsidR="00317B66" w:rsidRPr="00010F95" w:rsidDel="00BC6DDD">
          <w:rPr>
            <w:rFonts w:ascii="Times New Roman" w:hAnsi="Times New Roman" w:cs="Times New Roman"/>
            <w:sz w:val="24"/>
            <w:szCs w:val="24"/>
          </w:rPr>
          <w:delText xml:space="preserve">, </w:delText>
        </w:r>
        <w:r w:rsidR="00730376" w:rsidRPr="00010F95" w:rsidDel="00BC6DDD">
          <w:rPr>
            <w:rFonts w:ascii="Times New Roman" w:hAnsi="Times New Roman" w:cs="Times New Roman"/>
            <w:sz w:val="24"/>
            <w:szCs w:val="24"/>
          </w:rPr>
          <w:delText>github code</w:delText>
        </w:r>
      </w:del>
      <w:r w:rsidR="00317B66" w:rsidRPr="00010F95">
        <w:rPr>
          <w:rFonts w:ascii="Times New Roman" w:hAnsi="Times New Roman" w:cs="Times New Roman"/>
          <w:sz w:val="24"/>
          <w:szCs w:val="24"/>
        </w:rPr>
        <w:t xml:space="preserve"> to SNOMED</w:t>
      </w:r>
      <w:ins w:id="208" w:author="Chen Yanover" w:date="2025-08-11T15:53:00Z" w16du:dateUtc="2025-08-11T12:53:00Z">
        <w:r w:rsidR="00BC6DDD">
          <w:rPr>
            <w:rFonts w:ascii="Times New Roman" w:hAnsi="Times New Roman" w:cs="Times New Roman"/>
            <w:sz w:val="24"/>
            <w:szCs w:val="24"/>
          </w:rPr>
          <w:t>-CT</w:t>
        </w:r>
      </w:ins>
      <w:r w:rsidR="00317B66" w:rsidRPr="00010F95">
        <w:rPr>
          <w:rFonts w:ascii="Times New Roman" w:hAnsi="Times New Roman" w:cs="Times New Roman"/>
          <w:sz w:val="24"/>
          <w:szCs w:val="24"/>
        </w:rPr>
        <w:t>,</w:t>
      </w:r>
      <w:r w:rsidRPr="00010F95">
        <w:rPr>
          <w:rFonts w:ascii="Times New Roman" w:hAnsi="Times New Roman" w:cs="Times New Roman"/>
          <w:sz w:val="24"/>
          <w:szCs w:val="24"/>
        </w:rPr>
        <w:t xml:space="preserve"> were </w:t>
      </w:r>
      <w:r w:rsidR="00730376" w:rsidRPr="00010F95">
        <w:rPr>
          <w:rFonts w:ascii="Times New Roman" w:hAnsi="Times New Roman" w:cs="Times New Roman"/>
          <w:sz w:val="24"/>
          <w:szCs w:val="24"/>
        </w:rPr>
        <w:t xml:space="preserve">independently, manually </w:t>
      </w:r>
      <w:r w:rsidRPr="00010F95">
        <w:rPr>
          <w:rFonts w:ascii="Times New Roman" w:hAnsi="Times New Roman" w:cs="Times New Roman"/>
          <w:sz w:val="24"/>
          <w:szCs w:val="24"/>
        </w:rPr>
        <w:t xml:space="preserve">reviewed by </w:t>
      </w:r>
      <w:r w:rsidR="00317B66" w:rsidRPr="00010F95">
        <w:rPr>
          <w:rFonts w:ascii="Times New Roman" w:hAnsi="Times New Roman" w:cs="Times New Roman"/>
          <w:sz w:val="24"/>
          <w:szCs w:val="24"/>
        </w:rPr>
        <w:t>two geriatricians,</w:t>
      </w:r>
      <w:r w:rsidRPr="00010F95">
        <w:rPr>
          <w:rFonts w:ascii="Times New Roman" w:hAnsi="Times New Roman" w:cs="Times New Roman"/>
          <w:sz w:val="24"/>
          <w:szCs w:val="24"/>
        </w:rPr>
        <w:t xml:space="preserve"> C</w:t>
      </w:r>
      <w:r w:rsidR="00317B66" w:rsidRPr="00010F95">
        <w:rPr>
          <w:rFonts w:ascii="Times New Roman" w:hAnsi="Times New Roman" w:cs="Times New Roman"/>
          <w:sz w:val="24"/>
          <w:szCs w:val="24"/>
        </w:rPr>
        <w:t>W</w:t>
      </w:r>
      <w:r w:rsidRPr="00010F95">
        <w:rPr>
          <w:rFonts w:ascii="Times New Roman" w:hAnsi="Times New Roman" w:cs="Times New Roman"/>
          <w:sz w:val="24"/>
          <w:szCs w:val="24"/>
        </w:rPr>
        <w:t xml:space="preserve"> and </w:t>
      </w:r>
      <w:r w:rsidR="00317B66" w:rsidRPr="00010F95">
        <w:rPr>
          <w:rFonts w:ascii="Times New Roman" w:hAnsi="Times New Roman" w:cs="Times New Roman"/>
          <w:sz w:val="24"/>
          <w:szCs w:val="24"/>
        </w:rPr>
        <w:t>AO,</w:t>
      </w:r>
      <w:r w:rsidRPr="00010F95">
        <w:rPr>
          <w:rFonts w:ascii="Times New Roman" w:hAnsi="Times New Roman" w:cs="Times New Roman"/>
          <w:sz w:val="24"/>
          <w:szCs w:val="24"/>
        </w:rPr>
        <w:t xml:space="preserve"> to ensure that the </w:t>
      </w:r>
      <w:r w:rsidR="00697B35">
        <w:rPr>
          <w:rFonts w:ascii="Times New Roman" w:hAnsi="Times New Roman" w:cs="Times New Roman"/>
          <w:sz w:val="24"/>
          <w:szCs w:val="24"/>
        </w:rPr>
        <w:t xml:space="preserve">manually </w:t>
      </w:r>
      <w:r w:rsidRPr="00010F95">
        <w:rPr>
          <w:rFonts w:ascii="Times New Roman" w:hAnsi="Times New Roman" w:cs="Times New Roman"/>
          <w:sz w:val="24"/>
          <w:szCs w:val="24"/>
        </w:rPr>
        <w:t xml:space="preserve">mapped OMOP </w:t>
      </w:r>
      <w:r w:rsidR="00317B66" w:rsidRPr="00010F95">
        <w:rPr>
          <w:rFonts w:ascii="Times New Roman" w:hAnsi="Times New Roman" w:cs="Times New Roman"/>
          <w:sz w:val="24"/>
          <w:szCs w:val="24"/>
        </w:rPr>
        <w:t xml:space="preserve">concept </w:t>
      </w:r>
      <w:r w:rsidRPr="00010F95">
        <w:rPr>
          <w:rFonts w:ascii="Times New Roman" w:hAnsi="Times New Roman" w:cs="Times New Roman"/>
          <w:sz w:val="24"/>
          <w:szCs w:val="24"/>
        </w:rPr>
        <w:t xml:space="preserve">codes </w:t>
      </w:r>
      <w:r w:rsidR="00317B66" w:rsidRPr="00010F95">
        <w:rPr>
          <w:rFonts w:ascii="Times New Roman" w:hAnsi="Times New Roman" w:cs="Times New Roman"/>
          <w:sz w:val="24"/>
          <w:szCs w:val="24"/>
        </w:rPr>
        <w:t xml:space="preserve">and their definitions </w:t>
      </w:r>
      <w:r w:rsidRPr="00010F95">
        <w:rPr>
          <w:rFonts w:ascii="Times New Roman" w:hAnsi="Times New Roman" w:cs="Times New Roman"/>
          <w:sz w:val="24"/>
          <w:szCs w:val="24"/>
        </w:rPr>
        <w:t>were appropriate FI</w:t>
      </w:r>
      <w:r w:rsidR="00317B66" w:rsidRPr="00010F95">
        <w:rPr>
          <w:rFonts w:ascii="Times New Roman" w:hAnsi="Times New Roman" w:cs="Times New Roman"/>
          <w:sz w:val="24"/>
          <w:szCs w:val="24"/>
        </w:rPr>
        <w:t xml:space="preserve"> </w:t>
      </w:r>
      <w:r w:rsidR="00730376" w:rsidRPr="00010F95">
        <w:rPr>
          <w:rFonts w:ascii="Times New Roman" w:hAnsi="Times New Roman" w:cs="Times New Roman"/>
          <w:sz w:val="24"/>
          <w:szCs w:val="24"/>
        </w:rPr>
        <w:t>deficit</w:t>
      </w:r>
      <w:r w:rsidR="00697B35">
        <w:rPr>
          <w:rFonts w:ascii="Times New Roman" w:hAnsi="Times New Roman" w:cs="Times New Roman"/>
          <w:sz w:val="24"/>
          <w:szCs w:val="24"/>
        </w:rPr>
        <w:t>s</w:t>
      </w:r>
      <w:r w:rsidRPr="00010F95">
        <w:rPr>
          <w:rFonts w:ascii="Times New Roman" w:hAnsi="Times New Roman" w:cs="Times New Roman"/>
          <w:sz w:val="24"/>
          <w:szCs w:val="24"/>
        </w:rPr>
        <w:t xml:space="preserve">. </w:t>
      </w:r>
      <w:r w:rsidR="007C76BA">
        <w:rPr>
          <w:rFonts w:ascii="Times New Roman" w:hAnsi="Times New Roman" w:cs="Times New Roman"/>
          <w:sz w:val="24"/>
          <w:szCs w:val="24"/>
        </w:rPr>
        <w:t xml:space="preserve">Deficits were considered present if the person had evidence of </w:t>
      </w:r>
      <w:commentRangeStart w:id="209"/>
      <w:del w:id="210" w:author="Cavanaugh, Rob" w:date="2025-08-13T15:47:00Z" w16du:dateUtc="2025-08-13T19:47:00Z">
        <w:r w:rsidR="007C76BA" w:rsidDel="00E74DE2">
          <w:rPr>
            <w:rFonts w:ascii="Times New Roman" w:hAnsi="Times New Roman" w:cs="Times New Roman"/>
            <w:sz w:val="24"/>
            <w:szCs w:val="24"/>
          </w:rPr>
          <w:delText xml:space="preserve">the </w:delText>
        </w:r>
      </w:del>
      <w:commentRangeEnd w:id="209"/>
      <w:ins w:id="211" w:author="Cavanaugh, Rob" w:date="2025-08-13T15:47:00Z" w16du:dateUtc="2025-08-13T19:47:00Z">
        <w:r w:rsidR="00E74DE2">
          <w:rPr>
            <w:rFonts w:ascii="Times New Roman" w:hAnsi="Times New Roman" w:cs="Times New Roman"/>
            <w:sz w:val="24"/>
            <w:szCs w:val="24"/>
          </w:rPr>
          <w:t>any</w:t>
        </w:r>
        <w:r w:rsidR="00E74DE2">
          <w:rPr>
            <w:rFonts w:ascii="Times New Roman" w:hAnsi="Times New Roman" w:cs="Times New Roman"/>
            <w:sz w:val="24"/>
            <w:szCs w:val="24"/>
          </w:rPr>
          <w:t xml:space="preserve"> </w:t>
        </w:r>
      </w:ins>
      <w:r w:rsidR="00BC6DDD">
        <w:rPr>
          <w:rStyle w:val="CommentReference"/>
        </w:rPr>
        <w:commentReference w:id="209"/>
      </w:r>
      <w:r w:rsidR="007C76BA" w:rsidRPr="002508C1">
        <w:rPr>
          <w:rFonts w:ascii="Times New Roman" w:hAnsi="Times New Roman" w:cs="Times New Roman"/>
          <w:sz w:val="24"/>
          <w:szCs w:val="24"/>
        </w:rPr>
        <w:t xml:space="preserve">relevant concept code and absent if </w:t>
      </w:r>
      <w:del w:id="212" w:author="Cavanaugh, Rob" w:date="2025-08-13T15:47:00Z" w16du:dateUtc="2025-08-13T19:47:00Z">
        <w:r w:rsidR="007C76BA" w:rsidRPr="002508C1" w:rsidDel="00E74DE2">
          <w:rPr>
            <w:rFonts w:ascii="Times New Roman" w:hAnsi="Times New Roman" w:cs="Times New Roman"/>
            <w:sz w:val="24"/>
            <w:szCs w:val="24"/>
          </w:rPr>
          <w:delText xml:space="preserve">the </w:delText>
        </w:r>
      </w:del>
      <w:ins w:id="213" w:author="Cavanaugh, Rob" w:date="2025-08-13T15:47:00Z" w16du:dateUtc="2025-08-13T19:47:00Z">
        <w:r w:rsidR="00E74DE2">
          <w:rPr>
            <w:rFonts w:ascii="Times New Roman" w:hAnsi="Times New Roman" w:cs="Times New Roman"/>
            <w:sz w:val="24"/>
            <w:szCs w:val="24"/>
          </w:rPr>
          <w:t>all</w:t>
        </w:r>
        <w:r w:rsidR="00E74DE2" w:rsidRPr="002508C1">
          <w:rPr>
            <w:rFonts w:ascii="Times New Roman" w:hAnsi="Times New Roman" w:cs="Times New Roman"/>
            <w:sz w:val="24"/>
            <w:szCs w:val="24"/>
          </w:rPr>
          <w:t xml:space="preserve"> </w:t>
        </w:r>
      </w:ins>
      <w:r w:rsidR="007C76BA" w:rsidRPr="002508C1">
        <w:rPr>
          <w:rFonts w:ascii="Times New Roman" w:hAnsi="Times New Roman" w:cs="Times New Roman"/>
          <w:sz w:val="24"/>
          <w:szCs w:val="24"/>
        </w:rPr>
        <w:t>concept code</w:t>
      </w:r>
      <w:ins w:id="214" w:author="Cavanaugh, Rob" w:date="2025-08-13T15:47:00Z" w16du:dateUtc="2025-08-13T19:47:00Z">
        <w:r w:rsidR="00E74DE2">
          <w:rPr>
            <w:rFonts w:ascii="Times New Roman" w:hAnsi="Times New Roman" w:cs="Times New Roman"/>
            <w:sz w:val="24"/>
            <w:szCs w:val="24"/>
          </w:rPr>
          <w:t>s</w:t>
        </w:r>
      </w:ins>
      <w:r w:rsidR="007C76BA" w:rsidRPr="002508C1">
        <w:rPr>
          <w:rFonts w:ascii="Times New Roman" w:hAnsi="Times New Roman" w:cs="Times New Roman"/>
          <w:sz w:val="24"/>
          <w:szCs w:val="24"/>
        </w:rPr>
        <w:t xml:space="preserve"> </w:t>
      </w:r>
      <w:del w:id="215" w:author="Cavanaugh, Rob" w:date="2025-08-13T15:47:00Z" w16du:dateUtc="2025-08-13T19:47:00Z">
        <w:r w:rsidR="007C76BA" w:rsidRPr="002508C1" w:rsidDel="00E74DE2">
          <w:rPr>
            <w:rFonts w:ascii="Times New Roman" w:hAnsi="Times New Roman" w:cs="Times New Roman"/>
            <w:sz w:val="24"/>
            <w:szCs w:val="24"/>
          </w:rPr>
          <w:delText xml:space="preserve">was </w:delText>
        </w:r>
      </w:del>
      <w:ins w:id="216" w:author="Cavanaugh, Rob" w:date="2025-08-13T15:47:00Z" w16du:dateUtc="2025-08-13T19:47:00Z">
        <w:r w:rsidR="00E74DE2">
          <w:rPr>
            <w:rFonts w:ascii="Times New Roman" w:hAnsi="Times New Roman" w:cs="Times New Roman"/>
            <w:sz w:val="24"/>
            <w:szCs w:val="24"/>
          </w:rPr>
          <w:t>were</w:t>
        </w:r>
        <w:r w:rsidR="00E74DE2" w:rsidRPr="002508C1">
          <w:rPr>
            <w:rFonts w:ascii="Times New Roman" w:hAnsi="Times New Roman" w:cs="Times New Roman"/>
            <w:sz w:val="24"/>
            <w:szCs w:val="24"/>
          </w:rPr>
          <w:t xml:space="preserve"> </w:t>
        </w:r>
      </w:ins>
      <w:r w:rsidR="007C76BA" w:rsidRPr="002508C1">
        <w:rPr>
          <w:rFonts w:ascii="Times New Roman" w:hAnsi="Times New Roman" w:cs="Times New Roman"/>
          <w:sz w:val="24"/>
          <w:szCs w:val="24"/>
        </w:rPr>
        <w:t xml:space="preserve">not present. The </w:t>
      </w:r>
      <w:r w:rsidR="00E77359" w:rsidRPr="002508C1">
        <w:rPr>
          <w:rFonts w:ascii="Times New Roman" w:hAnsi="Times New Roman" w:cs="Times New Roman"/>
          <w:sz w:val="24"/>
          <w:szCs w:val="24"/>
        </w:rPr>
        <w:t xml:space="preserve">ratio of the </w:t>
      </w:r>
      <w:r w:rsidR="00E521AE" w:rsidRPr="002508C1">
        <w:rPr>
          <w:rFonts w:ascii="Times New Roman" w:hAnsi="Times New Roman" w:cs="Times New Roman"/>
          <w:sz w:val="24"/>
          <w:szCs w:val="24"/>
        </w:rPr>
        <w:t xml:space="preserve">number </w:t>
      </w:r>
      <w:r w:rsidR="007C76BA" w:rsidRPr="002508C1">
        <w:rPr>
          <w:rFonts w:ascii="Times New Roman" w:hAnsi="Times New Roman" w:cs="Times New Roman"/>
          <w:sz w:val="24"/>
          <w:szCs w:val="24"/>
        </w:rPr>
        <w:t xml:space="preserve">of deficits </w:t>
      </w:r>
      <w:r w:rsidR="00574644" w:rsidRPr="002508C1">
        <w:rPr>
          <w:rFonts w:ascii="Times New Roman" w:hAnsi="Times New Roman" w:cs="Times New Roman"/>
          <w:sz w:val="24"/>
          <w:szCs w:val="24"/>
        </w:rPr>
        <w:t xml:space="preserve">out of the total possible deficits resulted in a value from 0 to 1 for the VAFI. Categories of robust </w:t>
      </w:r>
      <w:r w:rsidR="006A40B2" w:rsidRPr="002508C1">
        <w:rPr>
          <w:rFonts w:ascii="Times New Roman" w:hAnsi="Times New Roman" w:cs="Times New Roman"/>
          <w:sz w:val="24"/>
          <w:szCs w:val="24"/>
          <w:lang w:bidi="he-IL"/>
        </w:rPr>
        <w:t xml:space="preserve">or fit </w:t>
      </w:r>
      <w:r w:rsidR="00574644" w:rsidRPr="002508C1">
        <w:rPr>
          <w:rFonts w:ascii="Times New Roman" w:hAnsi="Times New Roman" w:cs="Times New Roman"/>
          <w:sz w:val="24"/>
          <w:szCs w:val="24"/>
        </w:rPr>
        <w:t>(</w:t>
      </w:r>
      <w:r w:rsidR="00FA1209" w:rsidRPr="002508C1">
        <w:rPr>
          <w:rFonts w:ascii="Times New Roman" w:hAnsi="Times New Roman" w:cs="Times New Roman"/>
          <w:sz w:val="24"/>
          <w:szCs w:val="24"/>
        </w:rPr>
        <w:sym w:font="Symbol" w:char="F0A3"/>
      </w:r>
      <w:r w:rsidR="000C1F0C" w:rsidRPr="002508C1">
        <w:rPr>
          <w:rFonts w:ascii="Times New Roman" w:hAnsi="Times New Roman" w:cs="Times New Roman"/>
          <w:sz w:val="24"/>
          <w:szCs w:val="24"/>
        </w:rPr>
        <w:t>0.1</w:t>
      </w:r>
      <w:r w:rsidR="00574644" w:rsidRPr="002508C1">
        <w:rPr>
          <w:rFonts w:ascii="Times New Roman" w:hAnsi="Times New Roman" w:cs="Times New Roman"/>
          <w:sz w:val="24"/>
          <w:szCs w:val="24"/>
        </w:rPr>
        <w:t>), pre-frail (</w:t>
      </w:r>
      <w:r w:rsidR="00C97DB9" w:rsidRPr="002508C1">
        <w:rPr>
          <w:rFonts w:ascii="Times New Roman" w:hAnsi="Times New Roman" w:cs="Times New Roman"/>
          <w:sz w:val="24"/>
          <w:szCs w:val="24"/>
        </w:rPr>
        <w:t>&gt;</w:t>
      </w:r>
      <w:r w:rsidR="00180B94" w:rsidRPr="002508C1">
        <w:rPr>
          <w:rFonts w:ascii="Times New Roman" w:hAnsi="Times New Roman" w:cs="Times New Roman"/>
          <w:sz w:val="24"/>
          <w:szCs w:val="24"/>
        </w:rPr>
        <w:t>0.1-0.2</w:t>
      </w:r>
      <w:r w:rsidR="00574644" w:rsidRPr="002508C1">
        <w:rPr>
          <w:rFonts w:ascii="Times New Roman" w:hAnsi="Times New Roman" w:cs="Times New Roman"/>
          <w:sz w:val="24"/>
          <w:szCs w:val="24"/>
        </w:rPr>
        <w:t>, and frail (</w:t>
      </w:r>
      <w:r w:rsidR="000254F9" w:rsidRPr="002508C1">
        <w:rPr>
          <w:rFonts w:ascii="Times New Roman" w:hAnsi="Times New Roman" w:cs="Times New Roman"/>
          <w:sz w:val="24"/>
          <w:szCs w:val="24"/>
        </w:rPr>
        <w:t xml:space="preserve">mild: </w:t>
      </w:r>
      <w:r w:rsidR="00C97DB9" w:rsidRPr="002508C1">
        <w:rPr>
          <w:rFonts w:ascii="Times New Roman" w:hAnsi="Times New Roman" w:cs="Times New Roman"/>
          <w:sz w:val="24"/>
          <w:szCs w:val="24"/>
        </w:rPr>
        <w:t>&gt;</w:t>
      </w:r>
      <w:r w:rsidR="000254F9" w:rsidRPr="002508C1">
        <w:rPr>
          <w:rFonts w:ascii="Times New Roman" w:hAnsi="Times New Roman" w:cs="Times New Roman"/>
          <w:sz w:val="24"/>
          <w:szCs w:val="24"/>
        </w:rPr>
        <w:t xml:space="preserve">0.2-0.3, moderate: </w:t>
      </w:r>
      <w:r w:rsidR="00C97DB9" w:rsidRPr="002508C1">
        <w:rPr>
          <w:rFonts w:ascii="Times New Roman" w:hAnsi="Times New Roman" w:cs="Times New Roman"/>
          <w:sz w:val="24"/>
          <w:szCs w:val="24"/>
        </w:rPr>
        <w:t>&gt;</w:t>
      </w:r>
      <w:r w:rsidR="000254F9" w:rsidRPr="002508C1">
        <w:rPr>
          <w:rFonts w:ascii="Times New Roman" w:hAnsi="Times New Roman" w:cs="Times New Roman"/>
          <w:sz w:val="24"/>
          <w:szCs w:val="24"/>
        </w:rPr>
        <w:t xml:space="preserve">0.3-0.4, severe: </w:t>
      </w:r>
      <w:r w:rsidR="00FA1209" w:rsidRPr="002508C1">
        <w:rPr>
          <w:rFonts w:ascii="Times New Roman" w:hAnsi="Times New Roman" w:cs="Times New Roman"/>
          <w:sz w:val="24"/>
          <w:szCs w:val="24"/>
        </w:rPr>
        <w:t>&gt;0.4</w:t>
      </w:r>
      <w:r w:rsidR="00574644" w:rsidRPr="002508C1">
        <w:rPr>
          <w:rFonts w:ascii="Times New Roman" w:hAnsi="Times New Roman" w:cs="Times New Roman"/>
          <w:sz w:val="24"/>
          <w:szCs w:val="24"/>
        </w:rPr>
        <w:t>) were determined by published cut</w:t>
      </w:r>
      <w:r w:rsidR="005942C1" w:rsidRPr="002508C1">
        <w:rPr>
          <w:rFonts w:ascii="Times New Roman" w:hAnsi="Times New Roman" w:cs="Times New Roman"/>
          <w:sz w:val="24"/>
          <w:szCs w:val="24"/>
        </w:rPr>
        <w:t>-</w:t>
      </w:r>
      <w:r w:rsidR="00574644" w:rsidRPr="002508C1">
        <w:rPr>
          <w:rFonts w:ascii="Times New Roman" w:hAnsi="Times New Roman" w:cs="Times New Roman"/>
          <w:sz w:val="24"/>
          <w:szCs w:val="24"/>
        </w:rPr>
        <w:t>points</w:t>
      </w:r>
      <w:r w:rsidR="006752EB" w:rsidRPr="002508C1">
        <w:rPr>
          <w:rFonts w:ascii="Times New Roman" w:hAnsi="Times New Roman" w:cs="Times New Roman"/>
          <w:sz w:val="24"/>
          <w:szCs w:val="24"/>
        </w:rPr>
        <w:t xml:space="preserve"> </w:t>
      </w:r>
      <w:r w:rsidR="00FA1209" w:rsidRPr="002508C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{"citationID":"qCFx9n3a","properties":{"formattedCitation":"(29)","plainCitation":"(29)","noteIndex":0},"citationItems":[{"id":1992,"uris":["http://zotero.org/groups/6096250/items/FVQ4CP62"],"itemData":{"id":1992,"type":"article-journal","abstract":"Background: Frailty is a key determinant of clinical outcomes. We sought to describe frailty among U.S. Veterans and its association with mortality.\nMethods: Nationwide retrospective cohort study of regular Veterans Affairs (VA) users, aged at least 65 years in 2002-2012, followed through 2014, using national VA administrative and Medicare and Medicaid data. A frailty index (FI) for VA (VA-FI) was calculated using the cumulative deficit method. Thirty-one age-related deficits in health from diagnostic and procedure codes were included and were updated biennially. Survival analysis assessed associations between VA-FI and mortality.\nResults: A VA-FI was calculated for 2,837,152 Veterans over 10 years. In 2002, 35.5% were non-frail (FI = 0-0.10), 32.6% were pre-frail (FI = 0.11-0.20), 18.9% were mildly frail (FI = 0.21-0.30), 8.7% were moderately frail (FI = 0.31-0.40), and 4.3% were severely frail (FI &gt; 0.40). From 2002 to 2012, the prevalence of moderate frailty increased to 12.7% and severe frailty to 14.1%. Frailty was strongly associated with survival and was independent of age, sex, race, and smoking; the VA-FI better predicted mortality than age alone. Although prevalence of frailty rose over time, compared to non-frail Veterans, 2 years' hazard ratios (95% confidence intervals) for mortality declined from a peak in 2004 of 2.01 (1.97-2.04), 3.49 (3.44-3.55), 5.88 (5.79-5.97), and 10.39 (10.23-10.56) for pre-frail, mildly, moderately, and severely frail, respectively, to 1.51 (1.49-1.53), 2.36 (2.33-2.39), 3.68 (3.63-3.73), 6.62 (6.53-6.71) in 2012. At every frailty level, risk of mortality was lower for women versus men and higher for blacks versus whites.\nConclusions: Frailty affects at least 3 of every 10 U.S. Veterans aged 65 years and older, and is strongly associated with mortality. The VA-FI could be used to more accurately estimate life expectancy and individualize care for Veterans.","container-title":"The journals of gerontology. Series A, Biological sciences and medical sciences","DOI":"10.1093/gerona/gly232","ISSN":"1079-5006","issue":"8","journalAbbreviation":"J GERONTOL A-BIOL","note":"publisher-place: CARY\npublisher: Oxford Univ Press","page":"1257-1264","title":"The Burden of Frailty Among US Veterans and Its Association With Mortality, 2002-2012","volume":"74","author":[{"family":"Orkaby","given":"Ariela R."},{"family":"Nussbaum","given":"Lisa"},{"family":"Ho","given":"Yuk-Lam"},{"family":"Gagnon","given":"David"},{"family":"Quach","given":"Lien"},{"family":"Ward","given":"Rachel"},{"family":"Quaden","given":"Rachel"},{"family":"Yaksic","given":"Enzo"},{"family":"Harrington","given":"Kelly"},{"family":"Paik","given":"Julie M."},{"family":"Kim","given":"Dae H."},{"family":"Wilson","given":"Peter W."},{"family":"Gaziano","given":"J. Michael"},{"family":"Djousse","given":"Luc"},{"family":"Cho","given":"Kelly"},{"family":"Driver","given":"Jane A."}],"issued":{"date-parts":[["2019"]]}}}],"schema":"https://github.com/citation-style-language/schema/raw/master/csl-citation.json"} </w:instrText>
      </w:r>
      <w:r w:rsidR="00FA1209" w:rsidRPr="002508C1">
        <w:rPr>
          <w:rFonts w:ascii="Times New Roman" w:hAnsi="Times New Roman" w:cs="Times New Roman"/>
          <w:sz w:val="24"/>
          <w:szCs w:val="24"/>
        </w:rPr>
        <w:fldChar w:fldCharType="separate"/>
      </w:r>
      <w:r w:rsidR="0048000F">
        <w:rPr>
          <w:rFonts w:ascii="Times New Roman" w:hAnsi="Times New Roman" w:cs="Times New Roman"/>
          <w:sz w:val="24"/>
        </w:rPr>
        <w:t>(29)</w:t>
      </w:r>
      <w:r w:rsidR="00FA1209" w:rsidRPr="002508C1">
        <w:rPr>
          <w:rFonts w:ascii="Times New Roman" w:hAnsi="Times New Roman" w:cs="Times New Roman"/>
          <w:sz w:val="24"/>
          <w:szCs w:val="24"/>
        </w:rPr>
        <w:fldChar w:fldCharType="end"/>
      </w:r>
      <w:r w:rsidR="00574644" w:rsidRPr="002508C1">
        <w:rPr>
          <w:rFonts w:ascii="Times New Roman" w:hAnsi="Times New Roman" w:cs="Times New Roman"/>
          <w:sz w:val="24"/>
          <w:szCs w:val="24"/>
        </w:rPr>
        <w:t xml:space="preserve">. </w:t>
      </w:r>
    </w:p>
    <w:p w14:paraId="73F6955A" w14:textId="77777777" w:rsidR="007C76BA" w:rsidRPr="002508C1" w:rsidRDefault="007C76BA" w:rsidP="009631A5">
      <w:pPr>
        <w:spacing w:after="0"/>
        <w:rPr>
          <w:rFonts w:ascii="Times New Roman" w:hAnsi="Times New Roman" w:cs="Times New Roman"/>
          <w:sz w:val="24"/>
          <w:szCs w:val="24"/>
        </w:rPr>
      </w:pPr>
    </w:p>
    <w:p w14:paraId="0F93FA15" w14:textId="181518ED" w:rsidR="00BD5958" w:rsidRDefault="006477FF" w:rsidP="00B85D36">
      <w:pPr>
        <w:spacing w:after="0"/>
        <w:rPr>
          <w:rFonts w:ascii="Times New Roman" w:hAnsi="Times New Roman" w:cs="Times New Roman"/>
          <w:sz w:val="24"/>
          <w:szCs w:val="24"/>
        </w:rPr>
      </w:pPr>
      <w:proofErr w:type="spellStart"/>
      <w:r w:rsidRPr="002508C1">
        <w:rPr>
          <w:rFonts w:ascii="Times New Roman" w:hAnsi="Times New Roman" w:cs="Times New Roman"/>
          <w:sz w:val="24"/>
          <w:szCs w:val="24"/>
          <w:u w:val="single"/>
        </w:rPr>
        <w:t>eFI</w:t>
      </w:r>
      <w:proofErr w:type="spellEnd"/>
      <w:r w:rsidRPr="002508C1">
        <w:rPr>
          <w:rFonts w:ascii="Times New Roman" w:hAnsi="Times New Roman" w:cs="Times New Roman"/>
          <w:sz w:val="24"/>
          <w:szCs w:val="24"/>
        </w:rPr>
        <w:t>: SNOMED</w:t>
      </w:r>
      <w:ins w:id="217" w:author="Chen Yanover" w:date="2025-08-11T15:54:00Z" w16du:dateUtc="2025-08-11T12:54:00Z">
        <w:r w:rsidR="00BC6DDD">
          <w:rPr>
            <w:rFonts w:ascii="Times New Roman" w:hAnsi="Times New Roman" w:cs="Times New Roman"/>
            <w:sz w:val="24"/>
            <w:szCs w:val="24"/>
          </w:rPr>
          <w:t>-CT</w:t>
        </w:r>
      </w:ins>
      <w:r w:rsidRPr="002508C1">
        <w:rPr>
          <w:rFonts w:ascii="Times New Roman" w:hAnsi="Times New Roman" w:cs="Times New Roman"/>
          <w:sz w:val="24"/>
          <w:szCs w:val="24"/>
        </w:rPr>
        <w:t xml:space="preserve"> code</w:t>
      </w:r>
      <w:r w:rsidR="00DB27B0" w:rsidRPr="002508C1">
        <w:rPr>
          <w:rFonts w:ascii="Times New Roman" w:hAnsi="Times New Roman" w:cs="Times New Roman"/>
          <w:sz w:val="24"/>
          <w:szCs w:val="24"/>
        </w:rPr>
        <w:t xml:space="preserve">s for calculating </w:t>
      </w:r>
      <w:proofErr w:type="spellStart"/>
      <w:r w:rsidR="00DB27B0" w:rsidRPr="002508C1">
        <w:rPr>
          <w:rFonts w:ascii="Times New Roman" w:hAnsi="Times New Roman" w:cs="Times New Roman"/>
          <w:sz w:val="24"/>
          <w:szCs w:val="24"/>
        </w:rPr>
        <w:t>eFI</w:t>
      </w:r>
      <w:proofErr w:type="spellEnd"/>
      <w:r w:rsidR="00DB27B0" w:rsidRPr="002508C1">
        <w:rPr>
          <w:rFonts w:ascii="Times New Roman" w:hAnsi="Times New Roman" w:cs="Times New Roman"/>
          <w:sz w:val="24"/>
          <w:szCs w:val="24"/>
        </w:rPr>
        <w:t xml:space="preserve"> </w:t>
      </w:r>
      <w:r w:rsidRPr="002508C1">
        <w:rPr>
          <w:rFonts w:ascii="Times New Roman" w:hAnsi="Times New Roman" w:cs="Times New Roman"/>
          <w:sz w:val="24"/>
          <w:szCs w:val="24"/>
        </w:rPr>
        <w:t xml:space="preserve">were </w:t>
      </w:r>
      <w:r w:rsidR="00DB27B0" w:rsidRPr="002508C1">
        <w:rPr>
          <w:rFonts w:ascii="Times New Roman" w:hAnsi="Times New Roman" w:cs="Times New Roman"/>
          <w:sz w:val="24"/>
          <w:szCs w:val="24"/>
        </w:rPr>
        <w:t xml:space="preserve">determined by and </w:t>
      </w:r>
      <w:r w:rsidRPr="002508C1">
        <w:rPr>
          <w:rFonts w:ascii="Times New Roman" w:hAnsi="Times New Roman" w:cs="Times New Roman"/>
          <w:sz w:val="24"/>
          <w:szCs w:val="24"/>
        </w:rPr>
        <w:t xml:space="preserve">provided to </w:t>
      </w:r>
      <w:r w:rsidR="00DB27B0" w:rsidRPr="002508C1">
        <w:rPr>
          <w:rFonts w:ascii="Times New Roman" w:hAnsi="Times New Roman" w:cs="Times New Roman"/>
          <w:sz w:val="24"/>
          <w:szCs w:val="24"/>
        </w:rPr>
        <w:t>our</w:t>
      </w:r>
      <w:r w:rsidRPr="002508C1">
        <w:rPr>
          <w:rFonts w:ascii="Times New Roman" w:hAnsi="Times New Roman" w:cs="Times New Roman"/>
          <w:sz w:val="24"/>
          <w:szCs w:val="24"/>
        </w:rPr>
        <w:t xml:space="preserve"> study team by </w:t>
      </w:r>
      <w:r w:rsidR="00DB27B0" w:rsidRPr="002508C1">
        <w:rPr>
          <w:rFonts w:ascii="Times New Roman" w:hAnsi="Times New Roman" w:cs="Times New Roman"/>
          <w:sz w:val="24"/>
          <w:szCs w:val="24"/>
        </w:rPr>
        <w:t>Andrew Clegg</w:t>
      </w:r>
      <w:r w:rsidR="00D16476" w:rsidRPr="002508C1">
        <w:rPr>
          <w:rFonts w:ascii="Times New Roman" w:hAnsi="Times New Roman" w:cs="Times New Roman"/>
          <w:sz w:val="24"/>
          <w:szCs w:val="24"/>
        </w:rPr>
        <w:t xml:space="preserve"> </w:t>
      </w:r>
      <w:r w:rsidR="00313832" w:rsidRPr="002508C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{"citationID":"IThptZ8t","properties":{"formattedCitation":"(30)","plainCitation":"(30)","noteIndex":0},"citationItems":[{"id":278,"uris":["http://zotero.org/users/11024131/items/PHGEA9U6"],"itemData":{"id":278,"type":"article-journal","abstract":"Background: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A."},{"family":"Parry","given":"John"},{"family":"Marshall","given":"Tom"}],"issued":{"date-parts":[["2016"]]}},"label":"page"}],"schema":"https://github.com/citation-style-language/schema/raw/master/csl-citation.json"} </w:instrText>
      </w:r>
      <w:r w:rsidR="00313832" w:rsidRPr="002508C1">
        <w:rPr>
          <w:rFonts w:ascii="Times New Roman" w:hAnsi="Times New Roman" w:cs="Times New Roman"/>
          <w:sz w:val="24"/>
          <w:szCs w:val="24"/>
        </w:rPr>
        <w:fldChar w:fldCharType="separate"/>
      </w:r>
      <w:r w:rsidR="0048000F">
        <w:rPr>
          <w:rFonts w:ascii="Times New Roman" w:hAnsi="Times New Roman" w:cs="Times New Roman"/>
          <w:sz w:val="24"/>
        </w:rPr>
        <w:t>(30)</w:t>
      </w:r>
      <w:r w:rsidR="00313832" w:rsidRPr="002508C1">
        <w:rPr>
          <w:rFonts w:ascii="Times New Roman" w:hAnsi="Times New Roman" w:cs="Times New Roman"/>
          <w:sz w:val="24"/>
          <w:szCs w:val="24"/>
        </w:rPr>
        <w:fldChar w:fldCharType="end"/>
      </w:r>
      <w:r w:rsidR="00D16476" w:rsidRPr="002508C1">
        <w:rPr>
          <w:rFonts w:ascii="Times New Roman" w:hAnsi="Times New Roman" w:cs="Times New Roman"/>
          <w:sz w:val="24"/>
          <w:szCs w:val="24"/>
        </w:rPr>
        <w:t>.</w:t>
      </w:r>
      <w:r w:rsidRPr="002508C1">
        <w:rPr>
          <w:rFonts w:ascii="Times New Roman" w:hAnsi="Times New Roman" w:cs="Times New Roman"/>
          <w:sz w:val="24"/>
          <w:szCs w:val="24"/>
        </w:rPr>
        <w:t xml:space="preserve"> </w:t>
      </w:r>
      <w:ins w:id="218" w:author="Chen Yanover" w:date="2025-08-11T15:56:00Z" w16du:dateUtc="2025-08-11T12:56:00Z">
        <w:r w:rsidR="00B85D36">
          <w:rPr>
            <w:rFonts w:ascii="Times New Roman" w:hAnsi="Times New Roman" w:cs="Times New Roman"/>
            <w:sz w:val="24"/>
            <w:szCs w:val="24"/>
          </w:rPr>
          <w:t xml:space="preserve">As </w:t>
        </w:r>
      </w:ins>
      <w:ins w:id="219" w:author="Chen Yanover" w:date="2025-08-11T15:57:00Z" w16du:dateUtc="2025-08-11T12:57:00Z">
        <w:r w:rsidR="002B4636">
          <w:rPr>
            <w:rFonts w:ascii="Times New Roman" w:hAnsi="Times New Roman" w:cs="Times New Roman"/>
            <w:sz w:val="24"/>
            <w:szCs w:val="24"/>
          </w:rPr>
          <w:t>several</w:t>
        </w:r>
      </w:ins>
      <w:ins w:id="220" w:author="Chen Yanover" w:date="2025-08-11T15:56:00Z" w16du:dateUtc="2025-08-11T12:56:00Z">
        <w:r w:rsidR="00B85D36">
          <w:rPr>
            <w:rFonts w:ascii="Times New Roman" w:hAnsi="Times New Roman" w:cs="Times New Roman"/>
            <w:sz w:val="24"/>
            <w:szCs w:val="24"/>
          </w:rPr>
          <w:t xml:space="preserve"> of these SNOMED-CT codes are non-standard OMOP concepts, we </w:t>
        </w:r>
        <w:r w:rsidR="00B85D36" w:rsidRPr="00B85D36">
          <w:rPr>
            <w:rFonts w:ascii="Times New Roman" w:hAnsi="Times New Roman" w:cs="Times New Roman"/>
            <w:sz w:val="24"/>
            <w:szCs w:val="24"/>
          </w:rPr>
          <w:t xml:space="preserve">expanded the list of codes to include concepts that are mapped to these ones with the following relations: 'Concept </w:t>
        </w:r>
        <w:proofErr w:type="spellStart"/>
        <w:r w:rsidR="00B85D36" w:rsidRPr="00B85D36">
          <w:rPr>
            <w:rFonts w:ascii="Times New Roman" w:hAnsi="Times New Roman" w:cs="Times New Roman"/>
            <w:sz w:val="24"/>
            <w:szCs w:val="24"/>
          </w:rPr>
          <w:t>poss_eq</w:t>
        </w:r>
        <w:proofErr w:type="spellEnd"/>
        <w:r w:rsidR="00B85D36" w:rsidRPr="00B85D36">
          <w:rPr>
            <w:rFonts w:ascii="Times New Roman" w:hAnsi="Times New Roman" w:cs="Times New Roman"/>
            <w:sz w:val="24"/>
            <w:szCs w:val="24"/>
          </w:rPr>
          <w:t xml:space="preserve"> from', 'Concept </w:t>
        </w:r>
        <w:proofErr w:type="spellStart"/>
        <w:r w:rsidR="00B85D36" w:rsidRPr="00B85D36">
          <w:rPr>
            <w:rFonts w:ascii="Times New Roman" w:hAnsi="Times New Roman" w:cs="Times New Roman"/>
            <w:sz w:val="24"/>
            <w:szCs w:val="24"/>
          </w:rPr>
          <w:t>poss_eq</w:t>
        </w:r>
        <w:proofErr w:type="spellEnd"/>
        <w:r w:rsidR="00B85D36" w:rsidRPr="00B85D36">
          <w:rPr>
            <w:rFonts w:ascii="Times New Roman" w:hAnsi="Times New Roman" w:cs="Times New Roman"/>
            <w:sz w:val="24"/>
            <w:szCs w:val="24"/>
          </w:rPr>
          <w:t xml:space="preserve"> to', 'Concept </w:t>
        </w:r>
        <w:proofErr w:type="spellStart"/>
        <w:r w:rsidR="00B85D36" w:rsidRPr="00B85D36">
          <w:rPr>
            <w:rFonts w:ascii="Times New Roman" w:hAnsi="Times New Roman" w:cs="Times New Roman"/>
            <w:sz w:val="24"/>
            <w:szCs w:val="24"/>
          </w:rPr>
          <w:t>same_as</w:t>
        </w:r>
        <w:proofErr w:type="spellEnd"/>
        <w:r w:rsidR="00B85D36" w:rsidRPr="00B85D36">
          <w:rPr>
            <w:rFonts w:ascii="Times New Roman" w:hAnsi="Times New Roman" w:cs="Times New Roman"/>
            <w:sz w:val="24"/>
            <w:szCs w:val="24"/>
          </w:rPr>
          <w:t xml:space="preserve"> from', 'Concept </w:t>
        </w:r>
        <w:proofErr w:type="spellStart"/>
        <w:r w:rsidR="00B85D36" w:rsidRPr="00B85D36">
          <w:rPr>
            <w:rFonts w:ascii="Times New Roman" w:hAnsi="Times New Roman" w:cs="Times New Roman"/>
            <w:sz w:val="24"/>
            <w:szCs w:val="24"/>
          </w:rPr>
          <w:t>same_as</w:t>
        </w:r>
        <w:proofErr w:type="spellEnd"/>
        <w:r w:rsidR="00B85D36" w:rsidRPr="00B85D36">
          <w:rPr>
            <w:rFonts w:ascii="Times New Roman" w:hAnsi="Times New Roman" w:cs="Times New Roman"/>
            <w:sz w:val="24"/>
            <w:szCs w:val="24"/>
          </w:rPr>
          <w:t xml:space="preserve"> to'. </w:t>
        </w:r>
      </w:ins>
      <w:del w:id="221" w:author="Chen Yanover" w:date="2025-08-11T15:57:00Z" w16du:dateUtc="2025-08-11T12:57:00Z">
        <w:r w:rsidR="00762C7D" w:rsidRPr="002508C1" w:rsidDel="00B85D36">
          <w:rPr>
            <w:rFonts w:ascii="Times New Roman" w:hAnsi="Times New Roman" w:cs="Times New Roman"/>
            <w:sz w:val="24"/>
            <w:szCs w:val="24"/>
          </w:rPr>
          <w:delText>As SNOMED is a standard OMOP vocabulary no further mapping was required</w:delText>
        </w:r>
        <w:r w:rsidRPr="002508C1" w:rsidDel="00B85D36">
          <w:rPr>
            <w:rFonts w:ascii="Times New Roman" w:hAnsi="Times New Roman" w:cs="Times New Roman"/>
            <w:sz w:val="24"/>
            <w:szCs w:val="24"/>
          </w:rPr>
          <w:delText>.</w:delText>
        </w:r>
        <w:r w:rsidR="00BD5958" w:rsidRPr="002508C1" w:rsidDel="00B85D36">
          <w:rPr>
            <w:rFonts w:ascii="Times New Roman" w:hAnsi="Times New Roman" w:cs="Times New Roman"/>
            <w:sz w:val="24"/>
            <w:szCs w:val="24"/>
          </w:rPr>
          <w:delText xml:space="preserve"> </w:delText>
        </w:r>
      </w:del>
      <w:r w:rsidR="002253C9" w:rsidRPr="002508C1">
        <w:rPr>
          <w:rFonts w:ascii="Times New Roman" w:hAnsi="Times New Roman" w:cs="Times New Roman"/>
          <w:sz w:val="24"/>
          <w:szCs w:val="24"/>
        </w:rPr>
        <w:t xml:space="preserve">The </w:t>
      </w:r>
      <w:proofErr w:type="spellStart"/>
      <w:r w:rsidR="002253C9" w:rsidRPr="002508C1">
        <w:rPr>
          <w:rFonts w:ascii="Times New Roman" w:hAnsi="Times New Roman" w:cs="Times New Roman"/>
          <w:sz w:val="24"/>
          <w:szCs w:val="24"/>
        </w:rPr>
        <w:t>eFI</w:t>
      </w:r>
      <w:proofErr w:type="spellEnd"/>
      <w:r w:rsidR="002253C9" w:rsidRPr="002508C1">
        <w:rPr>
          <w:rFonts w:ascii="Times New Roman" w:hAnsi="Times New Roman" w:cs="Times New Roman"/>
          <w:sz w:val="24"/>
          <w:szCs w:val="24"/>
        </w:rPr>
        <w:t xml:space="preserve"> can include laboratory measures not available in the US data</w:t>
      </w:r>
      <w:r w:rsidR="00C81A1B" w:rsidRPr="002508C1">
        <w:rPr>
          <w:rFonts w:ascii="Times New Roman" w:hAnsi="Times New Roman" w:cs="Times New Roman"/>
          <w:sz w:val="24"/>
          <w:szCs w:val="24"/>
        </w:rPr>
        <w:t>, including</w:t>
      </w:r>
      <w:r w:rsidR="002253C9" w:rsidRPr="002508C1">
        <w:rPr>
          <w:rFonts w:ascii="Times New Roman" w:hAnsi="Times New Roman" w:cs="Times New Roman"/>
          <w:sz w:val="24"/>
          <w:szCs w:val="24"/>
        </w:rPr>
        <w:t xml:space="preserve"> </w:t>
      </w:r>
      <w:r w:rsidR="001730AE" w:rsidRPr="002508C1">
        <w:rPr>
          <w:rFonts w:ascii="Times New Roman" w:hAnsi="Times New Roman" w:cs="Times New Roman"/>
          <w:sz w:val="24"/>
          <w:szCs w:val="24"/>
        </w:rPr>
        <w:t>hemoglobin estimation (</w:t>
      </w:r>
      <w:proofErr w:type="spellStart"/>
      <w:r w:rsidR="001730AE" w:rsidRPr="002508C1">
        <w:rPr>
          <w:rFonts w:ascii="Times New Roman" w:hAnsi="Times New Roman" w:cs="Times New Roman"/>
          <w:sz w:val="24"/>
          <w:szCs w:val="24"/>
        </w:rPr>
        <w:t>anamia</w:t>
      </w:r>
      <w:proofErr w:type="spellEnd"/>
      <w:r w:rsidR="001730AE" w:rsidRPr="002508C1">
        <w:rPr>
          <w:rFonts w:ascii="Times New Roman" w:hAnsi="Times New Roman" w:cs="Times New Roman"/>
          <w:sz w:val="24"/>
          <w:szCs w:val="24"/>
        </w:rPr>
        <w:t xml:space="preserve"> and hematinic deficient), </w:t>
      </w:r>
      <w:r w:rsidR="004C4FAF" w:rsidRPr="002508C1">
        <w:rPr>
          <w:rFonts w:ascii="Times New Roman" w:hAnsi="Times New Roman" w:cs="Times New Roman"/>
          <w:sz w:val="24"/>
          <w:szCs w:val="24"/>
        </w:rPr>
        <w:t xml:space="preserve">urine albumin or protein levels (chronic kidney disease) and </w:t>
      </w:r>
      <w:r w:rsidR="00430FEA" w:rsidRPr="002508C1">
        <w:rPr>
          <w:rFonts w:ascii="Times New Roman" w:hAnsi="Times New Roman" w:cs="Times New Roman"/>
          <w:sz w:val="24"/>
          <w:szCs w:val="24"/>
        </w:rPr>
        <w:t xml:space="preserve">Thyroid-stimulating hormone (TSH) levels (thyroid disease). </w:t>
      </w:r>
      <w:ins w:id="222" w:author="Cavanaugh, Rob" w:date="2025-08-08T10:47:00Z" w16du:dateUtc="2025-08-08T14:47:00Z">
        <w:r w:rsidR="00C05942">
          <w:rPr>
            <w:rFonts w:ascii="Times New Roman" w:hAnsi="Times New Roman" w:cs="Times New Roman"/>
            <w:sz w:val="24"/>
            <w:szCs w:val="24"/>
          </w:rPr>
          <w:t>Therefore, we did not include these measurements</w:t>
        </w:r>
      </w:ins>
      <w:ins w:id="223" w:author="Cavanaugh, Rob" w:date="2025-08-08T10:48:00Z" w16du:dateUtc="2025-08-08T14:48:00Z">
        <w:r w:rsidR="00C05942">
          <w:rPr>
            <w:rFonts w:ascii="Times New Roman" w:hAnsi="Times New Roman" w:cs="Times New Roman"/>
            <w:sz w:val="24"/>
            <w:szCs w:val="24"/>
          </w:rPr>
          <w:t xml:space="preserve"> in our base comparison, but did include them for the UK databases for </w:t>
        </w:r>
      </w:ins>
      <w:ins w:id="224" w:author="Cavanaugh, Rob" w:date="2025-08-08T10:50:00Z" w16du:dateUtc="2025-08-08T14:50:00Z">
        <w:r w:rsidR="00C05942">
          <w:rPr>
            <w:rFonts w:ascii="Times New Roman" w:hAnsi="Times New Roman" w:cs="Times New Roman"/>
            <w:sz w:val="24"/>
            <w:szCs w:val="24"/>
          </w:rPr>
          <w:t>sensitivity</w:t>
        </w:r>
      </w:ins>
      <w:ins w:id="225" w:author="Cavanaugh, Rob" w:date="2025-08-08T10:48:00Z" w16du:dateUtc="2025-08-08T14:48:00Z">
        <w:r w:rsidR="00C05942">
          <w:rPr>
            <w:rFonts w:ascii="Times New Roman" w:hAnsi="Times New Roman" w:cs="Times New Roman"/>
            <w:sz w:val="24"/>
            <w:szCs w:val="24"/>
          </w:rPr>
          <w:t xml:space="preserve"> analyses.</w:t>
        </w:r>
      </w:ins>
      <w:del w:id="226" w:author="Cavanaugh, Rob" w:date="2025-08-08T10:47:00Z" w16du:dateUtc="2025-08-08T14:47:00Z">
        <w:r w:rsidR="002253C9" w:rsidRPr="002508C1" w:rsidDel="00C05942">
          <w:rPr>
            <w:rFonts w:ascii="Times New Roman" w:hAnsi="Times New Roman" w:cs="Times New Roman"/>
            <w:sz w:val="24"/>
            <w:szCs w:val="24"/>
          </w:rPr>
          <w:delText>.</w:delText>
        </w:r>
      </w:del>
      <w:r w:rsidR="002253C9" w:rsidRPr="002508C1">
        <w:rPr>
          <w:rFonts w:ascii="Times New Roman" w:hAnsi="Times New Roman" w:cs="Times New Roman"/>
          <w:sz w:val="24"/>
          <w:szCs w:val="24"/>
        </w:rPr>
        <w:t xml:space="preserve"> </w:t>
      </w:r>
      <w:r w:rsidR="00BD5958" w:rsidRPr="002508C1">
        <w:rPr>
          <w:rFonts w:ascii="Times New Roman" w:hAnsi="Times New Roman" w:cs="Times New Roman"/>
          <w:sz w:val="24"/>
          <w:szCs w:val="24"/>
        </w:rPr>
        <w:t>The</w:t>
      </w:r>
      <w:r w:rsidR="004B7E94" w:rsidRPr="002508C1">
        <w:rPr>
          <w:rFonts w:ascii="Times New Roman" w:hAnsi="Times New Roman" w:cs="Times New Roman"/>
          <w:sz w:val="24"/>
          <w:szCs w:val="24"/>
        </w:rPr>
        <w:t xml:space="preserve">re are 36 possible deficits in the </w:t>
      </w:r>
      <w:proofErr w:type="spellStart"/>
      <w:r w:rsidR="004B7E94" w:rsidRPr="002508C1">
        <w:rPr>
          <w:rFonts w:ascii="Times New Roman" w:hAnsi="Times New Roman" w:cs="Times New Roman"/>
          <w:sz w:val="24"/>
          <w:szCs w:val="24"/>
        </w:rPr>
        <w:t>eFI</w:t>
      </w:r>
      <w:proofErr w:type="spellEnd"/>
      <w:r w:rsidR="004B7E94" w:rsidRPr="002508C1">
        <w:rPr>
          <w:rFonts w:ascii="Times New Roman" w:hAnsi="Times New Roman" w:cs="Times New Roman"/>
          <w:sz w:val="24"/>
          <w:szCs w:val="24"/>
        </w:rPr>
        <w:t xml:space="preserve"> and the</w:t>
      </w:r>
      <w:r w:rsidR="00BD5958" w:rsidRPr="002508C1">
        <w:rPr>
          <w:rFonts w:ascii="Times New Roman" w:hAnsi="Times New Roman" w:cs="Times New Roman"/>
          <w:sz w:val="24"/>
          <w:szCs w:val="24"/>
        </w:rPr>
        <w:t xml:space="preserve"> </w:t>
      </w:r>
      <w:r w:rsidR="00430FEA" w:rsidRPr="002508C1">
        <w:rPr>
          <w:rFonts w:ascii="Times New Roman" w:hAnsi="Times New Roman" w:cs="Times New Roman"/>
          <w:sz w:val="24"/>
          <w:szCs w:val="24"/>
        </w:rPr>
        <w:t xml:space="preserve">discrete </w:t>
      </w:r>
      <w:proofErr w:type="spellStart"/>
      <w:r w:rsidR="00BD5958" w:rsidRPr="002508C1">
        <w:rPr>
          <w:rFonts w:ascii="Times New Roman" w:hAnsi="Times New Roman" w:cs="Times New Roman"/>
          <w:sz w:val="24"/>
          <w:szCs w:val="24"/>
        </w:rPr>
        <w:t>eFI</w:t>
      </w:r>
      <w:proofErr w:type="spellEnd"/>
      <w:r w:rsidR="00BD5958" w:rsidRPr="002508C1">
        <w:rPr>
          <w:rFonts w:ascii="Times New Roman" w:hAnsi="Times New Roman" w:cs="Times New Roman"/>
          <w:sz w:val="24"/>
          <w:szCs w:val="24"/>
        </w:rPr>
        <w:t xml:space="preserve"> was categorized as robust </w:t>
      </w:r>
      <w:r w:rsidR="006A40B2" w:rsidRPr="002508C1">
        <w:rPr>
          <w:rFonts w:ascii="Times New Roman" w:hAnsi="Times New Roman" w:cs="Times New Roman"/>
          <w:sz w:val="24"/>
          <w:szCs w:val="24"/>
        </w:rPr>
        <w:t xml:space="preserve">or fit </w:t>
      </w:r>
      <w:r w:rsidR="00BD5958" w:rsidRPr="002508C1">
        <w:rPr>
          <w:rFonts w:ascii="Times New Roman" w:hAnsi="Times New Roman" w:cs="Times New Roman"/>
          <w:sz w:val="24"/>
          <w:szCs w:val="24"/>
        </w:rPr>
        <w:t>(</w:t>
      </w:r>
      <w:r w:rsidR="006A40B2" w:rsidRPr="002508C1">
        <w:rPr>
          <w:rFonts w:ascii="Times New Roman" w:hAnsi="Times New Roman" w:cs="Times New Roman"/>
          <w:sz w:val="24"/>
          <w:szCs w:val="24"/>
        </w:rPr>
        <w:t>0.0.12</w:t>
      </w:r>
      <w:r w:rsidR="00BD5958" w:rsidRPr="002508C1">
        <w:rPr>
          <w:rFonts w:ascii="Times New Roman" w:hAnsi="Times New Roman" w:cs="Times New Roman"/>
          <w:sz w:val="24"/>
          <w:szCs w:val="24"/>
        </w:rPr>
        <w:t xml:space="preserve">), </w:t>
      </w:r>
      <w:r w:rsidR="00C97DB9" w:rsidRPr="002508C1">
        <w:rPr>
          <w:rFonts w:ascii="Times New Roman" w:hAnsi="Times New Roman" w:cs="Times New Roman"/>
          <w:sz w:val="24"/>
          <w:szCs w:val="24"/>
        </w:rPr>
        <w:t xml:space="preserve">mild frailty </w:t>
      </w:r>
      <w:r w:rsidR="00BD5958" w:rsidRPr="002508C1">
        <w:rPr>
          <w:rFonts w:ascii="Times New Roman" w:hAnsi="Times New Roman" w:cs="Times New Roman"/>
          <w:sz w:val="24"/>
          <w:szCs w:val="24"/>
        </w:rPr>
        <w:t xml:space="preserve"> (</w:t>
      </w:r>
      <w:r w:rsidR="00C97DB9" w:rsidRPr="002508C1">
        <w:rPr>
          <w:rFonts w:ascii="Times New Roman" w:hAnsi="Times New Roman" w:cs="Times New Roman"/>
          <w:sz w:val="24"/>
          <w:szCs w:val="24"/>
        </w:rPr>
        <w:t>&gt;0.12–0.24</w:t>
      </w:r>
      <w:r w:rsidR="00BD5958" w:rsidRPr="002508C1">
        <w:rPr>
          <w:rFonts w:ascii="Times New Roman" w:hAnsi="Times New Roman" w:cs="Times New Roman"/>
          <w:sz w:val="24"/>
          <w:szCs w:val="24"/>
        </w:rPr>
        <w:t>), and frail (</w:t>
      </w:r>
      <w:r w:rsidR="00C97DB9" w:rsidRPr="002508C1">
        <w:rPr>
          <w:rFonts w:ascii="Times New Roman" w:hAnsi="Times New Roman" w:cs="Times New Roman"/>
          <w:sz w:val="24"/>
          <w:szCs w:val="24"/>
        </w:rPr>
        <w:t>moderate frailty &gt;0.24–0.36, severe frailty; &gt;0.36</w:t>
      </w:r>
      <w:r w:rsidR="00BD5958" w:rsidRPr="002508C1">
        <w:rPr>
          <w:rFonts w:ascii="Times New Roman" w:hAnsi="Times New Roman" w:cs="Times New Roman"/>
          <w:sz w:val="24"/>
          <w:szCs w:val="24"/>
        </w:rPr>
        <w:t>) based on published cut-points</w:t>
      </w:r>
      <w:r w:rsidR="00724380" w:rsidRPr="002508C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{"citationID":"7kde8qnY","properties":{"formattedCitation":"(30)","plainCitation":"(30)","noteIndex":0},"citationItems":[{"id":278,"uris":["http://zotero.org/users/11024131/items/PHGEA9U6"],"itemData":{"id":278,"type":"article-journal","abstract":"Background: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A."},{"family":"Parry","given":"John"},{"family":"Marshall","given":"Tom"}],"issued":{"date-parts":[["2016"]]}},"label":"page"}],"schema":"https://github.com/citation-style-language/schema/raw/master/csl-citation.json"} </w:instrText>
      </w:r>
      <w:r w:rsidR="00724380" w:rsidRPr="002508C1">
        <w:rPr>
          <w:rFonts w:ascii="Times New Roman" w:hAnsi="Times New Roman" w:cs="Times New Roman"/>
          <w:sz w:val="24"/>
          <w:szCs w:val="24"/>
        </w:rPr>
        <w:fldChar w:fldCharType="separate"/>
      </w:r>
      <w:r w:rsidR="0048000F">
        <w:rPr>
          <w:rFonts w:ascii="Times New Roman" w:hAnsi="Times New Roman" w:cs="Times New Roman"/>
          <w:noProof/>
          <w:sz w:val="24"/>
          <w:szCs w:val="24"/>
        </w:rPr>
        <w:t>(30)</w:t>
      </w:r>
      <w:r w:rsidR="00724380" w:rsidRPr="002508C1">
        <w:rPr>
          <w:rFonts w:ascii="Times New Roman" w:hAnsi="Times New Roman" w:cs="Times New Roman"/>
          <w:sz w:val="24"/>
          <w:szCs w:val="24"/>
        </w:rPr>
        <w:fldChar w:fldCharType="end"/>
      </w:r>
      <w:r w:rsidR="00BD5958" w:rsidRPr="002508C1">
        <w:rPr>
          <w:rFonts w:ascii="Times New Roman" w:hAnsi="Times New Roman" w:cs="Times New Roman"/>
          <w:sz w:val="24"/>
          <w:szCs w:val="24"/>
        </w:rPr>
        <w:t>.</w:t>
      </w:r>
      <w:r w:rsidR="00BD5958">
        <w:rPr>
          <w:rFonts w:ascii="Times New Roman" w:hAnsi="Times New Roman" w:cs="Times New Roman"/>
          <w:sz w:val="24"/>
          <w:szCs w:val="24"/>
        </w:rPr>
        <w:t xml:space="preserve"> </w:t>
      </w:r>
      <w:r w:rsidR="002508C1">
        <w:rPr>
          <w:rFonts w:ascii="Times New Roman" w:hAnsi="Times New Roman" w:cs="Times New Roman"/>
          <w:sz w:val="24"/>
          <w:szCs w:val="24"/>
          <w:highlight w:val="cyan"/>
        </w:rPr>
        <w:t>Reference</w:t>
      </w:r>
      <w:r w:rsidR="000403E8" w:rsidRPr="000403E8">
        <w:rPr>
          <w:rFonts w:ascii="Times New Roman" w:hAnsi="Times New Roman" w:cs="Times New Roman"/>
          <w:sz w:val="24"/>
          <w:szCs w:val="24"/>
          <w:highlight w:val="cyan"/>
        </w:rPr>
        <w:t xml:space="preserve"> supplemental table with the components from each FI </w:t>
      </w:r>
      <w:r w:rsidR="002508C1">
        <w:rPr>
          <w:rFonts w:ascii="Times New Roman" w:hAnsi="Times New Roman" w:cs="Times New Roman"/>
          <w:sz w:val="24"/>
          <w:szCs w:val="24"/>
          <w:highlight w:val="cyan"/>
        </w:rPr>
        <w:t>to visualize</w:t>
      </w:r>
      <w:r w:rsidR="000403E8" w:rsidRPr="000403E8">
        <w:rPr>
          <w:rFonts w:ascii="Times New Roman" w:hAnsi="Times New Roman" w:cs="Times New Roman"/>
          <w:sz w:val="24"/>
          <w:szCs w:val="24"/>
          <w:highlight w:val="cyan"/>
        </w:rPr>
        <w:t xml:space="preserve"> the differences in deficits captured by each </w:t>
      </w:r>
    </w:p>
    <w:p w14:paraId="69454A10" w14:textId="77777777" w:rsidR="0085045D" w:rsidRPr="00010F95" w:rsidRDefault="0085045D" w:rsidP="00835DFC">
      <w:pPr>
        <w:spacing w:after="0"/>
        <w:rPr>
          <w:rFonts w:ascii="Times New Roman" w:hAnsi="Times New Roman" w:cs="Times New Roman"/>
          <w:sz w:val="24"/>
          <w:szCs w:val="24"/>
          <w:lang w:bidi="he-IL"/>
        </w:rPr>
      </w:pPr>
      <w:bookmarkStart w:id="227" w:name="_heading=h.2vqirr6yavja" w:colFirst="0" w:colLast="0"/>
      <w:bookmarkEnd w:id="227"/>
    </w:p>
    <w:p w14:paraId="0000002C" w14:textId="77777777" w:rsidR="009E3786" w:rsidRPr="00766338" w:rsidRDefault="006477FF" w:rsidP="009631A5">
      <w:pPr>
        <w:pStyle w:val="Heading2"/>
        <w:spacing w:before="0"/>
        <w:rPr>
          <w:rFonts w:ascii="Times New Roman" w:hAnsi="Times New Roman" w:cs="Times New Roman"/>
          <w:i/>
          <w:iCs/>
          <w:color w:val="auto"/>
          <w:sz w:val="24"/>
          <w:szCs w:val="24"/>
        </w:rPr>
      </w:pPr>
      <w:bookmarkStart w:id="228" w:name="_heading=h.nj5n0om6ivtm" w:colFirst="0" w:colLast="0"/>
      <w:bookmarkEnd w:id="228"/>
      <w:r w:rsidRPr="00766338">
        <w:rPr>
          <w:rFonts w:ascii="Times New Roman" w:hAnsi="Times New Roman" w:cs="Times New Roman"/>
          <w:i/>
          <w:iCs/>
          <w:color w:val="auto"/>
          <w:sz w:val="24"/>
          <w:szCs w:val="24"/>
        </w:rPr>
        <w:t>Data Analysis</w:t>
      </w:r>
    </w:p>
    <w:p w14:paraId="4447F1D2" w14:textId="0C2B13F6" w:rsidR="002B4636" w:rsidRDefault="007C76BA" w:rsidP="009631A5">
      <w:pPr>
        <w:spacing w:after="0"/>
        <w:rPr>
          <w:ins w:id="229" w:author="Chen Yanover" w:date="2025-08-11T15:59:00Z" w16du:dateUtc="2025-08-11T12:59:00Z"/>
          <w:rFonts w:ascii="Times New Roman" w:hAnsi="Times New Roman" w:cs="Times New Roman"/>
          <w:sz w:val="24"/>
          <w:szCs w:val="24"/>
        </w:rPr>
      </w:pPr>
      <w:r w:rsidRPr="00010F95">
        <w:rPr>
          <w:rFonts w:ascii="Times New Roman" w:hAnsi="Times New Roman" w:cs="Times New Roman"/>
          <w:sz w:val="24"/>
          <w:szCs w:val="24"/>
        </w:rPr>
        <w:t>As a check of the accuracy of</w:t>
      </w:r>
      <w:ins w:id="230" w:author="Cavanaugh, Rob" w:date="2025-08-13T15:47:00Z" w16du:dateUtc="2025-08-13T19:47:00Z">
        <w:r w:rsidR="00E74DE2">
          <w:rPr>
            <w:rFonts w:ascii="Times New Roman" w:hAnsi="Times New Roman" w:cs="Times New Roman"/>
            <w:sz w:val="24"/>
            <w:szCs w:val="24"/>
          </w:rPr>
          <w:t xml:space="preserve"> </w:t>
        </w:r>
      </w:ins>
      <w:ins w:id="231" w:author="Cavanaugh, Rob" w:date="2025-08-13T15:48:00Z" w16du:dateUtc="2025-08-13T19:48:00Z">
        <w:r w:rsidR="00E74DE2">
          <w:rPr>
            <w:rFonts w:ascii="Times New Roman" w:hAnsi="Times New Roman" w:cs="Times New Roman"/>
            <w:sz w:val="24"/>
            <w:szCs w:val="24"/>
          </w:rPr>
          <w:t>our transformation of the ICD and CPT VAFI codes to OMOP standard vocabularies</w:t>
        </w:r>
      </w:ins>
      <w:del w:id="232" w:author="Cavanaugh, Rob" w:date="2025-08-13T15:47:00Z" w16du:dateUtc="2025-08-13T19:47:00Z">
        <w:r w:rsidRPr="00010F95" w:rsidDel="00E74DE2">
          <w:rPr>
            <w:rFonts w:ascii="Times New Roman" w:hAnsi="Times New Roman" w:cs="Times New Roman"/>
            <w:sz w:val="24"/>
            <w:szCs w:val="24"/>
          </w:rPr>
          <w:delText xml:space="preserve"> the</w:delText>
        </w:r>
      </w:del>
      <w:del w:id="233" w:author="Cavanaugh, Rob" w:date="2025-08-13T15:48:00Z" w16du:dateUtc="2025-08-13T19:48:00Z">
        <w:r w:rsidRPr="00010F95" w:rsidDel="00E74DE2">
          <w:rPr>
            <w:rFonts w:ascii="Times New Roman" w:hAnsi="Times New Roman" w:cs="Times New Roman"/>
            <w:sz w:val="24"/>
            <w:szCs w:val="24"/>
          </w:rPr>
          <w:delText xml:space="preserve"> </w:delText>
        </w:r>
      </w:del>
      <w:del w:id="234" w:author="Cavanaugh, Rob" w:date="2025-08-13T15:47:00Z" w16du:dateUtc="2025-08-13T19:47:00Z">
        <w:r w:rsidR="00027057" w:rsidRPr="00010F95" w:rsidDel="00E74DE2">
          <w:rPr>
            <w:rFonts w:ascii="Times New Roman" w:hAnsi="Times New Roman" w:cs="Times New Roman"/>
            <w:sz w:val="24"/>
            <w:szCs w:val="24"/>
          </w:rPr>
          <w:delText>Pharmetrics+</w:delText>
        </w:r>
        <w:r w:rsidR="00027057" w:rsidDel="00E74DE2">
          <w:rPr>
            <w:rFonts w:ascii="Times New Roman" w:hAnsi="Times New Roman" w:cs="Times New Roman"/>
            <w:sz w:val="24"/>
            <w:szCs w:val="24"/>
          </w:rPr>
          <w:delText xml:space="preserve"> </w:delText>
        </w:r>
        <w:r w:rsidR="00EA634E" w:rsidDel="00E74DE2">
          <w:rPr>
            <w:rFonts w:ascii="Times New Roman" w:hAnsi="Times New Roman" w:cs="Times New Roman"/>
            <w:sz w:val="24"/>
            <w:szCs w:val="24"/>
          </w:rPr>
          <w:delText xml:space="preserve">CDM </w:delText>
        </w:r>
        <w:r w:rsidRPr="00010F95" w:rsidDel="00E74DE2">
          <w:rPr>
            <w:rFonts w:ascii="Times New Roman" w:hAnsi="Times New Roman" w:cs="Times New Roman"/>
            <w:sz w:val="24"/>
            <w:szCs w:val="24"/>
          </w:rPr>
          <w:delText>transformation</w:delText>
        </w:r>
      </w:del>
      <w:r w:rsidRPr="00010F95">
        <w:rPr>
          <w:rFonts w:ascii="Times New Roman" w:hAnsi="Times New Roman" w:cs="Times New Roman"/>
          <w:sz w:val="24"/>
          <w:szCs w:val="24"/>
        </w:rPr>
        <w:t>, we compared the prevalence of each</w:t>
      </w:r>
      <w:r w:rsidR="00EA634E">
        <w:rPr>
          <w:rFonts w:ascii="Times New Roman" w:hAnsi="Times New Roman" w:cs="Times New Roman"/>
          <w:sz w:val="24"/>
          <w:szCs w:val="24"/>
        </w:rPr>
        <w:t xml:space="preserve"> deficit for </w:t>
      </w:r>
      <w:del w:id="235" w:author="Cavanaugh, Rob" w:date="2025-08-13T15:47:00Z" w16du:dateUtc="2025-08-13T19:47:00Z">
        <w:r w:rsidR="00EA634E" w:rsidDel="00E74DE2">
          <w:rPr>
            <w:rFonts w:ascii="Times New Roman" w:hAnsi="Times New Roman" w:cs="Times New Roman"/>
            <w:sz w:val="24"/>
            <w:szCs w:val="24"/>
          </w:rPr>
          <w:delText>each</w:delText>
        </w:r>
        <w:r w:rsidRPr="00010F95" w:rsidDel="00E74DE2">
          <w:rPr>
            <w:rFonts w:ascii="Times New Roman" w:hAnsi="Times New Roman" w:cs="Times New Roman"/>
            <w:sz w:val="24"/>
            <w:szCs w:val="24"/>
          </w:rPr>
          <w:delText xml:space="preserve"> </w:delText>
        </w:r>
      </w:del>
      <w:ins w:id="236" w:author="Cavanaugh, Rob" w:date="2025-08-13T15:47:00Z" w16du:dateUtc="2025-08-13T19:47:00Z">
        <w:r w:rsidR="00E74DE2">
          <w:rPr>
            <w:rFonts w:ascii="Times New Roman" w:hAnsi="Times New Roman" w:cs="Times New Roman"/>
            <w:sz w:val="24"/>
            <w:szCs w:val="24"/>
          </w:rPr>
          <w:t>the VAFI</w:t>
        </w:r>
      </w:ins>
      <w:del w:id="237" w:author="Cavanaugh, Rob" w:date="2025-08-13T15:47:00Z" w16du:dateUtc="2025-08-13T19:47:00Z">
        <w:r w:rsidRPr="00010F95" w:rsidDel="00E74DE2">
          <w:rPr>
            <w:rFonts w:ascii="Times New Roman" w:hAnsi="Times New Roman" w:cs="Times New Roman"/>
            <w:sz w:val="24"/>
            <w:szCs w:val="24"/>
          </w:rPr>
          <w:delText>FI</w:delText>
        </w:r>
      </w:del>
      <w:r w:rsidRPr="00010F95">
        <w:rPr>
          <w:rFonts w:ascii="Times New Roman" w:hAnsi="Times New Roman" w:cs="Times New Roman"/>
          <w:sz w:val="24"/>
          <w:szCs w:val="24"/>
        </w:rPr>
        <w:t xml:space="preserve"> </w:t>
      </w:r>
      <w:r w:rsidR="00E12FFB">
        <w:rPr>
          <w:rFonts w:ascii="Times New Roman" w:hAnsi="Times New Roman" w:cs="Times New Roman"/>
          <w:sz w:val="24"/>
          <w:szCs w:val="24"/>
        </w:rPr>
        <w:t>based on</w:t>
      </w:r>
      <w:r w:rsidRPr="00010F95">
        <w:rPr>
          <w:rFonts w:ascii="Times New Roman" w:hAnsi="Times New Roman" w:cs="Times New Roman"/>
          <w:sz w:val="24"/>
          <w:szCs w:val="24"/>
        </w:rPr>
        <w:t xml:space="preserve"> the OMOP concept IDs </w:t>
      </w:r>
      <w:r w:rsidR="00E12FFB">
        <w:rPr>
          <w:rFonts w:ascii="Times New Roman" w:hAnsi="Times New Roman" w:cs="Times New Roman"/>
          <w:sz w:val="24"/>
          <w:szCs w:val="24"/>
        </w:rPr>
        <w:t>to the prevalence based on</w:t>
      </w:r>
      <w:r w:rsidRPr="00010F95">
        <w:rPr>
          <w:rFonts w:ascii="Times New Roman" w:hAnsi="Times New Roman" w:cs="Times New Roman"/>
          <w:sz w:val="24"/>
          <w:szCs w:val="24"/>
        </w:rPr>
        <w:t xml:space="preserve"> ICD values from the source data</w:t>
      </w:r>
      <w:r w:rsidR="00E12FFB">
        <w:rPr>
          <w:rFonts w:ascii="Times New Roman" w:hAnsi="Times New Roman" w:cs="Times New Roman"/>
          <w:sz w:val="24"/>
          <w:szCs w:val="24"/>
        </w:rPr>
        <w:t xml:space="preserve">. </w:t>
      </w:r>
      <w:r w:rsidR="006353AD">
        <w:rPr>
          <w:rFonts w:ascii="Times New Roman" w:hAnsi="Times New Roman" w:cs="Times New Roman"/>
          <w:sz w:val="24"/>
          <w:szCs w:val="24"/>
        </w:rPr>
        <w:t xml:space="preserve">This </w:t>
      </w:r>
      <w:del w:id="238" w:author="Cavanaugh, Rob" w:date="2025-08-13T15:48:00Z" w16du:dateUtc="2025-08-13T19:48:00Z">
        <w:r w:rsidR="006353AD" w:rsidDel="00E74DE2">
          <w:rPr>
            <w:rFonts w:ascii="Times New Roman" w:hAnsi="Times New Roman" w:cs="Times New Roman"/>
            <w:sz w:val="24"/>
            <w:szCs w:val="24"/>
          </w:rPr>
          <w:delText>was also</w:delText>
        </w:r>
        <w:r w:rsidRPr="00010F95" w:rsidDel="00E74DE2">
          <w:rPr>
            <w:rFonts w:ascii="Times New Roman" w:hAnsi="Times New Roman" w:cs="Times New Roman"/>
            <w:sz w:val="24"/>
            <w:szCs w:val="24"/>
          </w:rPr>
          <w:delText xml:space="preserve"> to </w:delText>
        </w:r>
      </w:del>
      <w:ins w:id="239" w:author="Cavanaugh, Rob" w:date="2025-08-13T15:48:00Z" w16du:dateUtc="2025-08-13T19:48:00Z">
        <w:r w:rsidR="00E74DE2">
          <w:rPr>
            <w:rFonts w:ascii="Times New Roman" w:hAnsi="Times New Roman" w:cs="Times New Roman"/>
            <w:sz w:val="24"/>
            <w:szCs w:val="24"/>
          </w:rPr>
          <w:t xml:space="preserve">ensured </w:t>
        </w:r>
      </w:ins>
      <w:del w:id="240" w:author="Cavanaugh, Rob" w:date="2025-08-13T15:48:00Z" w16du:dateUtc="2025-08-13T19:48:00Z">
        <w:r w:rsidRPr="00010F95" w:rsidDel="00E74DE2">
          <w:rPr>
            <w:rFonts w:ascii="Times New Roman" w:hAnsi="Times New Roman" w:cs="Times New Roman"/>
            <w:sz w:val="24"/>
            <w:szCs w:val="24"/>
          </w:rPr>
          <w:delText xml:space="preserve">ensure </w:delText>
        </w:r>
      </w:del>
      <w:r w:rsidRPr="00010F95">
        <w:rPr>
          <w:rFonts w:ascii="Times New Roman" w:hAnsi="Times New Roman" w:cs="Times New Roman"/>
          <w:sz w:val="24"/>
          <w:szCs w:val="24"/>
        </w:rPr>
        <w:t>that the resulting OMOP FI code</w:t>
      </w:r>
      <w:r>
        <w:rPr>
          <w:rFonts w:ascii="Times New Roman" w:hAnsi="Times New Roman" w:cs="Times New Roman"/>
          <w:sz w:val="24"/>
          <w:szCs w:val="24"/>
        </w:rPr>
        <w:t>-</w:t>
      </w:r>
      <w:r w:rsidRPr="00010F95">
        <w:rPr>
          <w:rFonts w:ascii="Times New Roman" w:hAnsi="Times New Roman" w:cs="Times New Roman"/>
          <w:sz w:val="24"/>
          <w:szCs w:val="24"/>
        </w:rPr>
        <w:t>list was in high agreement with the VA</w:t>
      </w:r>
      <w:r w:rsidR="00786AC2">
        <w:rPr>
          <w:rFonts w:ascii="Times New Roman" w:hAnsi="Times New Roman" w:cs="Times New Roman"/>
          <w:sz w:val="24"/>
          <w:szCs w:val="24"/>
        </w:rPr>
        <w:t xml:space="preserve"> Boston </w:t>
      </w:r>
      <w:proofErr w:type="spellStart"/>
      <w:r w:rsidRPr="00010F95">
        <w:rPr>
          <w:rFonts w:ascii="Times New Roman" w:hAnsi="Times New Roman" w:cs="Times New Roman"/>
          <w:sz w:val="24"/>
          <w:szCs w:val="24"/>
        </w:rPr>
        <w:t>github</w:t>
      </w:r>
      <w:proofErr w:type="spellEnd"/>
      <w:r w:rsidRPr="00010F95">
        <w:rPr>
          <w:rFonts w:ascii="Times New Roman" w:hAnsi="Times New Roman" w:cs="Times New Roman"/>
          <w:sz w:val="24"/>
          <w:szCs w:val="24"/>
        </w:rPr>
        <w:t xml:space="preserve"> source codes</w:t>
      </w:r>
      <w:r w:rsidR="00786AC2">
        <w:rPr>
          <w:rFonts w:ascii="Times New Roman" w:hAnsi="Times New Roman" w:cs="Times New Roman"/>
          <w:sz w:val="24"/>
          <w:szCs w:val="24"/>
        </w:rPr>
        <w:t xml:space="preserve"> for the VAFI</w:t>
      </w:r>
      <w:r w:rsidR="006353AD">
        <w:rPr>
          <w:rFonts w:ascii="Times New Roman" w:hAnsi="Times New Roman" w:cs="Times New Roman"/>
          <w:sz w:val="24"/>
          <w:szCs w:val="24"/>
        </w:rPr>
        <w:t>.</w:t>
      </w:r>
      <w:r w:rsidRPr="00010F95">
        <w:rPr>
          <w:rFonts w:ascii="Times New Roman" w:hAnsi="Times New Roman" w:cs="Times New Roman"/>
          <w:sz w:val="24"/>
          <w:szCs w:val="24"/>
        </w:rPr>
        <w:t xml:space="preserve"> </w:t>
      </w:r>
      <w:ins w:id="241" w:author="Cavanaugh, Rob" w:date="2025-08-13T15:48:00Z" w16du:dateUtc="2025-08-13T19:48:00Z">
        <w:r w:rsidR="00E74DE2">
          <w:rPr>
            <w:rFonts w:ascii="Times New Roman" w:hAnsi="Times New Roman" w:cs="Times New Roman"/>
            <w:sz w:val="24"/>
            <w:szCs w:val="24"/>
          </w:rPr>
          <w:t xml:space="preserve">This step was not necessary for the SNOMED codes for the </w:t>
        </w:r>
        <w:proofErr w:type="spellStart"/>
        <w:r w:rsidR="00E74DE2">
          <w:rPr>
            <w:rFonts w:ascii="Times New Roman" w:hAnsi="Times New Roman" w:cs="Times New Roman"/>
            <w:sz w:val="24"/>
            <w:szCs w:val="24"/>
          </w:rPr>
          <w:t>eFI</w:t>
        </w:r>
        <w:proofErr w:type="spellEnd"/>
        <w:r w:rsidR="00E74DE2">
          <w:rPr>
            <w:rFonts w:ascii="Times New Roman" w:hAnsi="Times New Roman" w:cs="Times New Roman"/>
            <w:sz w:val="24"/>
            <w:szCs w:val="24"/>
          </w:rPr>
          <w:t>, since they map 1:1 with OMOP concept co</w:t>
        </w:r>
      </w:ins>
      <w:ins w:id="242" w:author="Cavanaugh, Rob" w:date="2025-08-13T15:49:00Z" w16du:dateUtc="2025-08-13T19:49:00Z">
        <w:r w:rsidR="00E74DE2">
          <w:rPr>
            <w:rFonts w:ascii="Times New Roman" w:hAnsi="Times New Roman" w:cs="Times New Roman"/>
            <w:sz w:val="24"/>
            <w:szCs w:val="24"/>
          </w:rPr>
          <w:t>des directly.</w:t>
        </w:r>
      </w:ins>
    </w:p>
    <w:p w14:paraId="0006BC5B" w14:textId="77777777" w:rsidR="00E74DE2" w:rsidRDefault="00E74DE2" w:rsidP="009631A5">
      <w:pPr>
        <w:spacing w:after="0"/>
        <w:rPr>
          <w:ins w:id="243" w:author="Cavanaugh, Rob" w:date="2025-08-13T15:49:00Z" w16du:dateUtc="2025-08-13T19:49:00Z"/>
          <w:rFonts w:ascii="Times New Roman" w:hAnsi="Times New Roman" w:cs="Times New Roman"/>
          <w:sz w:val="24"/>
          <w:szCs w:val="24"/>
        </w:rPr>
      </w:pPr>
    </w:p>
    <w:p w14:paraId="13BC9BC3" w14:textId="65AB847E" w:rsidR="007C76BA" w:rsidRPr="00010F95" w:rsidRDefault="006353AD" w:rsidP="009631A5">
      <w:pPr>
        <w:spacing w:after="0"/>
        <w:rPr>
          <w:rFonts w:ascii="Times New Roman" w:hAnsi="Times New Roman" w:cs="Times New Roman"/>
          <w:sz w:val="24"/>
          <w:szCs w:val="24"/>
        </w:rPr>
      </w:pPr>
      <w:r>
        <w:rPr>
          <w:rFonts w:ascii="Times New Roman" w:hAnsi="Times New Roman" w:cs="Times New Roman"/>
          <w:sz w:val="24"/>
          <w:szCs w:val="24"/>
        </w:rPr>
        <w:t>Subsequently, t</w:t>
      </w:r>
      <w:r w:rsidR="00E12FFB">
        <w:rPr>
          <w:rFonts w:ascii="Times New Roman" w:hAnsi="Times New Roman" w:cs="Times New Roman"/>
          <w:sz w:val="24"/>
          <w:szCs w:val="24"/>
        </w:rPr>
        <w:t xml:space="preserve">he prevalence of </w:t>
      </w:r>
      <w:r w:rsidR="00E12FFB" w:rsidRPr="00010F95">
        <w:rPr>
          <w:rFonts w:ascii="Times New Roman" w:hAnsi="Times New Roman" w:cs="Times New Roman"/>
          <w:sz w:val="24"/>
          <w:szCs w:val="24"/>
        </w:rPr>
        <w:t xml:space="preserve">frailty </w:t>
      </w:r>
      <w:r w:rsidR="00E12FFB">
        <w:rPr>
          <w:rFonts w:ascii="Times New Roman" w:hAnsi="Times New Roman" w:cs="Times New Roman"/>
          <w:sz w:val="24"/>
          <w:szCs w:val="24"/>
        </w:rPr>
        <w:t xml:space="preserve">was calculated using the two FIs in each of the five databases </w:t>
      </w:r>
      <w:r w:rsidR="00E12FFB" w:rsidRPr="00010F95">
        <w:rPr>
          <w:rFonts w:ascii="Times New Roman" w:hAnsi="Times New Roman" w:cs="Times New Roman"/>
          <w:sz w:val="24"/>
          <w:szCs w:val="24"/>
        </w:rPr>
        <w:t>to</w:t>
      </w:r>
      <w:r w:rsidR="00E12FFB">
        <w:rPr>
          <w:rFonts w:ascii="Times New Roman" w:hAnsi="Times New Roman" w:cs="Times New Roman"/>
          <w:sz w:val="24"/>
          <w:szCs w:val="24"/>
        </w:rPr>
        <w:t xml:space="preserve"> demonstrate differences as well as</w:t>
      </w:r>
      <w:r w:rsidR="00E12FFB" w:rsidRPr="00010F95">
        <w:rPr>
          <w:rFonts w:ascii="Times New Roman" w:hAnsi="Times New Roman" w:cs="Times New Roman"/>
          <w:sz w:val="24"/>
          <w:szCs w:val="24"/>
        </w:rPr>
        <w:t xml:space="preserve"> fidelity of the FIs within these databases. Analytical code and </w:t>
      </w:r>
      <w:r w:rsidR="00E12FFB">
        <w:rPr>
          <w:rFonts w:ascii="Times New Roman" w:hAnsi="Times New Roman" w:cs="Times New Roman"/>
          <w:sz w:val="24"/>
          <w:szCs w:val="24"/>
        </w:rPr>
        <w:t xml:space="preserve">lists of concepts used to calculate each </w:t>
      </w:r>
      <w:r w:rsidR="00E12FFB" w:rsidRPr="00010F95">
        <w:rPr>
          <w:rFonts w:ascii="Times New Roman" w:hAnsi="Times New Roman" w:cs="Times New Roman"/>
          <w:sz w:val="24"/>
          <w:szCs w:val="24"/>
        </w:rPr>
        <w:t xml:space="preserve">FI are available at </w:t>
      </w:r>
      <w:r w:rsidR="00E12FFB" w:rsidRPr="00895B36">
        <w:rPr>
          <w:rFonts w:ascii="Times New Roman" w:hAnsi="Times New Roman" w:cs="Times New Roman"/>
          <w:sz w:val="24"/>
          <w:szCs w:val="24"/>
          <w:highlight w:val="green"/>
        </w:rPr>
        <w:t>[</w:t>
      </w:r>
      <w:r w:rsidR="00786AC2" w:rsidRPr="00895B36">
        <w:rPr>
          <w:rFonts w:ascii="Times New Roman" w:hAnsi="Times New Roman" w:cs="Times New Roman"/>
          <w:sz w:val="24"/>
          <w:szCs w:val="24"/>
          <w:highlight w:val="green"/>
        </w:rPr>
        <w:t xml:space="preserve">Please </w:t>
      </w:r>
      <w:commentRangeStart w:id="244"/>
      <w:commentRangeStart w:id="245"/>
      <w:commentRangeStart w:id="246"/>
      <w:r w:rsidR="00786AC2" w:rsidRPr="00895B36">
        <w:rPr>
          <w:rFonts w:ascii="Times New Roman" w:hAnsi="Times New Roman" w:cs="Times New Roman"/>
          <w:sz w:val="24"/>
          <w:szCs w:val="24"/>
          <w:highlight w:val="green"/>
        </w:rPr>
        <w:t xml:space="preserve">link </w:t>
      </w:r>
      <w:proofErr w:type="spellStart"/>
      <w:r w:rsidR="00E12FFB" w:rsidRPr="00895B36">
        <w:rPr>
          <w:rFonts w:ascii="Times New Roman" w:hAnsi="Times New Roman" w:cs="Times New Roman"/>
          <w:sz w:val="24"/>
          <w:szCs w:val="24"/>
          <w:highlight w:val="green"/>
        </w:rPr>
        <w:t>Github</w:t>
      </w:r>
      <w:proofErr w:type="spellEnd"/>
      <w:r w:rsidR="00E12FFB" w:rsidRPr="00895B36">
        <w:rPr>
          <w:rFonts w:ascii="Times New Roman" w:hAnsi="Times New Roman" w:cs="Times New Roman"/>
          <w:sz w:val="24"/>
          <w:szCs w:val="24"/>
          <w:highlight w:val="green"/>
        </w:rPr>
        <w:t xml:space="preserve"> repository </w:t>
      </w:r>
      <w:commentRangeEnd w:id="244"/>
      <w:r w:rsidR="0081067F" w:rsidRPr="00895B36">
        <w:rPr>
          <w:rStyle w:val="CommentReference"/>
          <w:highlight w:val="green"/>
        </w:rPr>
        <w:commentReference w:id="244"/>
      </w:r>
      <w:commentRangeEnd w:id="245"/>
      <w:r w:rsidR="002508C1" w:rsidRPr="00895B36">
        <w:rPr>
          <w:rStyle w:val="CommentReference"/>
          <w:highlight w:val="green"/>
        </w:rPr>
        <w:commentReference w:id="245"/>
      </w:r>
      <w:commentRangeEnd w:id="246"/>
      <w:r w:rsidR="00C05942">
        <w:rPr>
          <w:rStyle w:val="CommentReference"/>
        </w:rPr>
        <w:commentReference w:id="246"/>
      </w:r>
      <w:r w:rsidR="00E12FFB" w:rsidRPr="00895B36">
        <w:rPr>
          <w:rFonts w:ascii="Times New Roman" w:hAnsi="Times New Roman" w:cs="Times New Roman"/>
          <w:sz w:val="24"/>
          <w:szCs w:val="24"/>
          <w:highlight w:val="green"/>
        </w:rPr>
        <w:t>with everything].</w:t>
      </w:r>
    </w:p>
    <w:p w14:paraId="3BB79D8C" w14:textId="77777777" w:rsidR="0063722F" w:rsidRPr="00010F95" w:rsidRDefault="0063722F" w:rsidP="009631A5">
      <w:pPr>
        <w:spacing w:after="0"/>
        <w:rPr>
          <w:rFonts w:ascii="Times New Roman" w:hAnsi="Times New Roman" w:cs="Times New Roman"/>
          <w:sz w:val="24"/>
          <w:szCs w:val="24"/>
        </w:rPr>
      </w:pPr>
    </w:p>
    <w:p w14:paraId="0000002E" w14:textId="77777777" w:rsidR="009E3786" w:rsidRPr="00093065" w:rsidRDefault="006477FF" w:rsidP="009631A5">
      <w:pPr>
        <w:pStyle w:val="Heading1"/>
        <w:spacing w:before="0"/>
        <w:rPr>
          <w:rFonts w:ascii="Times New Roman" w:hAnsi="Times New Roman" w:cs="Times New Roman"/>
          <w:b/>
          <w:bCs/>
          <w:color w:val="auto"/>
          <w:sz w:val="24"/>
          <w:szCs w:val="24"/>
        </w:rPr>
      </w:pPr>
      <w:r w:rsidRPr="00093065">
        <w:rPr>
          <w:rFonts w:ascii="Times New Roman" w:hAnsi="Times New Roman" w:cs="Times New Roman"/>
          <w:b/>
          <w:bCs/>
          <w:color w:val="auto"/>
          <w:sz w:val="24"/>
          <w:szCs w:val="24"/>
        </w:rPr>
        <w:t>Results</w:t>
      </w:r>
    </w:p>
    <w:p w14:paraId="6818C720" w14:textId="1AFBEB4B" w:rsidR="0009737F" w:rsidRDefault="00BD1C3B" w:rsidP="009631A5">
      <w:pPr>
        <w:spacing w:after="0"/>
        <w:rPr>
          <w:rFonts w:ascii="Times New Roman" w:hAnsi="Times New Roman" w:cs="Times New Roman"/>
          <w:sz w:val="24"/>
          <w:szCs w:val="24"/>
        </w:rPr>
      </w:pPr>
      <w:r>
        <w:rPr>
          <w:rFonts w:ascii="Times New Roman" w:hAnsi="Times New Roman" w:cs="Times New Roman"/>
          <w:sz w:val="24"/>
          <w:szCs w:val="24"/>
        </w:rPr>
        <w:t xml:space="preserve">All UK and the Pharmetrics+ databases were </w:t>
      </w:r>
      <w:r w:rsidR="006D7C89">
        <w:rPr>
          <w:rFonts w:ascii="Times New Roman" w:hAnsi="Times New Roman" w:cs="Times New Roman"/>
          <w:sz w:val="24"/>
          <w:szCs w:val="24"/>
        </w:rPr>
        <w:t>approximately half female sex at birth, while the US All of Us database was &gt;60% female</w:t>
      </w:r>
      <w:r w:rsidR="00603061">
        <w:rPr>
          <w:rFonts w:ascii="Times New Roman" w:hAnsi="Times New Roman" w:cs="Times New Roman"/>
          <w:sz w:val="24"/>
          <w:szCs w:val="24"/>
        </w:rPr>
        <w:t xml:space="preserve"> (</w:t>
      </w:r>
      <w:r w:rsidR="00603061" w:rsidRPr="00786AC2">
        <w:rPr>
          <w:rFonts w:ascii="Times New Roman" w:hAnsi="Times New Roman" w:cs="Times New Roman"/>
          <w:sz w:val="24"/>
          <w:szCs w:val="24"/>
          <w:highlight w:val="yellow"/>
        </w:rPr>
        <w:t>Table 1)</w:t>
      </w:r>
      <w:r w:rsidR="006D7C89" w:rsidRPr="00786AC2">
        <w:rPr>
          <w:rFonts w:ascii="Times New Roman" w:hAnsi="Times New Roman" w:cs="Times New Roman"/>
          <w:sz w:val="24"/>
          <w:szCs w:val="24"/>
          <w:highlight w:val="yellow"/>
        </w:rPr>
        <w:t>.</w:t>
      </w:r>
      <w:r w:rsidR="00603061">
        <w:rPr>
          <w:rFonts w:ascii="Times New Roman" w:hAnsi="Times New Roman" w:cs="Times New Roman"/>
          <w:sz w:val="24"/>
          <w:szCs w:val="24"/>
        </w:rPr>
        <w:t xml:space="preserve"> </w:t>
      </w:r>
      <w:r w:rsidR="0093061E">
        <w:rPr>
          <w:rFonts w:ascii="Times New Roman" w:hAnsi="Times New Roman" w:cs="Times New Roman"/>
          <w:sz w:val="24"/>
          <w:szCs w:val="24"/>
        </w:rPr>
        <w:t xml:space="preserve">A plurality of the Pharmetrics+ sample were between ages 50-65 (40.4%), in All of Us it was between </w:t>
      </w:r>
      <w:r w:rsidR="00C74F7B">
        <w:rPr>
          <w:rFonts w:ascii="Times New Roman" w:hAnsi="Times New Roman" w:cs="Times New Roman"/>
          <w:sz w:val="24"/>
          <w:szCs w:val="24"/>
        </w:rPr>
        <w:t>ages 55-70 (44.1%), in IMRD-EMIS it was between ages 40-55 (</w:t>
      </w:r>
      <w:commentRangeStart w:id="247"/>
      <w:r w:rsidR="00C74F7B">
        <w:rPr>
          <w:rFonts w:ascii="Times New Roman" w:hAnsi="Times New Roman" w:cs="Times New Roman"/>
          <w:sz w:val="24"/>
          <w:szCs w:val="24"/>
        </w:rPr>
        <w:t>38.6%</w:t>
      </w:r>
      <w:commentRangeEnd w:id="247"/>
      <w:r w:rsidR="00A668EE">
        <w:rPr>
          <w:rStyle w:val="CommentReference"/>
        </w:rPr>
        <w:commentReference w:id="247"/>
      </w:r>
      <w:r w:rsidR="00C74F7B">
        <w:rPr>
          <w:rFonts w:ascii="Times New Roman" w:hAnsi="Times New Roman" w:cs="Times New Roman"/>
          <w:sz w:val="24"/>
          <w:szCs w:val="24"/>
        </w:rPr>
        <w:t>),</w:t>
      </w:r>
      <w:r w:rsidR="00D14717">
        <w:rPr>
          <w:rFonts w:ascii="Times New Roman" w:hAnsi="Times New Roman" w:cs="Times New Roman"/>
          <w:sz w:val="24"/>
          <w:szCs w:val="24"/>
        </w:rPr>
        <w:t xml:space="preserve"> and</w:t>
      </w:r>
      <w:r w:rsidR="00C74F7B">
        <w:rPr>
          <w:rFonts w:ascii="Times New Roman" w:hAnsi="Times New Roman" w:cs="Times New Roman"/>
          <w:sz w:val="24"/>
          <w:szCs w:val="24"/>
        </w:rPr>
        <w:t xml:space="preserve"> in IMRD-THIN it was between ages </w:t>
      </w:r>
      <w:r w:rsidR="00D14717">
        <w:rPr>
          <w:rFonts w:ascii="Times New Roman" w:hAnsi="Times New Roman" w:cs="Times New Roman"/>
          <w:sz w:val="24"/>
          <w:szCs w:val="24"/>
        </w:rPr>
        <w:t xml:space="preserve">45-60 (37.7%); IMRD-EMIS was the youngest sample. </w:t>
      </w:r>
      <w:r w:rsidR="00603061">
        <w:rPr>
          <w:rFonts w:ascii="Times New Roman" w:hAnsi="Times New Roman" w:cs="Times New Roman"/>
          <w:sz w:val="24"/>
          <w:szCs w:val="24"/>
        </w:rPr>
        <w:t>The UKBB does not have data for ages past 75 and the largest proportion (</w:t>
      </w:r>
      <w:r w:rsidR="00D14717">
        <w:rPr>
          <w:rFonts w:ascii="Times New Roman" w:hAnsi="Times New Roman" w:cs="Times New Roman"/>
          <w:sz w:val="24"/>
          <w:szCs w:val="24"/>
        </w:rPr>
        <w:t>61.4</w:t>
      </w:r>
      <w:r w:rsidR="00603061">
        <w:rPr>
          <w:rFonts w:ascii="Times New Roman" w:hAnsi="Times New Roman" w:cs="Times New Roman"/>
          <w:sz w:val="24"/>
          <w:szCs w:val="24"/>
        </w:rPr>
        <w:t xml:space="preserve">%) </w:t>
      </w:r>
      <w:r w:rsidR="00D14717">
        <w:rPr>
          <w:rFonts w:ascii="Times New Roman" w:hAnsi="Times New Roman" w:cs="Times New Roman"/>
          <w:sz w:val="24"/>
          <w:szCs w:val="24"/>
        </w:rPr>
        <w:t>were</w:t>
      </w:r>
      <w:r w:rsidR="00603061">
        <w:rPr>
          <w:rFonts w:ascii="Times New Roman" w:hAnsi="Times New Roman" w:cs="Times New Roman"/>
          <w:sz w:val="24"/>
          <w:szCs w:val="24"/>
        </w:rPr>
        <w:t xml:space="preserve"> between </w:t>
      </w:r>
      <w:r w:rsidR="00D14717">
        <w:rPr>
          <w:rFonts w:ascii="Times New Roman" w:hAnsi="Times New Roman" w:cs="Times New Roman"/>
          <w:sz w:val="24"/>
          <w:szCs w:val="24"/>
        </w:rPr>
        <w:t>55</w:t>
      </w:r>
      <w:r w:rsidR="00603061">
        <w:rPr>
          <w:rFonts w:ascii="Times New Roman" w:hAnsi="Times New Roman" w:cs="Times New Roman"/>
          <w:sz w:val="24"/>
          <w:szCs w:val="24"/>
        </w:rPr>
        <w:t>-70</w:t>
      </w:r>
      <w:r w:rsidR="0009737F">
        <w:rPr>
          <w:rFonts w:ascii="Times New Roman" w:hAnsi="Times New Roman" w:cs="Times New Roman"/>
          <w:sz w:val="24"/>
          <w:szCs w:val="24"/>
        </w:rPr>
        <w:t>. The UKBB and All of Us were the oldest samples</w:t>
      </w:r>
      <w:r w:rsidR="002F6321">
        <w:rPr>
          <w:rFonts w:ascii="Times New Roman" w:hAnsi="Times New Roman" w:cs="Times New Roman"/>
          <w:sz w:val="24"/>
          <w:szCs w:val="24"/>
        </w:rPr>
        <w:t>.</w:t>
      </w:r>
      <w:r w:rsidR="00CE42F1">
        <w:rPr>
          <w:rFonts w:ascii="Times New Roman" w:hAnsi="Times New Roman" w:cs="Times New Roman"/>
          <w:sz w:val="24"/>
          <w:szCs w:val="24"/>
        </w:rPr>
        <w:t xml:space="preserve"> The US databases looked </w:t>
      </w:r>
      <w:proofErr w:type="gramStart"/>
      <w:r w:rsidR="00CE42F1">
        <w:rPr>
          <w:rFonts w:ascii="Times New Roman" w:hAnsi="Times New Roman" w:cs="Times New Roman"/>
          <w:sz w:val="24"/>
          <w:szCs w:val="24"/>
        </w:rPr>
        <w:t>more frail</w:t>
      </w:r>
      <w:proofErr w:type="gramEnd"/>
      <w:r w:rsidR="00CE42F1">
        <w:rPr>
          <w:rFonts w:ascii="Times New Roman" w:hAnsi="Times New Roman" w:cs="Times New Roman"/>
          <w:sz w:val="24"/>
          <w:szCs w:val="24"/>
        </w:rPr>
        <w:t xml:space="preserve"> than the UK databases regardless of the FI used. </w:t>
      </w:r>
    </w:p>
    <w:p w14:paraId="10789EFB" w14:textId="77777777" w:rsidR="0009737F" w:rsidRDefault="0009737F" w:rsidP="009631A5">
      <w:pPr>
        <w:spacing w:after="0"/>
        <w:rPr>
          <w:rFonts w:ascii="Times New Roman" w:hAnsi="Times New Roman" w:cs="Times New Roman"/>
          <w:sz w:val="24"/>
          <w:szCs w:val="24"/>
        </w:rPr>
      </w:pPr>
    </w:p>
    <w:p w14:paraId="1F487C05" w14:textId="0F9BF692" w:rsidR="00E04176" w:rsidRDefault="00CE42F1" w:rsidP="009631A5">
      <w:pPr>
        <w:spacing w:after="0"/>
        <w:rPr>
          <w:rFonts w:ascii="Times New Roman" w:hAnsi="Times New Roman" w:cs="Times New Roman"/>
          <w:sz w:val="24"/>
          <w:szCs w:val="24"/>
        </w:rPr>
      </w:pPr>
      <w:r>
        <w:rPr>
          <w:rFonts w:ascii="Times New Roman" w:hAnsi="Times New Roman" w:cs="Times New Roman"/>
          <w:sz w:val="24"/>
          <w:szCs w:val="24"/>
        </w:rPr>
        <w:t xml:space="preserve">Within </w:t>
      </w:r>
      <w:r w:rsidR="000C5C05">
        <w:rPr>
          <w:rFonts w:ascii="Times New Roman" w:hAnsi="Times New Roman" w:cs="Times New Roman"/>
          <w:sz w:val="24"/>
          <w:szCs w:val="24"/>
        </w:rPr>
        <w:t xml:space="preserve">the US databases, the VAFI found higher levels of frailty than the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xml:space="preserve"> ([VAFI</w:t>
      </w:r>
      <w:ins w:id="248" w:author="Chen Yanover" w:date="2025-08-11T16:20:00Z" w16du:dateUtc="2025-08-11T13:20:00Z">
        <w:r w:rsidR="00A668EE">
          <w:rPr>
            <w:rFonts w:ascii="Times New Roman" w:hAnsi="Times New Roman" w:cs="Times New Roman"/>
            <w:sz w:val="24"/>
            <w:szCs w:val="24"/>
          </w:rPr>
          <w:t>;</w:t>
        </w:r>
      </w:ins>
      <w:del w:id="249" w:author="Chen Yanover" w:date="2025-08-11T16:20:00Z" w16du:dateUtc="2025-08-11T13:20:00Z">
        <w:r w:rsidR="000C5C05" w:rsidDel="00A668EE">
          <w:rPr>
            <w:rFonts w:ascii="Times New Roman" w:hAnsi="Times New Roman" w:cs="Times New Roman"/>
            <w:sz w:val="24"/>
            <w:szCs w:val="24"/>
          </w:rPr>
          <w:delText xml:space="preserve"> v</w:delText>
        </w:r>
      </w:del>
      <w:r w:rsidR="000C5C05">
        <w:rPr>
          <w:rFonts w:ascii="Times New Roman" w:hAnsi="Times New Roman" w:cs="Times New Roman"/>
          <w:sz w:val="24"/>
          <w:szCs w:val="24"/>
        </w:rPr>
        <w:t xml:space="preserve">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Pharmetrics+ 9.8%</w:t>
      </w:r>
      <w:ins w:id="250" w:author="Chen Yanover" w:date="2025-08-11T16:20:00Z" w16du:dateUtc="2025-08-11T13:20:00Z">
        <w:r w:rsidR="00A668EE">
          <w:rPr>
            <w:rFonts w:ascii="Times New Roman" w:hAnsi="Times New Roman" w:cs="Times New Roman"/>
            <w:sz w:val="24"/>
            <w:szCs w:val="24"/>
          </w:rPr>
          <w:t>;</w:t>
        </w:r>
      </w:ins>
      <w:del w:id="251" w:author="Chen Yanover" w:date="2025-08-11T16:20:00Z" w16du:dateUtc="2025-08-11T13:20:00Z">
        <w:r w:rsidR="000C5C05" w:rsidDel="00A668EE">
          <w:rPr>
            <w:rFonts w:ascii="Times New Roman" w:hAnsi="Times New Roman" w:cs="Times New Roman"/>
            <w:sz w:val="24"/>
            <w:szCs w:val="24"/>
          </w:rPr>
          <w:delText xml:space="preserve"> v</w:delText>
        </w:r>
      </w:del>
      <w:r w:rsidR="000C5C05">
        <w:rPr>
          <w:rFonts w:ascii="Times New Roman" w:hAnsi="Times New Roman" w:cs="Times New Roman"/>
          <w:sz w:val="24"/>
          <w:szCs w:val="24"/>
        </w:rPr>
        <w:t xml:space="preserve"> 2.0%; All of Us 11.9%</w:t>
      </w:r>
      <w:ins w:id="252" w:author="Chen Yanover" w:date="2025-08-11T16:21:00Z" w16du:dateUtc="2025-08-11T13:21:00Z">
        <w:r w:rsidR="00A668EE">
          <w:rPr>
            <w:rFonts w:ascii="Times New Roman" w:hAnsi="Times New Roman" w:cs="Times New Roman"/>
            <w:sz w:val="24"/>
            <w:szCs w:val="24"/>
          </w:rPr>
          <w:t>;</w:t>
        </w:r>
      </w:ins>
      <w:del w:id="253" w:author="Chen Yanover" w:date="2025-08-11T16:21:00Z" w16du:dateUtc="2025-08-11T13:21:00Z">
        <w:r w:rsidR="000C5C05" w:rsidDel="00A668EE">
          <w:rPr>
            <w:rFonts w:ascii="Times New Roman" w:hAnsi="Times New Roman" w:cs="Times New Roman"/>
            <w:sz w:val="24"/>
            <w:szCs w:val="24"/>
          </w:rPr>
          <w:delText xml:space="preserve"> v </w:delText>
        </w:r>
      </w:del>
      <w:r w:rsidR="000C5C05">
        <w:rPr>
          <w:rFonts w:ascii="Times New Roman" w:hAnsi="Times New Roman" w:cs="Times New Roman"/>
          <w:sz w:val="24"/>
          <w:szCs w:val="24"/>
        </w:rPr>
        <w:t xml:space="preserve">2.9%). Within the UK databases the </w:t>
      </w:r>
      <w:proofErr w:type="spellStart"/>
      <w:r w:rsidR="000C5C05">
        <w:rPr>
          <w:rFonts w:ascii="Times New Roman" w:hAnsi="Times New Roman" w:cs="Times New Roman"/>
          <w:sz w:val="24"/>
          <w:szCs w:val="24"/>
        </w:rPr>
        <w:t>eFI</w:t>
      </w:r>
      <w:proofErr w:type="spellEnd"/>
      <w:r w:rsidR="000C5C05">
        <w:rPr>
          <w:rFonts w:ascii="Times New Roman" w:hAnsi="Times New Roman" w:cs="Times New Roman"/>
          <w:sz w:val="24"/>
          <w:szCs w:val="24"/>
        </w:rPr>
        <w:t xml:space="preserve"> found higher levels of frailty than the VAFI (IMRD-EMIS 0.1%</w:t>
      </w:r>
      <w:ins w:id="254" w:author="Chen Yanover" w:date="2025-08-11T16:21:00Z" w16du:dateUtc="2025-08-11T13:21:00Z">
        <w:r w:rsidR="00A668EE">
          <w:rPr>
            <w:rFonts w:ascii="Times New Roman" w:hAnsi="Times New Roman" w:cs="Times New Roman"/>
            <w:sz w:val="24"/>
            <w:szCs w:val="24"/>
          </w:rPr>
          <w:t>;</w:t>
        </w:r>
      </w:ins>
      <w:del w:id="255" w:author="Chen Yanover" w:date="2025-08-11T16:21:00Z" w16du:dateUtc="2025-08-11T13:21:00Z">
        <w:r w:rsidR="000C5C05" w:rsidDel="00A668EE">
          <w:rPr>
            <w:rFonts w:ascii="Times New Roman" w:hAnsi="Times New Roman" w:cs="Times New Roman"/>
            <w:sz w:val="24"/>
            <w:szCs w:val="24"/>
          </w:rPr>
          <w:delText xml:space="preserve"> v </w:delText>
        </w:r>
      </w:del>
      <w:r w:rsidR="000C5C05">
        <w:rPr>
          <w:rFonts w:ascii="Times New Roman" w:hAnsi="Times New Roman" w:cs="Times New Roman"/>
          <w:sz w:val="24"/>
          <w:szCs w:val="24"/>
        </w:rPr>
        <w:t>0.4%; IMRD-THIN 0%</w:t>
      </w:r>
      <w:ins w:id="256" w:author="Chen Yanover" w:date="2025-08-11T16:21:00Z" w16du:dateUtc="2025-08-11T13:21:00Z">
        <w:r w:rsidR="00A668EE">
          <w:rPr>
            <w:rFonts w:ascii="Times New Roman" w:hAnsi="Times New Roman" w:cs="Times New Roman"/>
            <w:sz w:val="24"/>
            <w:szCs w:val="24"/>
          </w:rPr>
          <w:t>;</w:t>
        </w:r>
      </w:ins>
      <w:del w:id="257" w:author="Chen Yanover" w:date="2025-08-11T16:21:00Z" w16du:dateUtc="2025-08-11T13:21:00Z">
        <w:r w:rsidR="000C5C05" w:rsidDel="00A668EE">
          <w:rPr>
            <w:rFonts w:ascii="Times New Roman" w:hAnsi="Times New Roman" w:cs="Times New Roman"/>
            <w:sz w:val="24"/>
            <w:szCs w:val="24"/>
          </w:rPr>
          <w:delText xml:space="preserve"> v</w:delText>
        </w:r>
      </w:del>
      <w:r w:rsidR="000C5C05">
        <w:rPr>
          <w:rFonts w:ascii="Times New Roman" w:hAnsi="Times New Roman" w:cs="Times New Roman"/>
          <w:sz w:val="24"/>
          <w:szCs w:val="24"/>
        </w:rPr>
        <w:t xml:space="preserve"> 0.1%; UKBB </w:t>
      </w:r>
      <w:r w:rsidR="00C91D6E">
        <w:rPr>
          <w:rFonts w:ascii="Times New Roman" w:hAnsi="Times New Roman" w:cs="Times New Roman"/>
          <w:sz w:val="24"/>
          <w:szCs w:val="24"/>
        </w:rPr>
        <w:t>0%</w:t>
      </w:r>
      <w:ins w:id="258" w:author="Chen Yanover" w:date="2025-08-11T16:21:00Z" w16du:dateUtc="2025-08-11T13:21:00Z">
        <w:r w:rsidR="00A668EE">
          <w:rPr>
            <w:rFonts w:ascii="Times New Roman" w:hAnsi="Times New Roman" w:cs="Times New Roman"/>
            <w:sz w:val="24"/>
            <w:szCs w:val="24"/>
          </w:rPr>
          <w:t>;</w:t>
        </w:r>
      </w:ins>
      <w:del w:id="259" w:author="Chen Yanover" w:date="2025-08-11T16:21:00Z" w16du:dateUtc="2025-08-11T13:21:00Z">
        <w:r w:rsidR="00C91D6E" w:rsidDel="00A668EE">
          <w:rPr>
            <w:rFonts w:ascii="Times New Roman" w:hAnsi="Times New Roman" w:cs="Times New Roman"/>
            <w:sz w:val="24"/>
            <w:szCs w:val="24"/>
          </w:rPr>
          <w:delText xml:space="preserve"> v </w:delText>
        </w:r>
      </w:del>
      <w:r w:rsidR="00C91D6E">
        <w:rPr>
          <w:rFonts w:ascii="Times New Roman" w:hAnsi="Times New Roman" w:cs="Times New Roman"/>
          <w:sz w:val="24"/>
          <w:szCs w:val="24"/>
        </w:rPr>
        <w:t>0.1%)</w:t>
      </w:r>
      <w:r w:rsidR="00101D64">
        <w:rPr>
          <w:rFonts w:ascii="Times New Roman" w:hAnsi="Times New Roman" w:cs="Times New Roman"/>
          <w:sz w:val="24"/>
          <w:szCs w:val="24"/>
        </w:rPr>
        <w:t xml:space="preserve"> </w:t>
      </w:r>
      <w:r w:rsidR="00BC1A61">
        <w:rPr>
          <w:rFonts w:ascii="Times New Roman" w:hAnsi="Times New Roman" w:cs="Times New Roman"/>
          <w:sz w:val="24"/>
          <w:szCs w:val="24"/>
        </w:rPr>
        <w:t>(</w:t>
      </w:r>
      <w:r w:rsidR="00BC1A61" w:rsidRPr="00786AC2">
        <w:rPr>
          <w:rFonts w:ascii="Times New Roman" w:hAnsi="Times New Roman" w:cs="Times New Roman"/>
          <w:sz w:val="24"/>
          <w:szCs w:val="24"/>
          <w:highlight w:val="yellow"/>
        </w:rPr>
        <w:t>Table 1)</w:t>
      </w:r>
      <w:r w:rsidR="0009737F" w:rsidRPr="00786AC2">
        <w:rPr>
          <w:rFonts w:ascii="Times New Roman" w:hAnsi="Times New Roman" w:cs="Times New Roman"/>
          <w:sz w:val="24"/>
          <w:szCs w:val="24"/>
          <w:highlight w:val="yellow"/>
        </w:rPr>
        <w:t>.</w:t>
      </w:r>
      <w:r w:rsidR="0009737F">
        <w:rPr>
          <w:rFonts w:ascii="Times New Roman" w:hAnsi="Times New Roman" w:cs="Times New Roman"/>
          <w:sz w:val="24"/>
          <w:szCs w:val="24"/>
        </w:rPr>
        <w:t xml:space="preserve"> </w:t>
      </w:r>
    </w:p>
    <w:p w14:paraId="06A4905D" w14:textId="77777777" w:rsidR="00E04176" w:rsidRDefault="00E04176" w:rsidP="009631A5">
      <w:pPr>
        <w:spacing w:after="0"/>
        <w:rPr>
          <w:rFonts w:ascii="Times New Roman" w:hAnsi="Times New Roman" w:cs="Times New Roman"/>
          <w:sz w:val="24"/>
          <w:szCs w:val="24"/>
        </w:rPr>
      </w:pPr>
    </w:p>
    <w:p w14:paraId="4EB39FAA" w14:textId="47E4DAAC" w:rsidR="00603061" w:rsidRDefault="00E20FA9" w:rsidP="009631A5">
      <w:pPr>
        <w:spacing w:after="0"/>
        <w:rPr>
          <w:rFonts w:ascii="Times New Roman" w:hAnsi="Times New Roman" w:cs="Times New Roman"/>
          <w:sz w:val="24"/>
          <w:szCs w:val="24"/>
        </w:rPr>
      </w:pPr>
      <w:r>
        <w:rPr>
          <w:rFonts w:ascii="Times New Roman" w:hAnsi="Times New Roman" w:cs="Times New Roman"/>
          <w:sz w:val="24"/>
          <w:szCs w:val="24"/>
        </w:rPr>
        <w:t>Using either FI, t</w:t>
      </w:r>
      <w:r w:rsidR="0009737F">
        <w:rPr>
          <w:rFonts w:ascii="Times New Roman" w:hAnsi="Times New Roman" w:cs="Times New Roman"/>
          <w:sz w:val="24"/>
          <w:szCs w:val="24"/>
        </w:rPr>
        <w:t xml:space="preserve">he </w:t>
      </w:r>
      <w:r w:rsidR="00C849AD">
        <w:rPr>
          <w:rFonts w:ascii="Times New Roman" w:hAnsi="Times New Roman" w:cs="Times New Roman"/>
          <w:sz w:val="24"/>
          <w:szCs w:val="24"/>
        </w:rPr>
        <w:t>frailest</w:t>
      </w:r>
      <w:r w:rsidR="0009737F">
        <w:rPr>
          <w:rFonts w:ascii="Times New Roman" w:hAnsi="Times New Roman" w:cs="Times New Roman"/>
          <w:sz w:val="24"/>
          <w:szCs w:val="24"/>
        </w:rPr>
        <w:t xml:space="preserve"> database </w:t>
      </w:r>
      <w:r w:rsidR="00FB786D">
        <w:rPr>
          <w:rFonts w:ascii="Times New Roman" w:hAnsi="Times New Roman" w:cs="Times New Roman"/>
          <w:sz w:val="24"/>
          <w:szCs w:val="24"/>
        </w:rPr>
        <w:t xml:space="preserve">overall </w:t>
      </w:r>
      <w:r w:rsidR="0009737F">
        <w:rPr>
          <w:rFonts w:ascii="Times New Roman" w:hAnsi="Times New Roman" w:cs="Times New Roman"/>
          <w:sz w:val="24"/>
          <w:szCs w:val="24"/>
        </w:rPr>
        <w:t xml:space="preserve">was All of Us </w:t>
      </w:r>
      <w:r w:rsidR="00E04176">
        <w:rPr>
          <w:rFonts w:ascii="Times New Roman" w:hAnsi="Times New Roman" w:cs="Times New Roman"/>
          <w:sz w:val="24"/>
          <w:szCs w:val="24"/>
        </w:rPr>
        <w:t>which</w:t>
      </w:r>
      <w:r w:rsidR="0009737F">
        <w:rPr>
          <w:rFonts w:ascii="Times New Roman" w:hAnsi="Times New Roman" w:cs="Times New Roman"/>
          <w:sz w:val="24"/>
          <w:szCs w:val="24"/>
        </w:rPr>
        <w:t xml:space="preserve"> also had the most females and </w:t>
      </w:r>
      <w:r>
        <w:rPr>
          <w:rFonts w:ascii="Times New Roman" w:hAnsi="Times New Roman" w:cs="Times New Roman"/>
          <w:sz w:val="24"/>
          <w:szCs w:val="24"/>
        </w:rPr>
        <w:t>skewed towards</w:t>
      </w:r>
      <w:r w:rsidR="0009737F">
        <w:rPr>
          <w:rFonts w:ascii="Times New Roman" w:hAnsi="Times New Roman" w:cs="Times New Roman"/>
          <w:sz w:val="24"/>
          <w:szCs w:val="24"/>
        </w:rPr>
        <w:t xml:space="preserve"> older ages.</w:t>
      </w:r>
      <w:r>
        <w:rPr>
          <w:rFonts w:ascii="Times New Roman" w:hAnsi="Times New Roman" w:cs="Times New Roman"/>
          <w:sz w:val="24"/>
          <w:szCs w:val="24"/>
        </w:rPr>
        <w:t xml:space="preserve"> </w:t>
      </w:r>
      <w:r w:rsidR="00FB786D">
        <w:rPr>
          <w:rFonts w:ascii="Times New Roman" w:hAnsi="Times New Roman" w:cs="Times New Roman"/>
          <w:sz w:val="24"/>
          <w:szCs w:val="24"/>
        </w:rPr>
        <w:t xml:space="preserve">Pharmetrics+ had an absolute difference in frailty that was 0.9% and 2% less than All of Us by </w:t>
      </w:r>
      <w:proofErr w:type="spellStart"/>
      <w:r w:rsidR="00FB786D">
        <w:rPr>
          <w:rFonts w:ascii="Times New Roman" w:hAnsi="Times New Roman" w:cs="Times New Roman"/>
          <w:sz w:val="24"/>
          <w:szCs w:val="24"/>
        </w:rPr>
        <w:t>eFI</w:t>
      </w:r>
      <w:proofErr w:type="spellEnd"/>
      <w:r w:rsidR="00FB786D">
        <w:rPr>
          <w:rFonts w:ascii="Times New Roman" w:hAnsi="Times New Roman" w:cs="Times New Roman"/>
          <w:sz w:val="24"/>
          <w:szCs w:val="24"/>
        </w:rPr>
        <w:t xml:space="preserve"> and VAFI, respectively. </w:t>
      </w:r>
      <w:r w:rsidR="00E04176">
        <w:rPr>
          <w:rFonts w:ascii="Times New Roman" w:hAnsi="Times New Roman" w:cs="Times New Roman"/>
          <w:sz w:val="24"/>
          <w:szCs w:val="24"/>
        </w:rPr>
        <w:t>The least frail database by either FI measure was IMRD-THIN</w:t>
      </w:r>
      <w:r w:rsidR="00134FF2">
        <w:rPr>
          <w:rFonts w:ascii="Times New Roman" w:hAnsi="Times New Roman" w:cs="Times New Roman"/>
          <w:sz w:val="24"/>
          <w:szCs w:val="24"/>
        </w:rPr>
        <w:t xml:space="preserve">, though only marginally because this database strongly resembled the frailty distribution of UKBB. </w:t>
      </w:r>
      <w:r>
        <w:rPr>
          <w:rFonts w:ascii="Times New Roman" w:hAnsi="Times New Roman" w:cs="Times New Roman"/>
          <w:sz w:val="24"/>
          <w:szCs w:val="24"/>
        </w:rPr>
        <w:t>Despite skewing younger in age, IMRD-EMIS had the highest frailty among the UK databases.</w:t>
      </w:r>
      <w:r w:rsidR="00134FF2">
        <w:rPr>
          <w:rFonts w:ascii="Times New Roman" w:hAnsi="Times New Roman" w:cs="Times New Roman"/>
          <w:sz w:val="24"/>
          <w:szCs w:val="24"/>
        </w:rPr>
        <w:t xml:space="preserve"> By sex,</w:t>
      </w:r>
      <w:r w:rsidR="00ED39F9">
        <w:rPr>
          <w:rFonts w:ascii="Times New Roman" w:hAnsi="Times New Roman" w:cs="Times New Roman"/>
          <w:sz w:val="24"/>
          <w:szCs w:val="24"/>
        </w:rPr>
        <w:t xml:space="preserve"> </w:t>
      </w:r>
      <w:r w:rsidR="00BC1A61" w:rsidRPr="00BC1A61">
        <w:rPr>
          <w:rFonts w:ascii="Times New Roman" w:hAnsi="Times New Roman" w:cs="Times New Roman"/>
          <w:sz w:val="24"/>
          <w:szCs w:val="24"/>
          <w:highlight w:val="yellow"/>
        </w:rPr>
        <w:t>Figure 2a</w:t>
      </w:r>
      <w:r w:rsidR="00BC1A61">
        <w:rPr>
          <w:rFonts w:ascii="Times New Roman" w:hAnsi="Times New Roman" w:cs="Times New Roman"/>
          <w:sz w:val="24"/>
          <w:szCs w:val="24"/>
        </w:rPr>
        <w:t xml:space="preserve"> shows that f</w:t>
      </w:r>
      <w:r w:rsidR="00ED39F9">
        <w:rPr>
          <w:rFonts w:ascii="Times New Roman" w:hAnsi="Times New Roman" w:cs="Times New Roman"/>
          <w:sz w:val="24"/>
          <w:szCs w:val="24"/>
        </w:rPr>
        <w:t xml:space="preserve">emales had slightly higher frailty and pre-frailty in the US </w:t>
      </w:r>
      <w:proofErr w:type="gramStart"/>
      <w:r w:rsidR="00ED39F9">
        <w:rPr>
          <w:rFonts w:ascii="Times New Roman" w:hAnsi="Times New Roman" w:cs="Times New Roman"/>
          <w:sz w:val="24"/>
          <w:szCs w:val="24"/>
        </w:rPr>
        <w:t>databases, but</w:t>
      </w:r>
      <w:proofErr w:type="gramEnd"/>
      <w:r w:rsidR="00ED39F9">
        <w:rPr>
          <w:rFonts w:ascii="Times New Roman" w:hAnsi="Times New Roman" w:cs="Times New Roman"/>
          <w:sz w:val="24"/>
          <w:szCs w:val="24"/>
        </w:rPr>
        <w:t xml:space="preserve"> were indistinguishable from males in the UK databases for the VAFI. For the </w:t>
      </w:r>
      <w:proofErr w:type="spellStart"/>
      <w:r w:rsidR="00ED39F9">
        <w:rPr>
          <w:rFonts w:ascii="Times New Roman" w:hAnsi="Times New Roman" w:cs="Times New Roman"/>
          <w:sz w:val="24"/>
          <w:szCs w:val="24"/>
        </w:rPr>
        <w:t>eFI</w:t>
      </w:r>
      <w:proofErr w:type="spellEnd"/>
      <w:r w:rsidR="00ED39F9">
        <w:rPr>
          <w:rFonts w:ascii="Times New Roman" w:hAnsi="Times New Roman" w:cs="Times New Roman"/>
          <w:sz w:val="24"/>
          <w:szCs w:val="24"/>
        </w:rPr>
        <w:t>, males and females were generally indistinguishable across frailty categories</w:t>
      </w:r>
      <w:r w:rsidR="00BC1A61">
        <w:rPr>
          <w:rFonts w:ascii="Times New Roman" w:hAnsi="Times New Roman" w:cs="Times New Roman"/>
          <w:sz w:val="24"/>
          <w:szCs w:val="24"/>
        </w:rPr>
        <w:t xml:space="preserve"> </w:t>
      </w:r>
      <w:r w:rsidR="00BC1A61" w:rsidRPr="00BC1A61">
        <w:rPr>
          <w:rFonts w:ascii="Times New Roman" w:hAnsi="Times New Roman" w:cs="Times New Roman"/>
          <w:sz w:val="24"/>
          <w:szCs w:val="24"/>
          <w:highlight w:val="yellow"/>
        </w:rPr>
        <w:t>(Figure 2b</w:t>
      </w:r>
      <w:r w:rsidR="00BC1A61">
        <w:rPr>
          <w:rFonts w:ascii="Times New Roman" w:hAnsi="Times New Roman" w:cs="Times New Roman"/>
          <w:sz w:val="24"/>
          <w:szCs w:val="24"/>
        </w:rPr>
        <w:t>)</w:t>
      </w:r>
      <w:r w:rsidR="00ED39F9">
        <w:rPr>
          <w:rFonts w:ascii="Times New Roman" w:hAnsi="Times New Roman" w:cs="Times New Roman"/>
          <w:sz w:val="24"/>
          <w:szCs w:val="24"/>
        </w:rPr>
        <w:t xml:space="preserve">. </w:t>
      </w:r>
      <w:r>
        <w:rPr>
          <w:rFonts w:ascii="Times New Roman" w:hAnsi="Times New Roman" w:cs="Times New Roman"/>
          <w:sz w:val="24"/>
          <w:szCs w:val="24"/>
        </w:rPr>
        <w:t xml:space="preserve"> </w:t>
      </w:r>
      <w:r w:rsidR="0009737F">
        <w:rPr>
          <w:rFonts w:ascii="Times New Roman" w:hAnsi="Times New Roman" w:cs="Times New Roman"/>
          <w:sz w:val="24"/>
          <w:szCs w:val="24"/>
        </w:rPr>
        <w:t xml:space="preserve"> </w:t>
      </w:r>
    </w:p>
    <w:p w14:paraId="5180DE7E" w14:textId="77777777" w:rsidR="00BC1A61" w:rsidRDefault="00BC1A61" w:rsidP="009631A5">
      <w:pPr>
        <w:spacing w:after="0"/>
        <w:rPr>
          <w:rFonts w:ascii="Times New Roman" w:hAnsi="Times New Roman" w:cs="Times New Roman"/>
          <w:sz w:val="24"/>
          <w:szCs w:val="24"/>
        </w:rPr>
      </w:pPr>
    </w:p>
    <w:p w14:paraId="7216B7F6" w14:textId="407C5C03" w:rsidR="00BC1A61" w:rsidRDefault="00BC1A61" w:rsidP="009631A5">
      <w:pPr>
        <w:spacing w:after="0"/>
        <w:rPr>
          <w:rFonts w:ascii="Times New Roman" w:hAnsi="Times New Roman" w:cs="Times New Roman"/>
          <w:sz w:val="24"/>
          <w:szCs w:val="24"/>
        </w:rPr>
      </w:pPr>
      <w:r>
        <w:rPr>
          <w:rFonts w:ascii="Times New Roman" w:hAnsi="Times New Roman" w:cs="Times New Roman"/>
          <w:sz w:val="24"/>
          <w:szCs w:val="24"/>
        </w:rPr>
        <w:t xml:space="preserve">In our sensitivity analysis of </w:t>
      </w:r>
      <w:r w:rsidR="00F86546">
        <w:rPr>
          <w:rFonts w:ascii="Times New Roman" w:hAnsi="Times New Roman" w:cs="Times New Roman"/>
          <w:sz w:val="24"/>
          <w:szCs w:val="24"/>
        </w:rPr>
        <w:t>the</w:t>
      </w:r>
      <w:r>
        <w:rPr>
          <w:rFonts w:ascii="Times New Roman" w:hAnsi="Times New Roman" w:cs="Times New Roman"/>
          <w:sz w:val="24"/>
          <w:szCs w:val="24"/>
        </w:rPr>
        <w:t xml:space="preserve"> </w:t>
      </w:r>
      <w:r w:rsidR="007A3EDB">
        <w:rPr>
          <w:rFonts w:ascii="Times New Roman" w:hAnsi="Times New Roman" w:cs="Times New Roman"/>
          <w:sz w:val="24"/>
          <w:szCs w:val="24"/>
        </w:rPr>
        <w:t xml:space="preserve">UK </w:t>
      </w:r>
      <w:r>
        <w:rPr>
          <w:rFonts w:ascii="Times New Roman" w:hAnsi="Times New Roman" w:cs="Times New Roman"/>
          <w:sz w:val="24"/>
          <w:szCs w:val="24"/>
        </w:rPr>
        <w:t>sample</w:t>
      </w:r>
      <w:r w:rsidR="007A3EDB">
        <w:rPr>
          <w:rFonts w:ascii="Times New Roman" w:hAnsi="Times New Roman" w:cs="Times New Roman"/>
          <w:sz w:val="24"/>
          <w:szCs w:val="24"/>
        </w:rPr>
        <w:t>s</w:t>
      </w:r>
      <w:r>
        <w:rPr>
          <w:rFonts w:ascii="Times New Roman" w:hAnsi="Times New Roman" w:cs="Times New Roman"/>
          <w:sz w:val="24"/>
          <w:szCs w:val="24"/>
        </w:rPr>
        <w:t xml:space="preserve"> </w:t>
      </w:r>
      <w:r w:rsidR="00F86546">
        <w:rPr>
          <w:rFonts w:ascii="Times New Roman" w:hAnsi="Times New Roman" w:cs="Times New Roman"/>
          <w:sz w:val="24"/>
          <w:szCs w:val="24"/>
        </w:rPr>
        <w:t>which</w:t>
      </w:r>
      <w:r w:rsidR="007A3EDB">
        <w:rPr>
          <w:rFonts w:ascii="Times New Roman" w:hAnsi="Times New Roman" w:cs="Times New Roman"/>
          <w:sz w:val="24"/>
          <w:szCs w:val="24"/>
        </w:rPr>
        <w:t xml:space="preserve"> had</w:t>
      </w:r>
      <w:r>
        <w:rPr>
          <w:rFonts w:ascii="Times New Roman" w:hAnsi="Times New Roman" w:cs="Times New Roman"/>
          <w:sz w:val="24"/>
          <w:szCs w:val="24"/>
        </w:rPr>
        <w:t xml:space="preserve"> </w:t>
      </w:r>
      <w:r w:rsidR="007A3EDB">
        <w:rPr>
          <w:rFonts w:ascii="Times New Roman" w:hAnsi="Times New Roman" w:cs="Times New Roman"/>
          <w:sz w:val="24"/>
          <w:szCs w:val="24"/>
        </w:rPr>
        <w:t>three</w:t>
      </w:r>
      <w:r>
        <w:rPr>
          <w:rFonts w:ascii="Times New Roman" w:hAnsi="Times New Roman" w:cs="Times New Roman"/>
          <w:sz w:val="24"/>
          <w:szCs w:val="24"/>
        </w:rPr>
        <w:t xml:space="preserve"> years of data, we show that </w:t>
      </w:r>
      <w:r w:rsidR="00F37E09">
        <w:rPr>
          <w:rFonts w:ascii="Times New Roman" w:hAnsi="Times New Roman" w:cs="Times New Roman"/>
          <w:sz w:val="24"/>
          <w:szCs w:val="24"/>
        </w:rPr>
        <w:t>using a</w:t>
      </w:r>
      <w:r>
        <w:rPr>
          <w:rFonts w:ascii="Times New Roman" w:hAnsi="Times New Roman" w:cs="Times New Roman"/>
          <w:sz w:val="24"/>
          <w:szCs w:val="24"/>
        </w:rPr>
        <w:t xml:space="preserve"> three</w:t>
      </w:r>
      <w:r w:rsidR="003C276B">
        <w:rPr>
          <w:rFonts w:ascii="Times New Roman" w:hAnsi="Times New Roman" w:cs="Times New Roman"/>
          <w:sz w:val="24"/>
          <w:szCs w:val="24"/>
        </w:rPr>
        <w:t>-</w:t>
      </w:r>
      <w:r>
        <w:rPr>
          <w:rFonts w:ascii="Times New Roman" w:hAnsi="Times New Roman" w:cs="Times New Roman"/>
          <w:sz w:val="24"/>
          <w:szCs w:val="24"/>
        </w:rPr>
        <w:t>year</w:t>
      </w:r>
      <w:r w:rsidR="007A3EDB">
        <w:rPr>
          <w:rFonts w:ascii="Times New Roman" w:hAnsi="Times New Roman" w:cs="Times New Roman"/>
          <w:sz w:val="24"/>
          <w:szCs w:val="24"/>
        </w:rPr>
        <w:t xml:space="preserve"> </w:t>
      </w:r>
      <w:r w:rsidR="00F37E09">
        <w:rPr>
          <w:rFonts w:ascii="Times New Roman" w:hAnsi="Times New Roman" w:cs="Times New Roman"/>
          <w:sz w:val="24"/>
          <w:szCs w:val="24"/>
        </w:rPr>
        <w:t xml:space="preserve">lookback period </w:t>
      </w:r>
      <w:r w:rsidR="00B4326A">
        <w:rPr>
          <w:rFonts w:ascii="Times New Roman" w:hAnsi="Times New Roman" w:cs="Times New Roman"/>
          <w:sz w:val="24"/>
          <w:szCs w:val="24"/>
        </w:rPr>
        <w:t>decreases the</w:t>
      </w:r>
      <w:r w:rsidR="007A3EDB">
        <w:rPr>
          <w:rFonts w:ascii="Times New Roman" w:hAnsi="Times New Roman" w:cs="Times New Roman"/>
          <w:sz w:val="24"/>
          <w:szCs w:val="24"/>
        </w:rPr>
        <w:t xml:space="preserve"> proportion </w:t>
      </w:r>
      <w:r w:rsidR="00B4326A">
        <w:rPr>
          <w:rFonts w:ascii="Times New Roman" w:hAnsi="Times New Roman" w:cs="Times New Roman"/>
          <w:sz w:val="24"/>
          <w:szCs w:val="24"/>
        </w:rPr>
        <w:t>who were robust at all ages.</w:t>
      </w:r>
      <w:r w:rsidR="00F86546">
        <w:rPr>
          <w:rFonts w:ascii="Times New Roman" w:hAnsi="Times New Roman" w:cs="Times New Roman"/>
          <w:sz w:val="24"/>
          <w:szCs w:val="24"/>
        </w:rPr>
        <w:t xml:space="preserve"> The difference</w:t>
      </w:r>
      <w:r w:rsidR="00B40B39">
        <w:rPr>
          <w:rFonts w:ascii="Times New Roman" w:hAnsi="Times New Roman" w:cs="Times New Roman"/>
          <w:sz w:val="24"/>
          <w:szCs w:val="24"/>
        </w:rPr>
        <w:t xml:space="preserve"> at the oldest age groups</w:t>
      </w:r>
      <w:r w:rsidR="00F86546">
        <w:rPr>
          <w:rFonts w:ascii="Times New Roman" w:hAnsi="Times New Roman" w:cs="Times New Roman"/>
          <w:sz w:val="24"/>
          <w:szCs w:val="24"/>
        </w:rPr>
        <w:t xml:space="preserve"> was</w:t>
      </w:r>
      <w:r w:rsidR="00B40B39">
        <w:rPr>
          <w:rFonts w:ascii="Times New Roman" w:hAnsi="Times New Roman" w:cs="Times New Roman"/>
          <w:sz w:val="24"/>
          <w:szCs w:val="24"/>
        </w:rPr>
        <w:t xml:space="preserve"> from</w:t>
      </w:r>
      <w:r w:rsidR="00F86546">
        <w:rPr>
          <w:rFonts w:ascii="Times New Roman" w:hAnsi="Times New Roman" w:cs="Times New Roman"/>
          <w:sz w:val="24"/>
          <w:szCs w:val="24"/>
        </w:rPr>
        <w:t xml:space="preserve"> approximately </w:t>
      </w:r>
      <w:r w:rsidR="00B40B39">
        <w:rPr>
          <w:rFonts w:ascii="Times New Roman" w:hAnsi="Times New Roman" w:cs="Times New Roman"/>
          <w:sz w:val="24"/>
          <w:szCs w:val="24"/>
        </w:rPr>
        <w:t xml:space="preserve">5% </w:t>
      </w:r>
      <w:r w:rsidR="00C92661">
        <w:rPr>
          <w:rFonts w:ascii="Times New Roman" w:hAnsi="Times New Roman" w:cs="Times New Roman"/>
          <w:sz w:val="24"/>
          <w:szCs w:val="24"/>
        </w:rPr>
        <w:t>fewer</w:t>
      </w:r>
      <w:r w:rsidR="00B40B39">
        <w:rPr>
          <w:rFonts w:ascii="Times New Roman" w:hAnsi="Times New Roman" w:cs="Times New Roman"/>
          <w:sz w:val="24"/>
          <w:szCs w:val="24"/>
        </w:rPr>
        <w:t xml:space="preserve"> robust in UKBB to &gt;</w:t>
      </w:r>
      <w:r w:rsidR="00F86546">
        <w:rPr>
          <w:rFonts w:ascii="Times New Roman" w:hAnsi="Times New Roman" w:cs="Times New Roman"/>
          <w:sz w:val="24"/>
          <w:szCs w:val="24"/>
        </w:rPr>
        <w:t>10%</w:t>
      </w:r>
      <w:r w:rsidR="00B40B39">
        <w:rPr>
          <w:rFonts w:ascii="Times New Roman" w:hAnsi="Times New Roman" w:cs="Times New Roman"/>
          <w:sz w:val="24"/>
          <w:szCs w:val="24"/>
        </w:rPr>
        <w:t xml:space="preserve"> </w:t>
      </w:r>
      <w:r w:rsidR="00C92661">
        <w:rPr>
          <w:rFonts w:ascii="Times New Roman" w:hAnsi="Times New Roman" w:cs="Times New Roman"/>
          <w:sz w:val="24"/>
          <w:szCs w:val="24"/>
        </w:rPr>
        <w:t>fewer</w:t>
      </w:r>
      <w:r w:rsidR="00B40B39">
        <w:rPr>
          <w:rFonts w:ascii="Times New Roman" w:hAnsi="Times New Roman" w:cs="Times New Roman"/>
          <w:sz w:val="24"/>
          <w:szCs w:val="24"/>
        </w:rPr>
        <w:t xml:space="preserve"> robust</w:t>
      </w:r>
      <w:r w:rsidR="00F86546">
        <w:rPr>
          <w:rFonts w:ascii="Times New Roman" w:hAnsi="Times New Roman" w:cs="Times New Roman"/>
          <w:sz w:val="24"/>
          <w:szCs w:val="24"/>
        </w:rPr>
        <w:t xml:space="preserve"> </w:t>
      </w:r>
      <w:r w:rsidR="00B40B39">
        <w:rPr>
          <w:rFonts w:ascii="Times New Roman" w:hAnsi="Times New Roman" w:cs="Times New Roman"/>
          <w:sz w:val="24"/>
          <w:szCs w:val="24"/>
        </w:rPr>
        <w:t>in the IMRD-EMIS data</w:t>
      </w:r>
      <w:r w:rsidR="00F86546">
        <w:rPr>
          <w:rFonts w:ascii="Times New Roman" w:hAnsi="Times New Roman" w:cs="Times New Roman"/>
          <w:sz w:val="24"/>
          <w:szCs w:val="24"/>
        </w:rPr>
        <w:t>.</w:t>
      </w:r>
      <w:r w:rsidR="00B4326A">
        <w:rPr>
          <w:rFonts w:ascii="Times New Roman" w:hAnsi="Times New Roman" w:cs="Times New Roman"/>
          <w:sz w:val="24"/>
          <w:szCs w:val="24"/>
        </w:rPr>
        <w:t xml:space="preserve"> </w:t>
      </w:r>
      <w:ins w:id="260" w:author="Cavanaugh, Rob" w:date="2025-08-08T10:51:00Z" w16du:dateUtc="2025-08-08T14:51:00Z">
        <w:r w:rsidR="00F430C2">
          <w:rPr>
            <w:rFonts w:ascii="Times New Roman" w:hAnsi="Times New Roman" w:cs="Times New Roman"/>
            <w:sz w:val="24"/>
            <w:szCs w:val="24"/>
          </w:rPr>
          <w:t>[</w:t>
        </w:r>
        <w:r w:rsidR="00F430C2" w:rsidRPr="00F430C2">
          <w:rPr>
            <w:rFonts w:ascii="Times New Roman" w:hAnsi="Times New Roman" w:cs="Times New Roman"/>
            <w:sz w:val="24"/>
            <w:szCs w:val="24"/>
            <w:highlight w:val="yellow"/>
            <w:rPrChange w:id="261" w:author="Cavanaugh, Rob" w:date="2025-08-08T10:51:00Z" w16du:dateUtc="2025-08-08T14:51:00Z">
              <w:rPr>
                <w:rFonts w:ascii="Times New Roman" w:hAnsi="Times New Roman" w:cs="Times New Roman"/>
                <w:sz w:val="24"/>
                <w:szCs w:val="24"/>
              </w:rPr>
            </w:rPrChange>
          </w:rPr>
          <w:t>What about measurements?]</w:t>
        </w:r>
        <w:r w:rsidR="00F430C2">
          <w:rPr>
            <w:rFonts w:ascii="Times New Roman" w:hAnsi="Times New Roman" w:cs="Times New Roman"/>
            <w:sz w:val="24"/>
            <w:szCs w:val="24"/>
          </w:rPr>
          <w:t xml:space="preserve"> </w:t>
        </w:r>
      </w:ins>
      <w:commentRangeStart w:id="262"/>
      <w:commentRangeStart w:id="263"/>
      <w:r w:rsidR="00B4326A">
        <w:rPr>
          <w:rFonts w:ascii="Times New Roman" w:hAnsi="Times New Roman" w:cs="Times New Roman"/>
          <w:sz w:val="24"/>
          <w:szCs w:val="24"/>
        </w:rPr>
        <w:t xml:space="preserve">The US samples were </w:t>
      </w:r>
      <w:r w:rsidR="00CB4B59">
        <w:rPr>
          <w:rFonts w:ascii="Times New Roman" w:hAnsi="Times New Roman" w:cs="Times New Roman"/>
          <w:sz w:val="24"/>
          <w:szCs w:val="24"/>
        </w:rPr>
        <w:t>limited in their lookback period</w:t>
      </w:r>
      <w:r w:rsidR="00535E10">
        <w:rPr>
          <w:rFonts w:ascii="Times New Roman" w:hAnsi="Times New Roman" w:cs="Times New Roman"/>
          <w:sz w:val="24"/>
          <w:szCs w:val="24"/>
        </w:rPr>
        <w:t xml:space="preserve"> to one year</w:t>
      </w:r>
      <w:r w:rsidR="00CB4B59">
        <w:rPr>
          <w:rFonts w:ascii="Times New Roman" w:hAnsi="Times New Roman" w:cs="Times New Roman"/>
          <w:sz w:val="24"/>
          <w:szCs w:val="24"/>
        </w:rPr>
        <w:t xml:space="preserve">, All of Us because of the recency of the study start and Pharmetrics+ due to the lack of ability to follow people from one insurance plan to the next. However, longer lookback in US data </w:t>
      </w:r>
      <w:r w:rsidR="00535E10">
        <w:rPr>
          <w:rFonts w:ascii="Times New Roman" w:hAnsi="Times New Roman" w:cs="Times New Roman"/>
          <w:sz w:val="24"/>
          <w:szCs w:val="24"/>
        </w:rPr>
        <w:t xml:space="preserve">likely would </w:t>
      </w:r>
      <w:r w:rsidR="00CB4B59">
        <w:rPr>
          <w:rFonts w:ascii="Times New Roman" w:hAnsi="Times New Roman" w:cs="Times New Roman"/>
          <w:sz w:val="24"/>
          <w:szCs w:val="24"/>
        </w:rPr>
        <w:t xml:space="preserve">elicits </w:t>
      </w:r>
      <w:r w:rsidR="00B4326A">
        <w:rPr>
          <w:rFonts w:ascii="Times New Roman" w:hAnsi="Times New Roman" w:cs="Times New Roman"/>
          <w:sz w:val="24"/>
          <w:szCs w:val="24"/>
        </w:rPr>
        <w:t>little to no change</w:t>
      </w:r>
      <w:r w:rsidR="00CB4B59">
        <w:rPr>
          <w:rFonts w:ascii="Times New Roman" w:hAnsi="Times New Roman" w:cs="Times New Roman"/>
          <w:sz w:val="24"/>
          <w:szCs w:val="24"/>
        </w:rPr>
        <w:t xml:space="preserve"> </w:t>
      </w:r>
      <w:r w:rsidR="00535E10">
        <w:rPr>
          <w:rFonts w:ascii="Times New Roman" w:hAnsi="Times New Roman" w:cs="Times New Roman"/>
          <w:sz w:val="24"/>
          <w:szCs w:val="24"/>
        </w:rPr>
        <w:t xml:space="preserve">in </w:t>
      </w:r>
      <w:r w:rsidR="00CB4B59">
        <w:rPr>
          <w:rFonts w:ascii="Times New Roman" w:hAnsi="Times New Roman" w:cs="Times New Roman"/>
          <w:sz w:val="24"/>
          <w:szCs w:val="24"/>
        </w:rPr>
        <w:t>frailty</w:t>
      </w:r>
      <w:r w:rsidR="00B4326A">
        <w:rPr>
          <w:rFonts w:ascii="Times New Roman" w:hAnsi="Times New Roman" w:cs="Times New Roman"/>
          <w:sz w:val="24"/>
          <w:szCs w:val="24"/>
        </w:rPr>
        <w:t xml:space="preserve">, similar to the </w:t>
      </w:r>
      <w:r w:rsidR="00F86546">
        <w:rPr>
          <w:rFonts w:ascii="Times New Roman" w:hAnsi="Times New Roman" w:cs="Times New Roman"/>
          <w:sz w:val="24"/>
          <w:szCs w:val="24"/>
        </w:rPr>
        <w:t>VA validation studies</w:t>
      </w:r>
      <w:r w:rsidR="004F696D">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{"citationID":"EKRXH8kH","properties":{"formattedCitation":"(31)","plainCitation":"(31)","noteIndex":0},"citationItems":[{"id":343,"uris":["http://zotero.org/users/11024131/items/ILPRRXC6"],"itemData":{"id":343,"type":"article-journal","abstract":"Abstract\nBackground\nThe Veterans Affairs Frailty Index (VA-FI) is an electronic frailty index developed to measure frailty using administrative claims and electronic health records data in Veterans. An update to ICD-10 coding is needed to enable contemporary measurement of frailty.\nMethod\nInternational Classification of Diseases, ninth revision (ICD-9) codes from the original VA-FI were mapped to ICD-10 first using the Centers for Medicaid and Medicare Services (CMS) General Equivalence Mappings. The resulting ICD-10 codes were reviewed by 2 geriatricians. Using a national cohort of Veterans aged 65 years and older, the prevalence of deficits contributing to the VA-FI and associations between the VA-FI and mortality over years 2012–2018 were examined.\nResults\nThe updated VA-FI-10 includes 6422 codes representing 31 health deficits. Annual cohorts defined on October 1 of each year included 2 266 191 to 2 428 115 Veterans, for which the mean age was 76 years, 97%–98% were male, 78%–79% were White, and the mean VA-FI was 0.20–0.22. The VA-FI-10 deficits showed stability before and after the transition to ICD-10 in 2015, and maintained strong associations with mortality. Patients classified as frail (VA-FI &gt; 0.2) consistently had a hazard of death more than 2 times higher than nonfrail patients (VA-FI ≤ 0.1). Distributions of frailty and associations with mortality varied with and without linkage to CMS data and with different assessment periods for capturing deficits.\nConclusions\nThe updated VA-FI-10 maintains content validity, stability, and predictive validity for mortality in a contemporary cohort of Veterans aged 65 years and older, and may be applied to ICD-9 and ICD-10 claims data to measure frailty.","container-title":"The journals of gerontology. Series A, Biological sciences and medical sciences","DOI":"10.1093/gerona/glab071","ISSN":"1079-5006","issue":"7","journalAbbreviation":"J GERONTOL A-BIOL","note":"publisher-place: US\npublisher: Oxford University Press","page":"1318-1325","title":"Updating and Validating the U.S. Veterans Affairs Frailty Index: Transitioning From ICD-9 to ICD-10","volume":"76","author":[{"family":"Cheng","given":"David"},{"family":"DuMontier","given":"Clark"},{"family":"Yildirim","given":"Cenk"},{"family":"Charest","given":"Brian"},{"family":"Hawley","given":"Chelsea E"},{"family":"Zhuo","given":"Min"},{"family":"Paik","given":"Julie M"},{"family":"Yaksic","given":"Enzo"},{"family":"Gaziano","given":"J Michael"},{"family":"Do","given":"Nhan"},{"family":"Brophy","given":"Mary"},{"family":"Cho","given":"Kelly"},{"family":"Kim","given":"Dae H"},{"family":"Driver","given":"Jane A"},{"family":"Fillmore","given":"Nathanael R"},{"family":"Orkaby","given":"Ariela R"}],"issued":{"date-parts":[["2021"]]}}}],"schema":"https://github.com/citation-style-language/schema/raw/master/csl-citation.json"} </w:instrText>
      </w:r>
      <w:r w:rsidR="00786AC2">
        <w:rPr>
          <w:rFonts w:ascii="Times New Roman" w:hAnsi="Times New Roman" w:cs="Times New Roman"/>
          <w:sz w:val="24"/>
          <w:szCs w:val="24"/>
        </w:rPr>
        <w:fldChar w:fldCharType="separate"/>
      </w:r>
      <w:r w:rsidR="0048000F">
        <w:rPr>
          <w:rFonts w:ascii="Times New Roman" w:hAnsi="Times New Roman" w:cs="Times New Roman"/>
          <w:sz w:val="24"/>
        </w:rPr>
        <w:t>(31)</w:t>
      </w:r>
      <w:r w:rsidR="00786AC2">
        <w:rPr>
          <w:rFonts w:ascii="Times New Roman" w:hAnsi="Times New Roman" w:cs="Times New Roman"/>
          <w:sz w:val="24"/>
          <w:szCs w:val="24"/>
        </w:rPr>
        <w:fldChar w:fldCharType="end"/>
      </w:r>
      <w:r w:rsidR="003235E2">
        <w:rPr>
          <w:rFonts w:ascii="Times New Roman" w:hAnsi="Times New Roman" w:cs="Times New Roman"/>
          <w:sz w:val="24"/>
          <w:szCs w:val="24"/>
        </w:rPr>
        <w:t>.</w:t>
      </w:r>
      <w:r w:rsidR="00F86546">
        <w:rPr>
          <w:rFonts w:ascii="Times New Roman" w:hAnsi="Times New Roman" w:cs="Times New Roman"/>
          <w:sz w:val="24"/>
          <w:szCs w:val="24"/>
        </w:rPr>
        <w:t xml:space="preserve"> </w:t>
      </w:r>
      <w:r w:rsidR="00B4326A">
        <w:rPr>
          <w:rFonts w:ascii="Times New Roman" w:hAnsi="Times New Roman" w:cs="Times New Roman"/>
          <w:sz w:val="24"/>
          <w:szCs w:val="24"/>
        </w:rPr>
        <w:t xml:space="preserve"> </w:t>
      </w:r>
      <w:r w:rsidR="007A3EDB">
        <w:rPr>
          <w:rFonts w:ascii="Times New Roman" w:hAnsi="Times New Roman" w:cs="Times New Roman"/>
          <w:sz w:val="24"/>
          <w:szCs w:val="24"/>
        </w:rPr>
        <w:t xml:space="preserve"> </w:t>
      </w:r>
      <w:commentRangeEnd w:id="262"/>
      <w:r w:rsidR="00F430C2">
        <w:rPr>
          <w:rStyle w:val="CommentReference"/>
        </w:rPr>
        <w:commentReference w:id="262"/>
      </w:r>
      <w:commentRangeEnd w:id="263"/>
      <w:r w:rsidR="00F430C2">
        <w:rPr>
          <w:rStyle w:val="CommentReference"/>
        </w:rPr>
        <w:commentReference w:id="263"/>
      </w:r>
    </w:p>
    <w:p w14:paraId="30C41DA5" w14:textId="77777777" w:rsidR="00603061" w:rsidRDefault="00603061" w:rsidP="009631A5">
      <w:pPr>
        <w:spacing w:after="0"/>
        <w:rPr>
          <w:rFonts w:ascii="Times New Roman" w:hAnsi="Times New Roman" w:cs="Times New Roman"/>
          <w:sz w:val="24"/>
          <w:szCs w:val="24"/>
        </w:rPr>
      </w:pPr>
    </w:p>
    <w:p w14:paraId="0000002F" w14:textId="4E4721B3" w:rsidR="009E3786" w:rsidRPr="00010F95" w:rsidRDefault="00BD1C3B" w:rsidP="009631A5">
      <w:pPr>
        <w:spacing w:after="0"/>
        <w:rPr>
          <w:rFonts w:ascii="Times New Roman" w:hAnsi="Times New Roman" w:cs="Times New Roman"/>
          <w:sz w:val="24"/>
          <w:szCs w:val="24"/>
        </w:rPr>
      </w:pPr>
      <w:r>
        <w:rPr>
          <w:rFonts w:ascii="Times New Roman" w:hAnsi="Times New Roman" w:cs="Times New Roman"/>
          <w:sz w:val="24"/>
          <w:szCs w:val="24"/>
        </w:rPr>
        <w:t>Interactive r</w:t>
      </w:r>
      <w:r w:rsidR="0063722F" w:rsidRPr="00010F95">
        <w:rPr>
          <w:rFonts w:ascii="Times New Roman" w:hAnsi="Times New Roman" w:cs="Times New Roman"/>
          <w:sz w:val="24"/>
          <w:szCs w:val="24"/>
        </w:rPr>
        <w:t xml:space="preserve">esults can be found at: </w:t>
      </w:r>
      <w:r w:rsidR="006353AD" w:rsidRPr="00010F95">
        <w:rPr>
          <w:rFonts w:ascii="Times New Roman" w:hAnsi="Times New Roman" w:cs="Times New Roman"/>
          <w:sz w:val="24"/>
          <w:szCs w:val="24"/>
        </w:rPr>
        <w:t>https://roux-ohdsi.observablehq.cloud/interactive-frailty-indices/</w:t>
      </w:r>
    </w:p>
    <w:p w14:paraId="650CB7A5" w14:textId="68A239E9" w:rsidR="00DE4176" w:rsidRDefault="00DE4176" w:rsidP="00DE4176">
      <w:pPr>
        <w:pBdr>
          <w:top w:val="nil"/>
          <w:left w:val="nil"/>
          <w:bottom w:val="nil"/>
          <w:right w:val="nil"/>
          <w:between w:val="nil"/>
        </w:pBdr>
        <w:spacing w:after="0"/>
        <w:ind w:left="720"/>
        <w:rPr>
          <w:rFonts w:ascii="Times New Roman" w:hAnsi="Times New Roman" w:cs="Times New Roman"/>
          <w:sz w:val="24"/>
          <w:szCs w:val="24"/>
        </w:rPr>
      </w:pPr>
    </w:p>
    <w:p w14:paraId="0000003D" w14:textId="77777777" w:rsidR="009E3786" w:rsidRPr="00010F95" w:rsidRDefault="009E3786" w:rsidP="009631A5">
      <w:pPr>
        <w:pBdr>
          <w:top w:val="nil"/>
          <w:left w:val="nil"/>
          <w:bottom w:val="nil"/>
          <w:right w:val="nil"/>
          <w:between w:val="nil"/>
        </w:pBdr>
        <w:spacing w:after="0"/>
        <w:rPr>
          <w:rFonts w:ascii="Times New Roman" w:hAnsi="Times New Roman" w:cs="Times New Roman"/>
          <w:sz w:val="24"/>
          <w:szCs w:val="24"/>
        </w:rPr>
      </w:pPr>
    </w:p>
    <w:p w14:paraId="0000003E" w14:textId="07009D78" w:rsidR="009E3786" w:rsidRPr="00093065" w:rsidRDefault="006477FF" w:rsidP="009631A5">
      <w:pPr>
        <w:pStyle w:val="Heading1"/>
        <w:spacing w:before="0"/>
        <w:rPr>
          <w:rFonts w:ascii="Times New Roman" w:hAnsi="Times New Roman" w:cs="Times New Roman"/>
          <w:b/>
          <w:bCs/>
          <w:color w:val="auto"/>
          <w:sz w:val="24"/>
          <w:szCs w:val="24"/>
        </w:rPr>
      </w:pPr>
      <w:bookmarkStart w:id="264" w:name="_heading=h.pxchlla84y4x" w:colFirst="0" w:colLast="0"/>
      <w:bookmarkEnd w:id="264"/>
      <w:commentRangeStart w:id="265"/>
      <w:r w:rsidRPr="00093065">
        <w:rPr>
          <w:rFonts w:ascii="Times New Roman" w:hAnsi="Times New Roman" w:cs="Times New Roman"/>
          <w:b/>
          <w:bCs/>
          <w:color w:val="auto"/>
          <w:sz w:val="24"/>
          <w:szCs w:val="24"/>
        </w:rPr>
        <w:t>Discussion</w:t>
      </w:r>
      <w:commentRangeEnd w:id="265"/>
      <w:r w:rsidR="00786AC2">
        <w:rPr>
          <w:rStyle w:val="CommentReference"/>
          <w:rFonts w:eastAsia="Calibri" w:cs="Calibri"/>
          <w:color w:val="auto"/>
        </w:rPr>
        <w:commentReference w:id="265"/>
      </w:r>
    </w:p>
    <w:p w14:paraId="0C9825EB" w14:textId="74115DCA" w:rsidR="00E05343" w:rsidRDefault="00BE240F" w:rsidP="00786AC2">
      <w:pPr>
        <w:spacing w:after="0"/>
        <w:ind w:firstLine="720"/>
        <w:rPr>
          <w:rFonts w:ascii="Times New Roman" w:hAnsi="Times New Roman" w:cs="Times New Roman"/>
          <w:sz w:val="24"/>
          <w:szCs w:val="24"/>
        </w:rPr>
      </w:pPr>
      <w:r>
        <w:rPr>
          <w:rFonts w:ascii="Times New Roman" w:hAnsi="Times New Roman" w:cs="Times New Roman"/>
          <w:sz w:val="24"/>
          <w:szCs w:val="24"/>
        </w:rPr>
        <w:t>Using a network study approach, w</w:t>
      </w:r>
      <w:r w:rsidR="00E05343" w:rsidRPr="00010F95">
        <w:rPr>
          <w:rFonts w:ascii="Times New Roman" w:hAnsi="Times New Roman" w:cs="Times New Roman"/>
          <w:sz w:val="24"/>
          <w:szCs w:val="24"/>
        </w:rPr>
        <w:t xml:space="preserve">e calculated </w:t>
      </w:r>
      <w:r w:rsidR="00E05343">
        <w:rPr>
          <w:rFonts w:ascii="Times New Roman" w:hAnsi="Times New Roman" w:cs="Times New Roman"/>
          <w:sz w:val="24"/>
          <w:szCs w:val="24"/>
        </w:rPr>
        <w:t>2</w:t>
      </w:r>
      <w:r w:rsidR="00E05343" w:rsidRPr="00010F95">
        <w:rPr>
          <w:rFonts w:ascii="Times New Roman" w:hAnsi="Times New Roman" w:cs="Times New Roman"/>
          <w:sz w:val="24"/>
          <w:szCs w:val="24"/>
        </w:rPr>
        <w:t xml:space="preserve"> FIs across 2 US and 3 UK databases </w:t>
      </w:r>
      <w:del w:id="266" w:author="Cavanaugh, Rob" w:date="2025-08-08T11:30:00Z" w16du:dateUtc="2025-08-08T15:30:00Z">
        <w:r w:rsidR="00786AC2" w:rsidDel="002D00E1">
          <w:rPr>
            <w:rFonts w:ascii="Times New Roman" w:hAnsi="Times New Roman" w:cs="Times New Roman"/>
            <w:sz w:val="24"/>
            <w:szCs w:val="24"/>
          </w:rPr>
          <w:delText xml:space="preserve">that are </w:delText>
        </w:r>
      </w:del>
      <w:r w:rsidR="00C92661">
        <w:rPr>
          <w:rFonts w:ascii="Times New Roman" w:hAnsi="Times New Roman" w:cs="Times New Roman"/>
          <w:sz w:val="24"/>
          <w:szCs w:val="24"/>
        </w:rPr>
        <w:t>harmonized using the OMOP CDM</w:t>
      </w:r>
      <w:r w:rsidR="00786AC2">
        <w:rPr>
          <w:rFonts w:ascii="Times New Roman" w:hAnsi="Times New Roman" w:cs="Times New Roman"/>
          <w:sz w:val="24"/>
          <w:szCs w:val="24"/>
        </w:rPr>
        <w:t xml:space="preserve">. We aimed to </w:t>
      </w:r>
      <w:r w:rsidR="00E05343" w:rsidRPr="00010F95">
        <w:rPr>
          <w:rFonts w:ascii="Times New Roman" w:hAnsi="Times New Roman" w:cs="Times New Roman"/>
          <w:sz w:val="24"/>
          <w:szCs w:val="24"/>
        </w:rPr>
        <w:t xml:space="preserve">demonstrate differences in frailty across </w:t>
      </w:r>
      <w:r w:rsidR="00786AC2">
        <w:rPr>
          <w:rFonts w:ascii="Times New Roman" w:hAnsi="Times New Roman" w:cs="Times New Roman"/>
          <w:sz w:val="24"/>
          <w:szCs w:val="24"/>
        </w:rPr>
        <w:t>international clinical settings</w:t>
      </w:r>
      <w:r w:rsidR="00E05343">
        <w:rPr>
          <w:rFonts w:ascii="Times New Roman" w:hAnsi="Times New Roman" w:cs="Times New Roman"/>
          <w:sz w:val="24"/>
          <w:szCs w:val="24"/>
        </w:rPr>
        <w:t xml:space="preserve"> and to understand the fidelity of FIs in data transformed to a CDM</w:t>
      </w:r>
      <w:r w:rsidR="00E05343" w:rsidRPr="00010F95">
        <w:rPr>
          <w:rFonts w:ascii="Times New Roman" w:hAnsi="Times New Roman" w:cs="Times New Roman"/>
          <w:sz w:val="24"/>
          <w:szCs w:val="24"/>
        </w:rPr>
        <w:t xml:space="preserve">. </w:t>
      </w:r>
      <w:r w:rsidR="004C5726">
        <w:rPr>
          <w:rFonts w:ascii="Times New Roman" w:hAnsi="Times New Roman" w:cs="Times New Roman"/>
          <w:sz w:val="24"/>
          <w:szCs w:val="24"/>
        </w:rPr>
        <w:t>On the surface</w:t>
      </w:r>
      <w:ins w:id="267" w:author="Cavanaugh, Rob" w:date="2025-08-08T11:30:00Z" w16du:dateUtc="2025-08-08T15:30:00Z">
        <w:r w:rsidR="002D00E1">
          <w:rPr>
            <w:rFonts w:ascii="Times New Roman" w:hAnsi="Times New Roman" w:cs="Times New Roman"/>
            <w:sz w:val="24"/>
            <w:szCs w:val="24"/>
          </w:rPr>
          <w:t xml:space="preserve">, </w:t>
        </w:r>
      </w:ins>
      <w:del w:id="268" w:author="Cavanaugh, Rob" w:date="2025-08-08T11:30:00Z" w16du:dateUtc="2025-08-08T15:30:00Z">
        <w:r w:rsidR="004C5726" w:rsidDel="002D00E1">
          <w:rPr>
            <w:rFonts w:ascii="Times New Roman" w:hAnsi="Times New Roman" w:cs="Times New Roman"/>
            <w:sz w:val="24"/>
            <w:szCs w:val="24"/>
          </w:rPr>
          <w:delText xml:space="preserve"> it</w:delText>
        </w:r>
        <w:r w:rsidR="00E05343" w:rsidDel="002D00E1">
          <w:rPr>
            <w:rFonts w:ascii="Times New Roman" w:hAnsi="Times New Roman" w:cs="Times New Roman"/>
            <w:sz w:val="24"/>
            <w:szCs w:val="24"/>
          </w:rPr>
          <w:delText xml:space="preserve"> </w:delText>
        </w:r>
        <w:r w:rsidR="00564A3C" w:rsidDel="002D00E1">
          <w:rPr>
            <w:rFonts w:ascii="Times New Roman" w:hAnsi="Times New Roman" w:cs="Times New Roman"/>
            <w:sz w:val="24"/>
            <w:szCs w:val="24"/>
          </w:rPr>
          <w:delText xml:space="preserve">seemed </w:delText>
        </w:r>
        <w:r w:rsidR="00E05343" w:rsidDel="002D00E1">
          <w:rPr>
            <w:rFonts w:ascii="Times New Roman" w:hAnsi="Times New Roman" w:cs="Times New Roman"/>
            <w:sz w:val="24"/>
            <w:szCs w:val="24"/>
          </w:rPr>
          <w:delText xml:space="preserve">that </w:delText>
        </w:r>
      </w:del>
      <w:r w:rsidR="00E05343">
        <w:rPr>
          <w:rFonts w:ascii="Times New Roman" w:hAnsi="Times New Roman" w:cs="Times New Roman"/>
          <w:sz w:val="24"/>
          <w:szCs w:val="24"/>
        </w:rPr>
        <w:t xml:space="preserve">the US </w:t>
      </w:r>
      <w:ins w:id="269" w:author="Cavanaugh, Rob" w:date="2025-08-08T11:31:00Z" w16du:dateUtc="2025-08-08T15:31:00Z">
        <w:r w:rsidR="002D00E1">
          <w:rPr>
            <w:rFonts w:ascii="Times New Roman" w:hAnsi="Times New Roman" w:cs="Times New Roman"/>
            <w:sz w:val="24"/>
            <w:szCs w:val="24"/>
          </w:rPr>
          <w:t xml:space="preserve">cohorts appeared more </w:t>
        </w:r>
      </w:ins>
      <w:del w:id="270" w:author="Cavanaugh, Rob" w:date="2025-08-08T11:31:00Z" w16du:dateUtc="2025-08-08T15:31:00Z">
        <w:r w:rsidR="004C5726" w:rsidDel="002D00E1">
          <w:rPr>
            <w:rFonts w:ascii="Times New Roman" w:hAnsi="Times New Roman" w:cs="Times New Roman"/>
            <w:sz w:val="24"/>
            <w:szCs w:val="24"/>
          </w:rPr>
          <w:delText>wa</w:delText>
        </w:r>
        <w:r w:rsidR="00E05343" w:rsidDel="002D00E1">
          <w:rPr>
            <w:rFonts w:ascii="Times New Roman" w:hAnsi="Times New Roman" w:cs="Times New Roman"/>
            <w:sz w:val="24"/>
            <w:szCs w:val="24"/>
          </w:rPr>
          <w:delText xml:space="preserve">s </w:delText>
        </w:r>
      </w:del>
      <w:r w:rsidR="00057DD4">
        <w:rPr>
          <w:rFonts w:ascii="Times New Roman" w:hAnsi="Times New Roman" w:cs="Times New Roman"/>
          <w:sz w:val="24"/>
          <w:szCs w:val="24"/>
        </w:rPr>
        <w:t>frail</w:t>
      </w:r>
      <w:del w:id="271" w:author="Cavanaugh, Rob" w:date="2025-08-08T11:31:00Z" w16du:dateUtc="2025-08-08T15:31:00Z">
        <w:r w:rsidR="00057DD4" w:rsidDel="002D00E1">
          <w:rPr>
            <w:rFonts w:ascii="Times New Roman" w:hAnsi="Times New Roman" w:cs="Times New Roman"/>
            <w:sz w:val="24"/>
            <w:szCs w:val="24"/>
          </w:rPr>
          <w:delText>er</w:delText>
        </w:r>
      </w:del>
      <w:r w:rsidR="00E05343">
        <w:rPr>
          <w:rFonts w:ascii="Times New Roman" w:hAnsi="Times New Roman" w:cs="Times New Roman"/>
          <w:sz w:val="24"/>
          <w:szCs w:val="24"/>
        </w:rPr>
        <w:t xml:space="preserve"> than the UK</w:t>
      </w:r>
      <w:r w:rsidR="00786AC2">
        <w:rPr>
          <w:rFonts w:ascii="Times New Roman" w:hAnsi="Times New Roman" w:cs="Times New Roman"/>
          <w:sz w:val="24"/>
          <w:szCs w:val="24"/>
        </w:rPr>
        <w:t>, as we hypothesized</w:t>
      </w:r>
      <w:r w:rsidR="00E05343">
        <w:rPr>
          <w:rFonts w:ascii="Times New Roman" w:hAnsi="Times New Roman" w:cs="Times New Roman"/>
          <w:sz w:val="24"/>
          <w:szCs w:val="24"/>
        </w:rPr>
        <w:t xml:space="preserve">. However, </w:t>
      </w:r>
      <w:r w:rsidR="00564A3C">
        <w:rPr>
          <w:rFonts w:ascii="Times New Roman" w:hAnsi="Times New Roman" w:cs="Times New Roman"/>
          <w:sz w:val="24"/>
          <w:szCs w:val="24"/>
        </w:rPr>
        <w:t>variability</w:t>
      </w:r>
      <w:r w:rsidR="00E05343">
        <w:rPr>
          <w:rFonts w:ascii="Times New Roman" w:hAnsi="Times New Roman" w:cs="Times New Roman"/>
          <w:sz w:val="24"/>
          <w:szCs w:val="24"/>
        </w:rPr>
        <w:t xml:space="preserve"> in the prevalence of frailty</w:t>
      </w:r>
      <w:ins w:id="272" w:author="Cavanaugh, Rob" w:date="2025-08-08T11:31:00Z" w16du:dateUtc="2025-08-08T15:31:00Z">
        <w:r w:rsidR="002D00E1">
          <w:rPr>
            <w:rFonts w:ascii="Times New Roman" w:hAnsi="Times New Roman" w:cs="Times New Roman"/>
            <w:sz w:val="24"/>
            <w:szCs w:val="24"/>
          </w:rPr>
          <w:t xml:space="preserve"> between measures and across databases</w:t>
        </w:r>
      </w:ins>
      <w:r w:rsidR="00057DD4">
        <w:rPr>
          <w:rFonts w:ascii="Times New Roman" w:hAnsi="Times New Roman" w:cs="Times New Roman"/>
          <w:sz w:val="24"/>
          <w:szCs w:val="24"/>
        </w:rPr>
        <w:t>,</w:t>
      </w:r>
      <w:r w:rsidR="00E05343">
        <w:rPr>
          <w:rFonts w:ascii="Times New Roman" w:hAnsi="Times New Roman" w:cs="Times New Roman"/>
          <w:sz w:val="24"/>
          <w:szCs w:val="24"/>
        </w:rPr>
        <w:t xml:space="preserve"> </w:t>
      </w:r>
      <w:del w:id="273" w:author="Cavanaugh, Rob" w:date="2025-08-08T11:31:00Z" w16du:dateUtc="2025-08-08T15:31:00Z">
        <w:r w:rsidR="00057DD4" w:rsidDel="002D00E1">
          <w:rPr>
            <w:rFonts w:ascii="Times New Roman" w:hAnsi="Times New Roman" w:cs="Times New Roman"/>
            <w:sz w:val="24"/>
            <w:szCs w:val="24"/>
          </w:rPr>
          <w:delText xml:space="preserve">particularly </w:delText>
        </w:r>
      </w:del>
      <w:ins w:id="274" w:author="Cavanaugh, Rob" w:date="2025-08-08T11:31:00Z" w16du:dateUtc="2025-08-08T15:31:00Z">
        <w:r w:rsidR="002D00E1">
          <w:rPr>
            <w:rFonts w:ascii="Times New Roman" w:hAnsi="Times New Roman" w:cs="Times New Roman"/>
            <w:sz w:val="24"/>
            <w:szCs w:val="24"/>
          </w:rPr>
          <w:t xml:space="preserve">even </w:t>
        </w:r>
      </w:ins>
      <w:r w:rsidR="00E05343">
        <w:rPr>
          <w:rFonts w:ascii="Times New Roman" w:hAnsi="Times New Roman" w:cs="Times New Roman"/>
          <w:sz w:val="24"/>
          <w:szCs w:val="24"/>
        </w:rPr>
        <w:t xml:space="preserve">after changes </w:t>
      </w:r>
      <w:r w:rsidR="00564A3C">
        <w:rPr>
          <w:rFonts w:ascii="Times New Roman" w:hAnsi="Times New Roman" w:cs="Times New Roman"/>
          <w:sz w:val="24"/>
          <w:szCs w:val="24"/>
        </w:rPr>
        <w:t>were made to the</w:t>
      </w:r>
      <w:r w:rsidR="00E05343">
        <w:rPr>
          <w:rFonts w:ascii="Times New Roman" w:hAnsi="Times New Roman" w:cs="Times New Roman"/>
          <w:sz w:val="24"/>
          <w:szCs w:val="24"/>
        </w:rPr>
        <w:t xml:space="preserve"> lookback period</w:t>
      </w:r>
      <w:r w:rsidR="00786AC2">
        <w:rPr>
          <w:rFonts w:ascii="Times New Roman" w:hAnsi="Times New Roman" w:cs="Times New Roman"/>
          <w:sz w:val="24"/>
          <w:szCs w:val="24"/>
        </w:rPr>
        <w:t xml:space="preserve"> during which deficits were assessed</w:t>
      </w:r>
      <w:r w:rsidR="00E05343">
        <w:rPr>
          <w:rFonts w:ascii="Times New Roman" w:hAnsi="Times New Roman" w:cs="Times New Roman"/>
          <w:sz w:val="24"/>
          <w:szCs w:val="24"/>
        </w:rPr>
        <w:t xml:space="preserve"> and </w:t>
      </w:r>
      <w:r w:rsidR="00786AC2">
        <w:rPr>
          <w:rFonts w:ascii="Times New Roman" w:hAnsi="Times New Roman" w:cs="Times New Roman"/>
          <w:sz w:val="24"/>
          <w:szCs w:val="24"/>
        </w:rPr>
        <w:t xml:space="preserve">the </w:t>
      </w:r>
      <w:r w:rsidR="00E05343">
        <w:rPr>
          <w:rFonts w:ascii="Times New Roman" w:hAnsi="Times New Roman" w:cs="Times New Roman"/>
          <w:sz w:val="24"/>
          <w:szCs w:val="24"/>
        </w:rPr>
        <w:t>inclusion of measurements</w:t>
      </w:r>
      <w:r w:rsidR="00057DD4">
        <w:rPr>
          <w:rFonts w:ascii="Times New Roman" w:hAnsi="Times New Roman" w:cs="Times New Roman"/>
          <w:sz w:val="24"/>
          <w:szCs w:val="24"/>
        </w:rPr>
        <w:t>,</w:t>
      </w:r>
      <w:r w:rsidR="00E05343">
        <w:rPr>
          <w:rFonts w:ascii="Times New Roman" w:hAnsi="Times New Roman" w:cs="Times New Roman"/>
          <w:sz w:val="24"/>
          <w:szCs w:val="24"/>
        </w:rPr>
        <w:t xml:space="preserve"> implies that the</w:t>
      </w:r>
      <w:r w:rsidR="004C5726">
        <w:rPr>
          <w:rFonts w:ascii="Times New Roman" w:hAnsi="Times New Roman" w:cs="Times New Roman"/>
          <w:sz w:val="24"/>
          <w:szCs w:val="24"/>
        </w:rPr>
        <w:t xml:space="preserve"> way diagnoses are documented</w:t>
      </w:r>
      <w:r w:rsidR="00786AC2">
        <w:rPr>
          <w:rFonts w:ascii="Times New Roman" w:hAnsi="Times New Roman" w:cs="Times New Roman"/>
          <w:sz w:val="24"/>
          <w:szCs w:val="24"/>
        </w:rPr>
        <w:t xml:space="preserve"> and then extracted into </w:t>
      </w:r>
      <w:r w:rsidR="00824D40">
        <w:rPr>
          <w:rFonts w:ascii="Times New Roman" w:hAnsi="Times New Roman" w:cs="Times New Roman"/>
          <w:sz w:val="24"/>
          <w:szCs w:val="24"/>
        </w:rPr>
        <w:t xml:space="preserve">the </w:t>
      </w:r>
      <w:r w:rsidR="00786AC2">
        <w:rPr>
          <w:rFonts w:ascii="Times New Roman" w:hAnsi="Times New Roman" w:cs="Times New Roman"/>
          <w:sz w:val="24"/>
          <w:szCs w:val="24"/>
        </w:rPr>
        <w:t>CDM</w:t>
      </w:r>
      <w:r w:rsidR="004C5726">
        <w:rPr>
          <w:rFonts w:ascii="Times New Roman" w:hAnsi="Times New Roman" w:cs="Times New Roman"/>
          <w:sz w:val="24"/>
          <w:szCs w:val="24"/>
        </w:rPr>
        <w:t xml:space="preserve"> </w:t>
      </w:r>
      <w:r w:rsidR="00786AC2">
        <w:rPr>
          <w:rFonts w:ascii="Times New Roman" w:hAnsi="Times New Roman" w:cs="Times New Roman"/>
          <w:sz w:val="24"/>
          <w:szCs w:val="24"/>
        </w:rPr>
        <w:t>from</w:t>
      </w:r>
      <w:r w:rsidR="004C5726">
        <w:rPr>
          <w:rFonts w:ascii="Times New Roman" w:hAnsi="Times New Roman" w:cs="Times New Roman"/>
          <w:sz w:val="24"/>
          <w:szCs w:val="24"/>
        </w:rPr>
        <w:t xml:space="preserve"> a health care system is a significant factor in understanding if fidelity of FIs is maintained across </w:t>
      </w:r>
      <w:r w:rsidR="00057DD4">
        <w:rPr>
          <w:rFonts w:ascii="Times New Roman" w:hAnsi="Times New Roman" w:cs="Times New Roman"/>
          <w:sz w:val="24"/>
          <w:szCs w:val="24"/>
        </w:rPr>
        <w:t xml:space="preserve">CDM </w:t>
      </w:r>
      <w:r w:rsidR="004C5726">
        <w:rPr>
          <w:rFonts w:ascii="Times New Roman" w:hAnsi="Times New Roman" w:cs="Times New Roman"/>
          <w:sz w:val="24"/>
          <w:szCs w:val="24"/>
        </w:rPr>
        <w:t>network studies</w:t>
      </w:r>
      <w:r w:rsidR="00E05343">
        <w:rPr>
          <w:rFonts w:ascii="Times New Roman" w:hAnsi="Times New Roman" w:cs="Times New Roman"/>
          <w:sz w:val="24"/>
          <w:szCs w:val="24"/>
        </w:rPr>
        <w:t>.</w:t>
      </w:r>
      <w:ins w:id="275" w:author="Cavanaugh, Rob" w:date="2025-08-08T11:31:00Z" w16du:dateUtc="2025-08-08T15:31:00Z">
        <w:r w:rsidR="002D00E1">
          <w:rPr>
            <w:rFonts w:ascii="Times New Roman" w:hAnsi="Times New Roman" w:cs="Times New Roman"/>
            <w:sz w:val="24"/>
            <w:szCs w:val="24"/>
          </w:rPr>
          <w:t xml:space="preserve"> </w:t>
        </w:r>
      </w:ins>
      <w:ins w:id="276" w:author="Cavanaugh, Rob" w:date="2025-08-08T11:32:00Z" w16du:dateUtc="2025-08-08T15:32:00Z">
        <w:r w:rsidR="002D00E1">
          <w:rPr>
            <w:rFonts w:ascii="Times New Roman" w:hAnsi="Times New Roman" w:cs="Times New Roman"/>
            <w:sz w:val="24"/>
            <w:szCs w:val="24"/>
          </w:rPr>
          <w:t xml:space="preserve">Specifically, the finding that VAFI demonstrates greater frailty in the US while the </w:t>
        </w:r>
        <w:proofErr w:type="spellStart"/>
        <w:r w:rsidR="002D00E1">
          <w:rPr>
            <w:rFonts w:ascii="Times New Roman" w:hAnsi="Times New Roman" w:cs="Times New Roman"/>
            <w:sz w:val="24"/>
            <w:szCs w:val="24"/>
          </w:rPr>
          <w:t>eFI</w:t>
        </w:r>
        <w:proofErr w:type="spellEnd"/>
        <w:r w:rsidR="002D00E1">
          <w:rPr>
            <w:rFonts w:ascii="Times New Roman" w:hAnsi="Times New Roman" w:cs="Times New Roman"/>
            <w:sz w:val="24"/>
            <w:szCs w:val="24"/>
          </w:rPr>
          <w:t xml:space="preserve"> demonstrates greater frailty in the UK </w:t>
        </w:r>
      </w:ins>
      <w:ins w:id="277" w:author="Chen Yanover" w:date="2025-08-11T17:05:00Z" w16du:dateUtc="2025-08-11T14:05:00Z">
        <w:r w:rsidR="00387FBA">
          <w:rPr>
            <w:rFonts w:ascii="Times New Roman" w:hAnsi="Times New Roman" w:cs="Times New Roman"/>
            <w:sz w:val="24"/>
            <w:szCs w:val="24"/>
          </w:rPr>
          <w:t xml:space="preserve">suggests </w:t>
        </w:r>
      </w:ins>
      <w:ins w:id="278" w:author="Cavanaugh, Rob" w:date="2025-08-08T11:32:00Z" w16du:dateUtc="2025-08-08T15:32:00Z">
        <w:r w:rsidR="002D00E1">
          <w:rPr>
            <w:rFonts w:ascii="Times New Roman" w:hAnsi="Times New Roman" w:cs="Times New Roman"/>
            <w:sz w:val="24"/>
            <w:szCs w:val="24"/>
          </w:rPr>
          <w:t xml:space="preserve">that frailty as evidenced by these two instruments </w:t>
        </w:r>
      </w:ins>
      <w:ins w:id="279" w:author="Cavanaugh, Rob" w:date="2025-08-08T11:33:00Z" w16du:dateUtc="2025-08-08T15:33:00Z">
        <w:r w:rsidR="002D00E1">
          <w:rPr>
            <w:rFonts w:ascii="Times New Roman" w:hAnsi="Times New Roman" w:cs="Times New Roman"/>
            <w:sz w:val="24"/>
            <w:szCs w:val="24"/>
          </w:rPr>
          <w:t>may be more</w:t>
        </w:r>
      </w:ins>
      <w:ins w:id="280" w:author="Cavanaugh, Rob" w:date="2025-08-08T11:32:00Z" w16du:dateUtc="2025-08-08T15:32:00Z">
        <w:r w:rsidR="002D00E1">
          <w:rPr>
            <w:rFonts w:ascii="Times New Roman" w:hAnsi="Times New Roman" w:cs="Times New Roman"/>
            <w:sz w:val="24"/>
            <w:szCs w:val="24"/>
          </w:rPr>
          <w:t xml:space="preserve"> </w:t>
        </w:r>
      </w:ins>
      <w:ins w:id="281" w:author="Cavanaugh, Rob" w:date="2025-08-08T11:33:00Z" w16du:dateUtc="2025-08-08T15:33:00Z">
        <w:r w:rsidR="002D00E1">
          <w:rPr>
            <w:rFonts w:ascii="Times New Roman" w:hAnsi="Times New Roman" w:cs="Times New Roman"/>
            <w:sz w:val="24"/>
            <w:szCs w:val="24"/>
          </w:rPr>
          <w:t xml:space="preserve">dependent on the nature </w:t>
        </w:r>
      </w:ins>
      <w:ins w:id="282" w:author="Chen Yanover" w:date="2025-08-11T17:06:00Z" w16du:dateUtc="2025-08-11T14:06:00Z">
        <w:r w:rsidR="00387FBA">
          <w:rPr>
            <w:rFonts w:ascii="Times New Roman" w:hAnsi="Times New Roman" w:cs="Times New Roman"/>
            <w:sz w:val="24"/>
            <w:szCs w:val="24"/>
          </w:rPr>
          <w:t xml:space="preserve">of </w:t>
        </w:r>
      </w:ins>
      <w:ins w:id="283" w:author="Cavanaugh, Rob" w:date="2025-08-08T11:33:00Z" w16du:dateUtc="2025-08-08T15:33:00Z">
        <w:r w:rsidR="002D00E1">
          <w:rPr>
            <w:rFonts w:ascii="Times New Roman" w:hAnsi="Times New Roman" w:cs="Times New Roman"/>
            <w:sz w:val="24"/>
            <w:szCs w:val="24"/>
          </w:rPr>
          <w:t>source data, rather than the prevalence of frailty in each cohort. In the following, we unpack th</w:t>
        </w:r>
      </w:ins>
      <w:ins w:id="284" w:author="Chen Yanover" w:date="2025-08-11T17:06:00Z" w16du:dateUtc="2025-08-11T14:06:00Z">
        <w:r w:rsidR="00387FBA">
          <w:rPr>
            <w:rFonts w:ascii="Times New Roman" w:hAnsi="Times New Roman" w:cs="Times New Roman"/>
            <w:sz w:val="24"/>
            <w:szCs w:val="24"/>
          </w:rPr>
          <w:t>e</w:t>
        </w:r>
      </w:ins>
      <w:ins w:id="285" w:author="Cavanaugh, Rob" w:date="2025-08-08T11:33:00Z" w16du:dateUtc="2025-08-08T15:33:00Z">
        <w:del w:id="286" w:author="Chen Yanover" w:date="2025-08-11T17:06:00Z" w16du:dateUtc="2025-08-11T14:06:00Z">
          <w:r w:rsidR="002D00E1" w:rsidDel="00387FBA">
            <w:rPr>
              <w:rFonts w:ascii="Times New Roman" w:hAnsi="Times New Roman" w:cs="Times New Roman"/>
              <w:sz w:val="24"/>
              <w:szCs w:val="24"/>
            </w:rPr>
            <w:delText>i</w:delText>
          </w:r>
        </w:del>
        <w:r w:rsidR="002D00E1">
          <w:rPr>
            <w:rFonts w:ascii="Times New Roman" w:hAnsi="Times New Roman" w:cs="Times New Roman"/>
            <w:sz w:val="24"/>
            <w:szCs w:val="24"/>
          </w:rPr>
          <w:t>s</w:t>
        </w:r>
      </w:ins>
      <w:ins w:id="287" w:author="Chen Yanover" w:date="2025-08-11T17:06:00Z" w16du:dateUtc="2025-08-11T14:06:00Z">
        <w:r w:rsidR="00387FBA">
          <w:rPr>
            <w:rFonts w:ascii="Times New Roman" w:hAnsi="Times New Roman" w:cs="Times New Roman"/>
            <w:sz w:val="24"/>
            <w:szCs w:val="24"/>
          </w:rPr>
          <w:t>e</w:t>
        </w:r>
      </w:ins>
      <w:ins w:id="288" w:author="Cavanaugh, Rob" w:date="2025-08-08T11:33:00Z" w16du:dateUtc="2025-08-08T15:33:00Z">
        <w:r w:rsidR="002D00E1">
          <w:rPr>
            <w:rFonts w:ascii="Times New Roman" w:hAnsi="Times New Roman" w:cs="Times New Roman"/>
            <w:sz w:val="24"/>
            <w:szCs w:val="24"/>
          </w:rPr>
          <w:t xml:space="preserve"> findings and suggest potential</w:t>
        </w:r>
      </w:ins>
      <w:ins w:id="289" w:author="Cavanaugh, Rob" w:date="2025-08-08T11:34:00Z" w16du:dateUtc="2025-08-08T15:34:00Z">
        <w:r w:rsidR="002D00E1">
          <w:rPr>
            <w:rFonts w:ascii="Times New Roman" w:hAnsi="Times New Roman" w:cs="Times New Roman"/>
            <w:sz w:val="24"/>
            <w:szCs w:val="24"/>
          </w:rPr>
          <w:t xml:space="preserve"> features of the source data that may contribute to this non-ideal pattern of results.</w:t>
        </w:r>
      </w:ins>
    </w:p>
    <w:p w14:paraId="69D4CBA6" w14:textId="0DB57765" w:rsidR="00786AC2" w:rsidRDefault="00E212CA" w:rsidP="007B5036">
      <w:pPr>
        <w:spacing w:after="0"/>
        <w:ind w:firstLine="720"/>
        <w:rPr>
          <w:rFonts w:ascii="Times New Roman" w:hAnsi="Times New Roman" w:cs="Times New Roman"/>
          <w:sz w:val="24"/>
          <w:szCs w:val="24"/>
        </w:rPr>
      </w:pPr>
      <w:r w:rsidRPr="00E212CA">
        <w:rPr>
          <w:rFonts w:ascii="Times New Roman" w:hAnsi="Times New Roman" w:cs="Times New Roman"/>
          <w:b/>
          <w:bCs/>
          <w:sz w:val="24"/>
          <w:szCs w:val="24"/>
        </w:rPr>
        <w:t>Topic</w:t>
      </w:r>
      <w:r>
        <w:rPr>
          <w:rFonts w:ascii="Times New Roman" w:hAnsi="Times New Roman" w:cs="Times New Roman"/>
          <w:b/>
          <w:bCs/>
          <w:sz w:val="24"/>
          <w:szCs w:val="24"/>
        </w:rPr>
        <w:t>=</w:t>
      </w:r>
      <w:r w:rsidRPr="00E212CA">
        <w:rPr>
          <w:rFonts w:ascii="Times New Roman" w:hAnsi="Times New Roman" w:cs="Times New Roman"/>
          <w:b/>
          <w:bCs/>
          <w:sz w:val="24"/>
          <w:szCs w:val="24"/>
        </w:rPr>
        <w:t>Translation:</w:t>
      </w:r>
      <w:r>
        <w:rPr>
          <w:rFonts w:ascii="Times New Roman" w:hAnsi="Times New Roman" w:cs="Times New Roman"/>
          <w:sz w:val="24"/>
          <w:szCs w:val="24"/>
        </w:rPr>
        <w:t xml:space="preserve"> </w:t>
      </w:r>
      <w:r w:rsidR="00786AC2">
        <w:rPr>
          <w:rFonts w:ascii="Times New Roman" w:hAnsi="Times New Roman" w:cs="Times New Roman"/>
          <w:sz w:val="24"/>
          <w:szCs w:val="24"/>
        </w:rPr>
        <w:t>The transformation of source data to a CDM</w:t>
      </w:r>
      <w:ins w:id="290" w:author="Cavanaugh, Rob" w:date="2025-08-08T11:35:00Z" w16du:dateUtc="2025-08-08T15:35:00Z">
        <w:r w:rsidR="002D00E1">
          <w:rPr>
            <w:rFonts w:ascii="Times New Roman" w:hAnsi="Times New Roman" w:cs="Times New Roman"/>
            <w:sz w:val="24"/>
            <w:szCs w:val="24"/>
          </w:rPr>
          <w:t>-compatible vocabulary</w:t>
        </w:r>
      </w:ins>
      <w:ins w:id="291" w:author="Cavanaugh, Rob" w:date="2025-08-08T11:34:00Z" w16du:dateUtc="2025-08-08T15:34:00Z">
        <w:r w:rsidR="002D00E1">
          <w:rPr>
            <w:rFonts w:ascii="Times New Roman" w:hAnsi="Times New Roman" w:cs="Times New Roman"/>
            <w:sz w:val="24"/>
            <w:szCs w:val="24"/>
          </w:rPr>
          <w:t xml:space="preserve"> (i.e., the Extract, Transform, Load or ETL process)</w:t>
        </w:r>
      </w:ins>
      <w:r w:rsidR="00786AC2">
        <w:rPr>
          <w:rFonts w:ascii="Times New Roman" w:hAnsi="Times New Roman" w:cs="Times New Roman"/>
          <w:sz w:val="24"/>
          <w:szCs w:val="24"/>
        </w:rPr>
        <w:t xml:space="preserve"> requires interpreting disparate </w:t>
      </w:r>
      <w:r w:rsidR="00786AC2">
        <w:rPr>
          <w:rFonts w:ascii="Times New Roman" w:hAnsi="Times New Roman" w:cs="Times New Roman"/>
          <w:sz w:val="24"/>
          <w:szCs w:val="24"/>
        </w:rPr>
        <w:lastRenderedPageBreak/>
        <w:t xml:space="preserve">health data into a common language and format.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transformation is only as accurate as the translation</w:t>
      </w:r>
      <w:r w:rsidR="00786AC2">
        <w:rPr>
          <w:rFonts w:ascii="Times New Roman" w:hAnsi="Times New Roman" w:cs="Times New Roman"/>
          <w:sz w:val="24"/>
          <w:szCs w:val="24"/>
        </w:rPr>
        <w:t xml:space="preserve">, </w:t>
      </w:r>
      <w:r>
        <w:rPr>
          <w:rFonts w:ascii="Times New Roman" w:hAnsi="Times New Roman" w:cs="Times New Roman"/>
          <w:sz w:val="24"/>
          <w:szCs w:val="24"/>
        </w:rPr>
        <w:t>which is</w:t>
      </w:r>
      <w:r w:rsidR="00786AC2">
        <w:rPr>
          <w:rFonts w:ascii="Times New Roman" w:hAnsi="Times New Roman" w:cs="Times New Roman"/>
          <w:sz w:val="24"/>
          <w:szCs w:val="24"/>
        </w:rPr>
        <w:t xml:space="preserve"> </w:t>
      </w:r>
      <w:ins w:id="292" w:author="Chen Yanover" w:date="2025-08-11T17:08:00Z" w16du:dateUtc="2025-08-11T14:08:00Z">
        <w:r w:rsidR="00387FBA">
          <w:rPr>
            <w:rFonts w:ascii="Times New Roman" w:hAnsi="Times New Roman" w:cs="Times New Roman"/>
            <w:sz w:val="24"/>
            <w:szCs w:val="24"/>
          </w:rPr>
          <w:t xml:space="preserve">typically </w:t>
        </w:r>
      </w:ins>
      <w:r w:rsidR="00786AC2">
        <w:rPr>
          <w:rFonts w:ascii="Times New Roman" w:hAnsi="Times New Roman" w:cs="Times New Roman"/>
          <w:sz w:val="24"/>
          <w:szCs w:val="24"/>
        </w:rPr>
        <w:t>limit</w:t>
      </w:r>
      <w:r>
        <w:rPr>
          <w:rFonts w:ascii="Times New Roman" w:hAnsi="Times New Roman" w:cs="Times New Roman"/>
          <w:sz w:val="24"/>
          <w:szCs w:val="24"/>
        </w:rPr>
        <w:t>ed</w:t>
      </w:r>
      <w:r w:rsidR="00786AC2">
        <w:rPr>
          <w:rFonts w:ascii="Times New Roman" w:hAnsi="Times New Roman" w:cs="Times New Roman"/>
          <w:sz w:val="24"/>
          <w:szCs w:val="24"/>
        </w:rPr>
        <w:t xml:space="preserve"> </w:t>
      </w:r>
      <w:r>
        <w:rPr>
          <w:rFonts w:ascii="Times New Roman" w:hAnsi="Times New Roman" w:cs="Times New Roman"/>
          <w:sz w:val="24"/>
          <w:szCs w:val="24"/>
        </w:rPr>
        <w:t xml:space="preserve">in </w:t>
      </w:r>
      <w:r w:rsidR="00786AC2">
        <w:rPr>
          <w:rFonts w:ascii="Times New Roman" w:hAnsi="Times New Roman" w:cs="Times New Roman"/>
          <w:sz w:val="24"/>
          <w:szCs w:val="24"/>
        </w:rPr>
        <w:t xml:space="preserve">the ability to make 1:1 </w:t>
      </w:r>
      <w:proofErr w:type="gramStart"/>
      <w:r w:rsidR="00786AC2">
        <w:rPr>
          <w:rFonts w:ascii="Times New Roman" w:hAnsi="Times New Roman" w:cs="Times New Roman"/>
          <w:sz w:val="24"/>
          <w:szCs w:val="24"/>
        </w:rPr>
        <w:t>translations</w:t>
      </w:r>
      <w:proofErr w:type="gramEnd"/>
      <w:r w:rsidR="00786AC2">
        <w:rPr>
          <w:rFonts w:ascii="Times New Roman" w:hAnsi="Times New Roman" w:cs="Times New Roman"/>
          <w:sz w:val="24"/>
          <w:szCs w:val="24"/>
        </w:rPr>
        <w:t xml:space="preserve"> of certain components of health records. For example</w:t>
      </w:r>
      <w:r w:rsidR="00E82E46">
        <w:rPr>
          <w:rFonts w:ascii="Times New Roman" w:hAnsi="Times New Roman" w:cs="Times New Roman"/>
          <w:sz w:val="24"/>
          <w:szCs w:val="24"/>
        </w:rPr>
        <w:t>,</w:t>
      </w:r>
      <w:r w:rsidR="00786AC2">
        <w:rPr>
          <w:rFonts w:ascii="Times New Roman" w:hAnsi="Times New Roman" w:cs="Times New Roman"/>
          <w:sz w:val="24"/>
          <w:szCs w:val="24"/>
        </w:rPr>
        <w:t xml:space="preserve"> there is </w:t>
      </w:r>
      <w:del w:id="293" w:author="Cavanaugh, Rob" w:date="2025-08-08T11:35:00Z" w16du:dateUtc="2025-08-08T15:35:00Z">
        <w:r w:rsidR="00786AC2" w:rsidDel="002D00E1">
          <w:rPr>
            <w:rFonts w:ascii="Times New Roman" w:hAnsi="Times New Roman" w:cs="Times New Roman"/>
            <w:sz w:val="24"/>
            <w:szCs w:val="24"/>
          </w:rPr>
          <w:delText>no direct way to</w:delText>
        </w:r>
      </w:del>
      <w:ins w:id="294" w:author="Cavanaugh, Rob" w:date="2025-08-08T11:35:00Z" w16du:dateUtc="2025-08-08T15:35:00Z">
        <w:r w:rsidR="002D00E1">
          <w:rPr>
            <w:rFonts w:ascii="Times New Roman" w:hAnsi="Times New Roman" w:cs="Times New Roman"/>
            <w:sz w:val="24"/>
            <w:szCs w:val="24"/>
          </w:rPr>
          <w:t>often a one-to-many and many-to-one</w:t>
        </w:r>
      </w:ins>
      <w:r w:rsidR="00786AC2" w:rsidRPr="00786AC2">
        <w:rPr>
          <w:rFonts w:ascii="Times New Roman" w:hAnsi="Times New Roman" w:cs="Times New Roman"/>
          <w:sz w:val="24"/>
          <w:szCs w:val="24"/>
        </w:rPr>
        <w:t xml:space="preserve"> </w:t>
      </w:r>
      <w:commentRangeStart w:id="295"/>
      <w:commentRangeEnd w:id="295"/>
      <w:r w:rsidR="00786AC2" w:rsidRPr="00010F95">
        <w:commentReference w:id="295"/>
      </w:r>
      <w:r w:rsidR="00786AC2" w:rsidRPr="00786AC2">
        <w:rPr>
          <w:rFonts w:ascii="Times New Roman" w:hAnsi="Times New Roman" w:cs="Times New Roman"/>
          <w:sz w:val="24"/>
          <w:szCs w:val="24"/>
        </w:rPr>
        <w:t>transform</w:t>
      </w:r>
      <w:ins w:id="296" w:author="Cavanaugh, Rob" w:date="2025-08-08T11:35:00Z" w16du:dateUtc="2025-08-08T15:35:00Z">
        <w:r w:rsidR="002D00E1">
          <w:rPr>
            <w:rFonts w:ascii="Times New Roman" w:hAnsi="Times New Roman" w:cs="Times New Roman"/>
            <w:sz w:val="24"/>
            <w:szCs w:val="24"/>
          </w:rPr>
          <w:t>ation of</w:t>
        </w:r>
      </w:ins>
      <w:r w:rsidR="00786AC2" w:rsidRPr="00786AC2">
        <w:rPr>
          <w:rFonts w:ascii="Times New Roman" w:hAnsi="Times New Roman" w:cs="Times New Roman"/>
          <w:sz w:val="24"/>
          <w:szCs w:val="24"/>
        </w:rPr>
        <w:t xml:space="preserve"> </w:t>
      </w:r>
      <w:ins w:id="297" w:author="Cavanaugh, Rob" w:date="2025-08-08T11:36:00Z" w16du:dateUtc="2025-08-08T15:36:00Z">
        <w:r w:rsidR="002D00E1">
          <w:rPr>
            <w:rFonts w:ascii="Times New Roman" w:hAnsi="Times New Roman" w:cs="Times New Roman"/>
            <w:sz w:val="24"/>
            <w:szCs w:val="24"/>
          </w:rPr>
          <w:t xml:space="preserve">US-centric </w:t>
        </w:r>
      </w:ins>
      <w:r w:rsidR="00786AC2" w:rsidRPr="00786AC2">
        <w:rPr>
          <w:rFonts w:ascii="Times New Roman" w:hAnsi="Times New Roman" w:cs="Times New Roman"/>
          <w:sz w:val="24"/>
          <w:szCs w:val="24"/>
        </w:rPr>
        <w:t>ICD</w:t>
      </w:r>
      <w:ins w:id="298" w:author="Cavanaugh, Rob" w:date="2025-08-08T11:35:00Z" w16du:dateUtc="2025-08-08T15:35:00Z">
        <w:r w:rsidR="002D00E1">
          <w:rPr>
            <w:rFonts w:ascii="Times New Roman" w:hAnsi="Times New Roman" w:cs="Times New Roman"/>
            <w:sz w:val="24"/>
            <w:szCs w:val="24"/>
          </w:rPr>
          <w:t>-</w:t>
        </w:r>
      </w:ins>
      <w:del w:id="299" w:author="Cavanaugh, Rob" w:date="2025-08-08T11:35:00Z" w16du:dateUtc="2025-08-08T15:35:00Z">
        <w:r w:rsidR="00786AC2" w:rsidDel="002D00E1">
          <w:rPr>
            <w:rFonts w:ascii="Times New Roman" w:hAnsi="Times New Roman" w:cs="Times New Roman"/>
            <w:sz w:val="24"/>
            <w:szCs w:val="24"/>
          </w:rPr>
          <w:delText xml:space="preserve"> </w:delText>
        </w:r>
      </w:del>
      <w:r w:rsidR="00786AC2" w:rsidRPr="00786AC2">
        <w:rPr>
          <w:rFonts w:ascii="Times New Roman" w:hAnsi="Times New Roman" w:cs="Times New Roman"/>
          <w:sz w:val="24"/>
          <w:szCs w:val="24"/>
        </w:rPr>
        <w:t>9</w:t>
      </w:r>
      <w:r w:rsidR="00786AC2">
        <w:rPr>
          <w:rFonts w:ascii="Times New Roman" w:hAnsi="Times New Roman" w:cs="Times New Roman"/>
          <w:sz w:val="24"/>
          <w:szCs w:val="24"/>
        </w:rPr>
        <w:t xml:space="preserve"> or </w:t>
      </w:r>
      <w:ins w:id="300" w:author="Cavanaugh, Rob" w:date="2025-08-08T11:35:00Z" w16du:dateUtc="2025-08-08T15:35:00Z">
        <w:r w:rsidR="002D00E1">
          <w:rPr>
            <w:rFonts w:ascii="Times New Roman" w:hAnsi="Times New Roman" w:cs="Times New Roman"/>
            <w:sz w:val="24"/>
            <w:szCs w:val="24"/>
          </w:rPr>
          <w:t>ICD-</w:t>
        </w:r>
      </w:ins>
      <w:r w:rsidR="00786AC2" w:rsidRPr="00786AC2">
        <w:rPr>
          <w:rFonts w:ascii="Times New Roman" w:hAnsi="Times New Roman" w:cs="Times New Roman"/>
          <w:sz w:val="24"/>
          <w:szCs w:val="24"/>
        </w:rPr>
        <w:t xml:space="preserve">10 </w:t>
      </w:r>
      <w:r w:rsidR="00786AC2">
        <w:rPr>
          <w:rFonts w:ascii="Times New Roman" w:hAnsi="Times New Roman" w:cs="Times New Roman"/>
          <w:sz w:val="24"/>
          <w:szCs w:val="24"/>
        </w:rPr>
        <w:t xml:space="preserve">codes </w:t>
      </w:r>
      <w:r w:rsidR="00786AC2" w:rsidRPr="00786AC2">
        <w:rPr>
          <w:rFonts w:ascii="Times New Roman" w:hAnsi="Times New Roman" w:cs="Times New Roman"/>
          <w:sz w:val="24"/>
          <w:szCs w:val="24"/>
        </w:rPr>
        <w:t>to SNOMED</w:t>
      </w:r>
      <w:ins w:id="301" w:author="Chen Yanover" w:date="2025-08-11T17:08:00Z" w16du:dateUtc="2025-08-11T14:08:00Z">
        <w:r w:rsidR="00387FBA">
          <w:rPr>
            <w:rFonts w:ascii="Times New Roman" w:hAnsi="Times New Roman" w:cs="Times New Roman"/>
            <w:sz w:val="24"/>
            <w:szCs w:val="24"/>
          </w:rPr>
          <w:t>-CT</w:t>
        </w:r>
      </w:ins>
      <w:r w:rsidR="00786AC2" w:rsidRPr="00786AC2">
        <w:rPr>
          <w:rFonts w:ascii="Times New Roman" w:hAnsi="Times New Roman" w:cs="Times New Roman"/>
          <w:sz w:val="24"/>
          <w:szCs w:val="24"/>
        </w:rPr>
        <w:t xml:space="preserve"> codes</w:t>
      </w:r>
      <w:r w:rsidR="00786AC2">
        <w:rPr>
          <w:rFonts w:ascii="Times New Roman" w:hAnsi="Times New Roman" w:cs="Times New Roman"/>
          <w:sz w:val="24"/>
          <w:szCs w:val="24"/>
        </w:rPr>
        <w:t xml:space="preserve"> </w:t>
      </w:r>
      <w:r w:rsidR="00824D40">
        <w:rPr>
          <w:rFonts w:ascii="Times New Roman" w:hAnsi="Times New Roman" w:cs="Times New Roman"/>
          <w:sz w:val="24"/>
          <w:szCs w:val="24"/>
        </w:rPr>
        <w:t>which are used in</w:t>
      </w:r>
      <w:r w:rsidR="00786AC2">
        <w:rPr>
          <w:rFonts w:ascii="Times New Roman" w:hAnsi="Times New Roman" w:cs="Times New Roman"/>
          <w:sz w:val="24"/>
          <w:szCs w:val="24"/>
        </w:rPr>
        <w:t xml:space="preserve"> the OMOP CDM</w:t>
      </w:r>
      <w:r w:rsidR="00786AC2" w:rsidRPr="00786AC2">
        <w:rPr>
          <w:rFonts w:ascii="Times New Roman" w:hAnsi="Times New Roman" w:cs="Times New Roman"/>
          <w:sz w:val="24"/>
          <w:szCs w:val="24"/>
        </w:rPr>
        <w:t>.</w:t>
      </w:r>
      <w:r w:rsidR="00BF351A">
        <w:rPr>
          <w:rFonts w:ascii="Times New Roman" w:hAnsi="Times New Roman" w:cs="Times New Roman"/>
          <w:sz w:val="24"/>
          <w:szCs w:val="24"/>
        </w:rPr>
        <w:t xml:space="preserve"> </w:t>
      </w:r>
      <w:del w:id="302" w:author="Cavanaugh, Rob" w:date="2025-08-08T11:36:00Z" w16du:dateUtc="2025-08-08T15:36:00Z">
        <w:r w:rsidR="00BF351A" w:rsidDel="002D00E1">
          <w:rPr>
            <w:rFonts w:ascii="Times New Roman" w:hAnsi="Times New Roman" w:cs="Times New Roman"/>
            <w:sz w:val="24"/>
            <w:szCs w:val="24"/>
          </w:rPr>
          <w:delText>Moreover</w:delText>
        </w:r>
      </w:del>
      <w:ins w:id="303" w:author="Cavanaugh, Rob" w:date="2025-08-08T11:36:00Z" w16du:dateUtc="2025-08-08T15:36:00Z">
        <w:r w:rsidR="002D00E1">
          <w:rPr>
            <w:rFonts w:ascii="Times New Roman" w:hAnsi="Times New Roman" w:cs="Times New Roman"/>
            <w:sz w:val="24"/>
            <w:szCs w:val="24"/>
          </w:rPr>
          <w:t>Furthermore</w:t>
        </w:r>
      </w:ins>
      <w:r w:rsidR="00BF351A">
        <w:rPr>
          <w:rFonts w:ascii="Times New Roman" w:hAnsi="Times New Roman" w:cs="Times New Roman"/>
          <w:sz w:val="24"/>
          <w:szCs w:val="24"/>
        </w:rPr>
        <w:t xml:space="preserve">, </w:t>
      </w:r>
      <w:r w:rsidR="00824D40">
        <w:rPr>
          <w:rFonts w:ascii="Times New Roman" w:hAnsi="Times New Roman" w:cs="Times New Roman"/>
          <w:sz w:val="24"/>
          <w:szCs w:val="24"/>
        </w:rPr>
        <w:t xml:space="preserve">not all </w:t>
      </w:r>
      <w:r w:rsidR="00BF351A">
        <w:rPr>
          <w:rFonts w:ascii="Times New Roman" w:hAnsi="Times New Roman" w:cs="Times New Roman"/>
          <w:sz w:val="24"/>
          <w:szCs w:val="24"/>
        </w:rPr>
        <w:t>SNOMED</w:t>
      </w:r>
      <w:ins w:id="304" w:author="Chen Yanover" w:date="2025-08-11T17:08:00Z" w16du:dateUtc="2025-08-11T14:08:00Z">
        <w:r w:rsidR="00387FBA">
          <w:rPr>
            <w:rFonts w:ascii="Times New Roman" w:hAnsi="Times New Roman" w:cs="Times New Roman"/>
            <w:sz w:val="24"/>
            <w:szCs w:val="24"/>
          </w:rPr>
          <w:t>-CT</w:t>
        </w:r>
      </w:ins>
      <w:r w:rsidR="00BF351A">
        <w:rPr>
          <w:rFonts w:ascii="Times New Roman" w:hAnsi="Times New Roman" w:cs="Times New Roman"/>
          <w:sz w:val="24"/>
          <w:szCs w:val="24"/>
        </w:rPr>
        <w:t xml:space="preserve"> codes are </w:t>
      </w:r>
      <w:r>
        <w:rPr>
          <w:rFonts w:ascii="Times New Roman" w:hAnsi="Times New Roman" w:cs="Times New Roman"/>
          <w:sz w:val="24"/>
          <w:szCs w:val="24"/>
        </w:rPr>
        <w:t xml:space="preserve">considered </w:t>
      </w:r>
      <w:r w:rsidR="00BF351A">
        <w:rPr>
          <w:rFonts w:ascii="Times New Roman" w:hAnsi="Times New Roman" w:cs="Times New Roman"/>
          <w:sz w:val="24"/>
          <w:szCs w:val="24"/>
        </w:rPr>
        <w:t xml:space="preserve">standard codes </w:t>
      </w:r>
      <w:r>
        <w:rPr>
          <w:rFonts w:ascii="Times New Roman" w:hAnsi="Times New Roman" w:cs="Times New Roman"/>
          <w:sz w:val="24"/>
          <w:szCs w:val="24"/>
        </w:rPr>
        <w:t>in</w:t>
      </w:r>
      <w:r w:rsidR="00BF351A">
        <w:rPr>
          <w:rFonts w:ascii="Times New Roman" w:hAnsi="Times New Roman" w:cs="Times New Roman"/>
          <w:sz w:val="24"/>
          <w:szCs w:val="24"/>
        </w:rPr>
        <w:t xml:space="preserve"> the </w:t>
      </w:r>
      <w:proofErr w:type="gramStart"/>
      <w:r w:rsidR="00BF351A">
        <w:rPr>
          <w:rFonts w:ascii="Times New Roman" w:hAnsi="Times New Roman" w:cs="Times New Roman"/>
          <w:sz w:val="24"/>
          <w:szCs w:val="24"/>
        </w:rPr>
        <w:t>OMOP CDM</w:t>
      </w:r>
      <w:ins w:id="305" w:author="Cavanaugh, Rob" w:date="2025-08-08T11:36:00Z" w16du:dateUtc="2025-08-08T15:36:00Z">
        <w:r w:rsidR="002D00E1">
          <w:rPr>
            <w:rFonts w:ascii="Times New Roman" w:hAnsi="Times New Roman" w:cs="Times New Roman"/>
            <w:sz w:val="24"/>
            <w:szCs w:val="24"/>
          </w:rPr>
          <w:t>, and</w:t>
        </w:r>
        <w:proofErr w:type="gramEnd"/>
        <w:r w:rsidR="002D00E1">
          <w:rPr>
            <w:rFonts w:ascii="Times New Roman" w:hAnsi="Times New Roman" w:cs="Times New Roman"/>
            <w:sz w:val="24"/>
            <w:szCs w:val="24"/>
          </w:rPr>
          <w:t xml:space="preserve"> can require further transformation</w:t>
        </w:r>
      </w:ins>
      <w:r w:rsidR="00BF351A">
        <w:rPr>
          <w:rFonts w:ascii="Times New Roman" w:hAnsi="Times New Roman" w:cs="Times New Roman"/>
          <w:sz w:val="24"/>
          <w:szCs w:val="24"/>
        </w:rPr>
        <w:t xml:space="preserve">. </w:t>
      </w:r>
      <w:r w:rsidR="003E23C1">
        <w:rPr>
          <w:rFonts w:ascii="Times New Roman" w:hAnsi="Times New Roman" w:cs="Times New Roman"/>
          <w:sz w:val="24"/>
          <w:szCs w:val="24"/>
        </w:rPr>
        <w:t xml:space="preserve">These challenges with </w:t>
      </w:r>
      <w:ins w:id="306" w:author="Cavanaugh, Rob" w:date="2025-08-08T11:36:00Z" w16du:dateUtc="2025-08-08T15:36:00Z">
        <w:r w:rsidR="002D00E1">
          <w:rPr>
            <w:rFonts w:ascii="Times New Roman" w:hAnsi="Times New Roman" w:cs="Times New Roman"/>
            <w:sz w:val="24"/>
            <w:szCs w:val="24"/>
          </w:rPr>
          <w:t xml:space="preserve">the </w:t>
        </w:r>
      </w:ins>
      <w:r w:rsidR="003E23C1">
        <w:rPr>
          <w:rFonts w:ascii="Times New Roman" w:hAnsi="Times New Roman" w:cs="Times New Roman"/>
          <w:sz w:val="24"/>
          <w:szCs w:val="24"/>
        </w:rPr>
        <w:t xml:space="preserve">ETL </w:t>
      </w:r>
      <w:ins w:id="307" w:author="Cavanaugh, Rob" w:date="2025-08-08T11:36:00Z" w16du:dateUtc="2025-08-08T15:36:00Z">
        <w:r w:rsidR="002D00E1">
          <w:rPr>
            <w:rFonts w:ascii="Times New Roman" w:hAnsi="Times New Roman" w:cs="Times New Roman"/>
            <w:sz w:val="24"/>
            <w:szCs w:val="24"/>
          </w:rPr>
          <w:t xml:space="preserve">process </w:t>
        </w:r>
      </w:ins>
      <w:r w:rsidR="003E23C1">
        <w:rPr>
          <w:rFonts w:ascii="Times New Roman" w:hAnsi="Times New Roman" w:cs="Times New Roman"/>
          <w:sz w:val="24"/>
          <w:szCs w:val="24"/>
        </w:rPr>
        <w:t>that harmonizes databases</w:t>
      </w:r>
      <w:ins w:id="308" w:author="Cavanaugh, Rob" w:date="2025-08-08T11:36:00Z" w16du:dateUtc="2025-08-08T15:36:00Z">
        <w:r w:rsidR="002D00E1">
          <w:rPr>
            <w:rFonts w:ascii="Times New Roman" w:hAnsi="Times New Roman" w:cs="Times New Roman"/>
            <w:sz w:val="24"/>
            <w:szCs w:val="24"/>
          </w:rPr>
          <w:t xml:space="preserve"> may constitute on</w:t>
        </w:r>
      </w:ins>
      <w:ins w:id="309" w:author="Cavanaugh, Rob" w:date="2025-08-08T11:37:00Z" w16du:dateUtc="2025-08-08T15:37:00Z">
        <w:r w:rsidR="002D00E1">
          <w:rPr>
            <w:rFonts w:ascii="Times New Roman" w:hAnsi="Times New Roman" w:cs="Times New Roman"/>
            <w:sz w:val="24"/>
            <w:szCs w:val="24"/>
          </w:rPr>
          <w:t xml:space="preserve">e source of the </w:t>
        </w:r>
      </w:ins>
      <w:del w:id="310" w:author="Cavanaugh, Rob" w:date="2025-08-08T11:36:00Z" w16du:dateUtc="2025-08-08T15:36:00Z">
        <w:r w:rsidR="003E23C1" w:rsidDel="002D00E1">
          <w:rPr>
            <w:rFonts w:ascii="Times New Roman" w:hAnsi="Times New Roman" w:cs="Times New Roman"/>
            <w:sz w:val="24"/>
            <w:szCs w:val="24"/>
          </w:rPr>
          <w:delText xml:space="preserve"> might explain the </w:delText>
        </w:r>
      </w:del>
      <w:r w:rsidR="003E23C1">
        <w:rPr>
          <w:rFonts w:ascii="Times New Roman" w:hAnsi="Times New Roman" w:cs="Times New Roman"/>
          <w:sz w:val="24"/>
          <w:szCs w:val="24"/>
        </w:rPr>
        <w:t xml:space="preserve">discrepancy between </w:t>
      </w:r>
      <w:r w:rsidR="00824D40">
        <w:rPr>
          <w:rFonts w:ascii="Times New Roman" w:hAnsi="Times New Roman" w:cs="Times New Roman"/>
          <w:sz w:val="24"/>
          <w:szCs w:val="24"/>
        </w:rPr>
        <w:t xml:space="preserve">our findings and for example </w:t>
      </w:r>
      <w:r w:rsidR="003E23C1">
        <w:rPr>
          <w:rFonts w:ascii="Times New Roman" w:hAnsi="Times New Roman" w:cs="Times New Roman"/>
          <w:sz w:val="24"/>
          <w:szCs w:val="24"/>
        </w:rPr>
        <w:t xml:space="preserve">what was originally reported for EMIS and THIN during the validation study for the </w:t>
      </w:r>
      <w:proofErr w:type="spellStart"/>
      <w:r w:rsidR="003E23C1">
        <w:rPr>
          <w:rFonts w:ascii="Times New Roman" w:hAnsi="Times New Roman" w:cs="Times New Roman"/>
          <w:sz w:val="24"/>
          <w:szCs w:val="24"/>
        </w:rPr>
        <w:t>eFI</w:t>
      </w:r>
      <w:proofErr w:type="spellEnd"/>
      <w:ins w:id="311" w:author="Chen Yanover" w:date="2025-08-11T17:08:00Z" w16du:dateUtc="2025-08-11T14:08:00Z">
        <w:r w:rsidR="00387FBA">
          <w:rPr>
            <w:rFonts w:ascii="Times New Roman" w:hAnsi="Times New Roman" w:cs="Times New Roman"/>
            <w:sz w:val="24"/>
            <w:szCs w:val="24"/>
          </w:rPr>
          <w:t xml:space="preserve"> </w:t>
        </w:r>
      </w:ins>
      <w:r w:rsidR="003E23C1">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{"citationID":"dsvbkPpT","properties":{"formattedCitation":"(30)","plainCitation":"(30)","noteIndex":0},"citationItems":[{"id":278,"uris":["http://zotero.org/users/11024131/items/PHGEA9U6"],"itemData":{"id":278,"type":"article-journal","abstract":"Background: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A."},{"family":"Parry","given":"John"},{"family":"Marshall","given":"Tom"}],"issued":{"date-parts":[["2016"]]}},"label":"page"}],"schema":"https://github.com/citation-style-language/schema/raw/master/csl-citation.json"} </w:instrText>
      </w:r>
      <w:r w:rsidR="003E23C1">
        <w:rPr>
          <w:rFonts w:ascii="Times New Roman" w:hAnsi="Times New Roman" w:cs="Times New Roman"/>
          <w:sz w:val="24"/>
          <w:szCs w:val="24"/>
        </w:rPr>
        <w:fldChar w:fldCharType="separate"/>
      </w:r>
      <w:r w:rsidR="0048000F">
        <w:rPr>
          <w:rFonts w:ascii="Times New Roman" w:hAnsi="Times New Roman" w:cs="Times New Roman"/>
          <w:noProof/>
          <w:sz w:val="24"/>
          <w:szCs w:val="24"/>
        </w:rPr>
        <w:t>(30)</w:t>
      </w:r>
      <w:r w:rsidR="003E23C1">
        <w:rPr>
          <w:rFonts w:ascii="Times New Roman" w:hAnsi="Times New Roman" w:cs="Times New Roman"/>
          <w:sz w:val="24"/>
          <w:szCs w:val="24"/>
        </w:rPr>
        <w:fldChar w:fldCharType="end"/>
      </w:r>
      <w:r w:rsidR="003E23C1">
        <w:rPr>
          <w:rFonts w:ascii="Times New Roman" w:hAnsi="Times New Roman" w:cs="Times New Roman"/>
          <w:sz w:val="24"/>
          <w:szCs w:val="24"/>
        </w:rPr>
        <w:t xml:space="preserve">. </w:t>
      </w:r>
      <w:commentRangeStart w:id="312"/>
      <w:r w:rsidR="003E23C1">
        <w:rPr>
          <w:rFonts w:ascii="Times New Roman" w:hAnsi="Times New Roman" w:cs="Times New Roman"/>
          <w:sz w:val="24"/>
          <w:szCs w:val="24"/>
        </w:rPr>
        <w:t>The o</w:t>
      </w:r>
      <w:r w:rsidR="00786AC2">
        <w:rPr>
          <w:rFonts w:ascii="Times New Roman" w:hAnsi="Times New Roman" w:cs="Times New Roman"/>
          <w:sz w:val="24"/>
          <w:szCs w:val="24"/>
        </w:rPr>
        <w:t xml:space="preserve">riginal study saw 20% moderate to severe frail </w:t>
      </w:r>
      <w:r w:rsidR="003E23C1">
        <w:rPr>
          <w:rFonts w:ascii="Times New Roman" w:hAnsi="Times New Roman" w:cs="Times New Roman"/>
          <w:sz w:val="24"/>
          <w:szCs w:val="24"/>
        </w:rPr>
        <w:t xml:space="preserve">status </w:t>
      </w:r>
      <w:r w:rsidR="00786AC2">
        <w:rPr>
          <w:rFonts w:ascii="Times New Roman" w:hAnsi="Times New Roman" w:cs="Times New Roman"/>
          <w:sz w:val="24"/>
          <w:szCs w:val="24"/>
        </w:rPr>
        <w:t xml:space="preserve">in THIN </w:t>
      </w:r>
      <w:r w:rsidR="003E23C1">
        <w:rPr>
          <w:rFonts w:ascii="Times New Roman" w:hAnsi="Times New Roman" w:cs="Times New Roman"/>
          <w:sz w:val="24"/>
          <w:szCs w:val="24"/>
        </w:rPr>
        <w:t xml:space="preserve">where we saw </w:t>
      </w:r>
      <w:r w:rsidR="007B5036">
        <w:rPr>
          <w:rFonts w:ascii="Times New Roman" w:hAnsi="Times New Roman" w:cs="Times New Roman"/>
          <w:sz w:val="24"/>
          <w:szCs w:val="24"/>
        </w:rPr>
        <w:t>less than 1%</w:t>
      </w:r>
      <w:r w:rsidR="009528DA">
        <w:rPr>
          <w:rFonts w:ascii="Times New Roman" w:hAnsi="Times New Roman" w:cs="Times New Roman"/>
          <w:sz w:val="24"/>
          <w:szCs w:val="24"/>
        </w:rPr>
        <w:t>;</w:t>
      </w:r>
      <w:r w:rsidR="007B5036">
        <w:rPr>
          <w:rFonts w:ascii="Times New Roman" w:hAnsi="Times New Roman" w:cs="Times New Roman"/>
          <w:sz w:val="24"/>
          <w:szCs w:val="24"/>
        </w:rPr>
        <w:t xml:space="preserve"> </w:t>
      </w:r>
      <w:commentRangeEnd w:id="312"/>
      <w:r w:rsidR="00387FBA">
        <w:rPr>
          <w:rStyle w:val="CommentReference"/>
        </w:rPr>
        <w:commentReference w:id="312"/>
      </w:r>
      <w:r w:rsidR="007B5036">
        <w:rPr>
          <w:rFonts w:ascii="Times New Roman" w:hAnsi="Times New Roman" w:cs="Times New Roman"/>
          <w:sz w:val="24"/>
          <w:szCs w:val="24"/>
        </w:rPr>
        <w:t>though the data used in the original study was older</w:t>
      </w:r>
      <w:r w:rsidR="009528DA">
        <w:rPr>
          <w:rFonts w:ascii="Times New Roman" w:hAnsi="Times New Roman" w:cs="Times New Roman"/>
          <w:sz w:val="24"/>
          <w:szCs w:val="24"/>
        </w:rPr>
        <w:t>, from 2008-2013</w:t>
      </w:r>
      <w:ins w:id="313" w:author="Chen Yanover" w:date="2025-08-11T17:09:00Z" w16du:dateUtc="2025-08-11T14:09:00Z">
        <w:r w:rsidR="00387FBA">
          <w:rPr>
            <w:rFonts w:ascii="Times New Roman" w:hAnsi="Times New Roman" w:cs="Times New Roman"/>
            <w:sz w:val="24"/>
            <w:szCs w:val="24"/>
          </w:rPr>
          <w:t xml:space="preserve"> </w:t>
        </w:r>
      </w:ins>
      <w:r w:rsidR="009528DA">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{"citationID":"ejcHzOl9","properties":{"formattedCitation":"(30)","plainCitation":"(30)","noteIndex":0},"citationItems":[{"id":278,"uris":["http://zotero.org/users/11024131/items/PHGEA9U6"],"itemData":{"id":278,"type":"article-journal","abstract":"Background: frailty is an especially problematic expression of population ageing. International guidelines recommend routine identification of frailty to provide evidence-based treatment, but currently available tools require additional resource.\nObjectives: to develop and validate an electronic frailty index (eFI) using routinely available primary care electronic health record data.\nStudy design and setting: retrospective cohort study. Development and internal validation cohorts were established using a randomly split sample of the ResearchOne primary care database. External validation cohort established using THIN database.\nParticipants: patients aged 65-95, registered with a ResearchOne or THIN practice on 14 October 2008.\nPredictors: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quartiles.\nOutcomes: outcomes were 1-, 3- and 5-year mortality, hospitalisation and nursing home admission.\nStatistical analysis: hazard ratios (HRs) were estimated using bivariate and multivariate Cox regression analyses. Discrimination was assessed using receiver operating characteristic (ROC) curves. Calibration was assessed using pseudo-R-2 estimates.\nResults: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1.86-2.01), 3.04 (95% CI 2.90-3.19) and 4.73 (95% CI 4.43-5.06) and for nursing home admission were 1.89 (95% CI 1.63-2.15), 3.19 (95% CI 2.73-3.73) and 4.76 (95% CI 3.92-5.77), with good to moderate discrimination but low calibration estimates.\nConclusions: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group.","collection-title":"Editor's choice","container-title":"Age and ageing","DOI":"10.1093/ageing/afw039","ISSN":"0002-0729","issue":"3","journalAbbreviation":"AGE AGEING","note":"publisher-place: OXFORD\npublisher: Oxford Univ Press","page":"353-360","title":"Development and validation of an electronic frailty index using routine primary care electronic health record data","volume":"45","author":[{"family":"Clegg","given":"Andrew"},{"family":"Bates","given":"Chris"},{"family":"Young","given":"John"},{"family":"Ryan","given":"Ronan"},{"family":"Nichols","given":"Linda"},{"family":"Teale","given":"Elizabeth Ann"},{"family":"Mohammed","given":"Mohammed A."},{"family":"Parry","given":"John"},{"family":"Marshall","given":"Tom"}],"issued":{"date-parts":[["2016"]]}}}],"schema":"https://github.com/citation-style-language/schema/raw/master/csl-citation.json"} </w:instrText>
      </w:r>
      <w:r w:rsidR="009528DA">
        <w:rPr>
          <w:rFonts w:ascii="Times New Roman" w:hAnsi="Times New Roman" w:cs="Times New Roman"/>
          <w:sz w:val="24"/>
          <w:szCs w:val="24"/>
        </w:rPr>
        <w:fldChar w:fldCharType="separate"/>
      </w:r>
      <w:r w:rsidR="0048000F">
        <w:rPr>
          <w:rFonts w:ascii="Times New Roman" w:hAnsi="Times New Roman" w:cs="Times New Roman"/>
          <w:noProof/>
          <w:sz w:val="24"/>
          <w:szCs w:val="24"/>
        </w:rPr>
        <w:t>(30)</w:t>
      </w:r>
      <w:r w:rsidR="009528DA">
        <w:rPr>
          <w:rFonts w:ascii="Times New Roman" w:hAnsi="Times New Roman" w:cs="Times New Roman"/>
          <w:sz w:val="24"/>
          <w:szCs w:val="24"/>
        </w:rPr>
        <w:fldChar w:fldCharType="end"/>
      </w:r>
      <w:r w:rsidR="009528DA">
        <w:rPr>
          <w:rFonts w:ascii="Times New Roman" w:hAnsi="Times New Roman" w:cs="Times New Roman"/>
          <w:sz w:val="24"/>
          <w:szCs w:val="24"/>
        </w:rPr>
        <w:t>,</w:t>
      </w:r>
      <w:r w:rsidR="007B5036">
        <w:rPr>
          <w:rFonts w:ascii="Times New Roman" w:hAnsi="Times New Roman" w:cs="Times New Roman"/>
          <w:sz w:val="24"/>
          <w:szCs w:val="24"/>
        </w:rPr>
        <w:t xml:space="preserve"> than </w:t>
      </w:r>
      <w:r w:rsidR="009528DA">
        <w:rPr>
          <w:rFonts w:ascii="Times New Roman" w:hAnsi="Times New Roman" w:cs="Times New Roman"/>
          <w:sz w:val="24"/>
          <w:szCs w:val="24"/>
        </w:rPr>
        <w:t>ours.</w:t>
      </w:r>
    </w:p>
    <w:p w14:paraId="6FB13E01" w14:textId="2FB5E06E" w:rsidR="00786AC2" w:rsidRPr="00786AC2" w:rsidRDefault="00E212CA" w:rsidP="00EC3FC2">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Topic = documentation </w:t>
      </w:r>
      <w:del w:id="314" w:author="Cavanaugh, Rob" w:date="2025-08-08T11:38:00Z" w16du:dateUtc="2025-08-08T15:38:00Z">
        <w:r w:rsidR="003D17F2" w:rsidDel="00EF0954">
          <w:rPr>
            <w:rFonts w:ascii="Times New Roman" w:hAnsi="Times New Roman" w:cs="Times New Roman"/>
            <w:sz w:val="24"/>
            <w:szCs w:val="24"/>
          </w:rPr>
          <w:delText xml:space="preserve">In the same regard, </w:delText>
        </w:r>
        <w:r w:rsidR="0060785E" w:rsidDel="00EF0954">
          <w:rPr>
            <w:rFonts w:ascii="Times New Roman" w:hAnsi="Times New Roman" w:cs="Times New Roman"/>
            <w:sz w:val="24"/>
            <w:szCs w:val="24"/>
          </w:rPr>
          <w:delText>the</w:delText>
        </w:r>
      </w:del>
      <w:ins w:id="315" w:author="Cavanaugh, Rob" w:date="2025-08-08T11:38:00Z" w16du:dateUtc="2025-08-08T15:38:00Z">
        <w:r w:rsidR="00EF0954">
          <w:rPr>
            <w:rFonts w:ascii="Times New Roman" w:hAnsi="Times New Roman" w:cs="Times New Roman"/>
            <w:sz w:val="24"/>
            <w:szCs w:val="24"/>
          </w:rPr>
          <w:t>Second, the</w:t>
        </w:r>
      </w:ins>
      <w:r w:rsidR="0060785E">
        <w:rPr>
          <w:rFonts w:ascii="Times New Roman" w:hAnsi="Times New Roman" w:cs="Times New Roman"/>
          <w:sz w:val="24"/>
          <w:szCs w:val="24"/>
        </w:rPr>
        <w:t xml:space="preserve"> </w:t>
      </w:r>
      <w:del w:id="316" w:author="Cavanaugh, Rob" w:date="2025-08-08T11:38:00Z" w16du:dateUtc="2025-08-08T15:38:00Z">
        <w:r w:rsidR="0060785E" w:rsidDel="00EF0954">
          <w:rPr>
            <w:rFonts w:ascii="Times New Roman" w:hAnsi="Times New Roman" w:cs="Times New Roman"/>
            <w:sz w:val="24"/>
            <w:szCs w:val="24"/>
          </w:rPr>
          <w:delText>process of ETL into the CDM</w:delText>
        </w:r>
      </w:del>
      <w:ins w:id="317" w:author="Cavanaugh, Rob" w:date="2025-08-08T11:38:00Z" w16du:dateUtc="2025-08-08T15:38:00Z">
        <w:r w:rsidR="00EF0954">
          <w:rPr>
            <w:rFonts w:ascii="Times New Roman" w:hAnsi="Times New Roman" w:cs="Times New Roman"/>
            <w:sz w:val="24"/>
            <w:szCs w:val="24"/>
          </w:rPr>
          <w:t>ETL</w:t>
        </w:r>
      </w:ins>
      <w:r w:rsidR="0060785E">
        <w:rPr>
          <w:rFonts w:ascii="Times New Roman" w:hAnsi="Times New Roman" w:cs="Times New Roman"/>
          <w:sz w:val="24"/>
          <w:szCs w:val="24"/>
        </w:rPr>
        <w:t xml:space="preserve"> does </w:t>
      </w:r>
      <w:del w:id="318" w:author="Cavanaugh, Rob" w:date="2025-08-08T11:38:00Z" w16du:dateUtc="2025-08-08T15:38:00Z">
        <w:r w:rsidR="0060785E" w:rsidDel="00EF0954">
          <w:rPr>
            <w:rFonts w:ascii="Times New Roman" w:hAnsi="Times New Roman" w:cs="Times New Roman"/>
            <w:sz w:val="24"/>
            <w:szCs w:val="24"/>
          </w:rPr>
          <w:delText>not make up</w:delText>
        </w:r>
      </w:del>
      <w:ins w:id="319" w:author="Cavanaugh, Rob" w:date="2025-08-08T11:38:00Z" w16du:dateUtc="2025-08-08T15:38:00Z">
        <w:r w:rsidR="00EF0954">
          <w:rPr>
            <w:rFonts w:ascii="Times New Roman" w:hAnsi="Times New Roman" w:cs="Times New Roman"/>
            <w:sz w:val="24"/>
            <w:szCs w:val="24"/>
          </w:rPr>
          <w:t>adjust</w:t>
        </w:r>
      </w:ins>
      <w:r w:rsidR="0060785E">
        <w:rPr>
          <w:rFonts w:ascii="Times New Roman" w:hAnsi="Times New Roman" w:cs="Times New Roman"/>
          <w:sz w:val="24"/>
          <w:szCs w:val="24"/>
        </w:rPr>
        <w:t xml:space="preserve"> for differences in </w:t>
      </w:r>
      <w:ins w:id="320" w:author="Cavanaugh, Rob" w:date="2025-08-08T11:38:00Z" w16du:dateUtc="2025-08-08T15:38:00Z">
        <w:r w:rsidR="00EF0954">
          <w:rPr>
            <w:rFonts w:ascii="Times New Roman" w:hAnsi="Times New Roman" w:cs="Times New Roman"/>
            <w:sz w:val="24"/>
            <w:szCs w:val="24"/>
          </w:rPr>
          <w:t xml:space="preserve">the source data such as </w:t>
        </w:r>
      </w:ins>
      <w:r w:rsidR="0060785E">
        <w:rPr>
          <w:rFonts w:ascii="Times New Roman" w:hAnsi="Times New Roman" w:cs="Times New Roman"/>
          <w:sz w:val="24"/>
          <w:szCs w:val="24"/>
        </w:rPr>
        <w:t>practice, billing, and cultural norms around healthcare use.</w:t>
      </w:r>
      <w:ins w:id="321" w:author="Cavanaugh, Rob" w:date="2025-08-08T11:39:00Z" w16du:dateUtc="2025-08-08T15:39:00Z">
        <w:r w:rsidR="00EF0954">
          <w:rPr>
            <w:rFonts w:ascii="Times New Roman" w:hAnsi="Times New Roman" w:cs="Times New Roman"/>
            <w:sz w:val="24"/>
            <w:szCs w:val="24"/>
          </w:rPr>
          <w:t xml:space="preserve"> </w:t>
        </w:r>
      </w:ins>
      <w:del w:id="322" w:author="Cavanaugh, Rob" w:date="2025-08-08T11:39:00Z" w16du:dateUtc="2025-08-08T15:39:00Z">
        <w:r w:rsidR="00B41908" w:rsidDel="00EF0954">
          <w:rPr>
            <w:rFonts w:ascii="Times New Roman" w:hAnsi="Times New Roman" w:cs="Times New Roman"/>
            <w:sz w:val="24"/>
            <w:szCs w:val="24"/>
          </w:rPr>
          <w:delText>To that end, it</w:delText>
        </w:r>
      </w:del>
      <w:ins w:id="323" w:author="Cavanaugh, Rob" w:date="2025-08-08T11:39:00Z" w16du:dateUtc="2025-08-08T15:39:00Z">
        <w:r w:rsidR="00EF0954">
          <w:rPr>
            <w:rFonts w:ascii="Times New Roman" w:hAnsi="Times New Roman" w:cs="Times New Roman"/>
            <w:sz w:val="24"/>
            <w:szCs w:val="24"/>
          </w:rPr>
          <w:t xml:space="preserve">For example, </w:t>
        </w:r>
        <w:proofErr w:type="spellStart"/>
        <w:r w:rsidR="00EF0954">
          <w:rPr>
            <w:rFonts w:ascii="Times New Roman" w:hAnsi="Times New Roman" w:cs="Times New Roman"/>
            <w:sz w:val="24"/>
            <w:szCs w:val="24"/>
          </w:rPr>
          <w:t>trasnformation</w:t>
        </w:r>
        <w:proofErr w:type="spellEnd"/>
        <w:r w:rsidR="00EF0954">
          <w:rPr>
            <w:rFonts w:ascii="Times New Roman" w:hAnsi="Times New Roman" w:cs="Times New Roman"/>
            <w:sz w:val="24"/>
            <w:szCs w:val="24"/>
          </w:rPr>
          <w:t xml:space="preserve"> to the</w:t>
        </w:r>
      </w:ins>
      <w:del w:id="324" w:author="Cavanaugh, Rob" w:date="2025-08-08T11:39:00Z" w16du:dateUtc="2025-08-08T15:39:00Z">
        <w:r w:rsidR="00B41908" w:rsidDel="00EF0954">
          <w:rPr>
            <w:rFonts w:ascii="Times New Roman" w:hAnsi="Times New Roman" w:cs="Times New Roman"/>
            <w:sz w:val="24"/>
            <w:szCs w:val="24"/>
          </w:rPr>
          <w:delText xml:space="preserve"> is known that the</w:delText>
        </w:r>
      </w:del>
      <w:r w:rsidR="00B41908">
        <w:rPr>
          <w:rFonts w:ascii="Times New Roman" w:hAnsi="Times New Roman" w:cs="Times New Roman"/>
          <w:sz w:val="24"/>
          <w:szCs w:val="24"/>
        </w:rPr>
        <w:t xml:space="preserve"> OMOP CDM cannot overcome </w:t>
      </w:r>
      <w:ins w:id="325" w:author="Cavanaugh, Rob" w:date="2025-08-08T11:39:00Z" w16du:dateUtc="2025-08-08T15:39:00Z">
        <w:r w:rsidR="00EF0954">
          <w:rPr>
            <w:rFonts w:ascii="Times New Roman" w:hAnsi="Times New Roman" w:cs="Times New Roman"/>
            <w:sz w:val="24"/>
            <w:szCs w:val="24"/>
          </w:rPr>
          <w:t xml:space="preserve">source </w:t>
        </w:r>
      </w:ins>
      <w:r w:rsidR="00B41908">
        <w:rPr>
          <w:rFonts w:ascii="Times New Roman" w:hAnsi="Times New Roman" w:cs="Times New Roman"/>
          <w:sz w:val="24"/>
          <w:szCs w:val="24"/>
        </w:rPr>
        <w:t xml:space="preserve">data quality challenges such as missing data, misclassification, or misdiagnosis </w:t>
      </w:r>
      <w:r w:rsidR="00B41908">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{"citationID":"8bOYMbqm","properties":{"formattedCitation":"(32)","plainCitation":"(32)","noteIndex":0},"citationItems":[{"id":1994,"uris":["http://zotero.org/groups/6096250/items/LRKFP3XI"],"itemData":{"id":1994,"type":"article-journal","abstract":"There is growing interest in using observational data to assess the safety, effectiveness, and cost effectiveness of medical technologies, but operational, technical, and methodological challenges limit its more widespread use. Common data models and federated data networks offer a potential solution to many of these problems. The open-source Observational and Medical Outcomes Partnerships (OMOP) common data model standardises the structure, format, and terminologies of otherwise disparate datasets, enabling the execution of common analytical code across a federated data network in which only code and aggregate results are shared. While common data models are increasingly used in regulatory decision making, relatively little attention has been given to their use in health technology assessment (HTA). We show that the common data model has the potential to facilitate access to relevant data, enable multidatabase studies to enhance statistical power and transfer results across populations and settings to meet the needs of local HTA decision makers, and validate findings. The use of open-source and standardised analytics improves transparency and reduces coding errors, thereby increasing confidence in the results. Further engagement from the HTA community is required to inform the appropriate standards for mapping data to the common data model and to design tools that can support evidence generation and decision making.","container-title":"Pharmacoeconomics","DOI":"10.1007/s40273-020-00981-9","ISSN":"1170-7690","issue":"3","journalAbbreviation":"Pharmacoeconomics","note":"PMID: 33336320\nPMCID: PMC7746423","page":"275-285","source":"PubMed Central","title":"Common Problems, Common Data Model Solutions: Evidence Generation for Health Technology Assessment","title-short":"Common Problems, Common Data Model Solutions","volume":"39","author":[{"family":"Kent","given":"Seamus"},{"family":"Burn","given":"Edward"},{"family":"Dawoud","given":"Dalia"},{"family":"Jonsson","given":"Pall"},{"family":"Østby","given":"Jens Torup"},{"family":"Hughes","given":"Nigel"},{"family":"Rijnbeek","given":"Peter"},{"family":"Bouvy","given":"Jacoline C."}],"issued":{"date-parts":[["2021"]]}}}],"schema":"https://github.com/citation-style-language/schema/raw/master/csl-citation.json"} </w:instrText>
      </w:r>
      <w:r w:rsidR="00B41908">
        <w:rPr>
          <w:rFonts w:ascii="Times New Roman" w:hAnsi="Times New Roman" w:cs="Times New Roman"/>
          <w:sz w:val="24"/>
          <w:szCs w:val="24"/>
        </w:rPr>
        <w:fldChar w:fldCharType="separate"/>
      </w:r>
      <w:r w:rsidR="0048000F">
        <w:rPr>
          <w:rFonts w:ascii="Times New Roman" w:hAnsi="Times New Roman" w:cs="Times New Roman"/>
          <w:sz w:val="24"/>
        </w:rPr>
        <w:t>(32)</w:t>
      </w:r>
      <w:r w:rsidR="00B41908">
        <w:rPr>
          <w:rFonts w:ascii="Times New Roman" w:hAnsi="Times New Roman" w:cs="Times New Roman"/>
          <w:sz w:val="24"/>
          <w:szCs w:val="24"/>
        </w:rPr>
        <w:fldChar w:fldCharType="end"/>
      </w:r>
      <w:r w:rsidR="00B41908">
        <w:rPr>
          <w:rFonts w:ascii="Times New Roman" w:hAnsi="Times New Roman" w:cs="Times New Roman"/>
          <w:sz w:val="24"/>
          <w:szCs w:val="24"/>
        </w:rPr>
        <w:t xml:space="preserve">. </w:t>
      </w:r>
      <w:r w:rsidR="0060785E">
        <w:rPr>
          <w:rFonts w:ascii="Times New Roman" w:hAnsi="Times New Roman" w:cs="Times New Roman"/>
          <w:sz w:val="24"/>
          <w:szCs w:val="24"/>
        </w:rPr>
        <w:t>In the UK, the NHS is a large publicly funded universal health care system; all UK residents have compulsory membership that makes healthcare accessible and affordable. The US</w:t>
      </w:r>
      <w:r w:rsidR="003D17F2">
        <w:rPr>
          <w:rFonts w:ascii="Times New Roman" w:hAnsi="Times New Roman" w:cs="Times New Roman"/>
          <w:sz w:val="24"/>
          <w:szCs w:val="24"/>
        </w:rPr>
        <w:t xml:space="preserve">, however, </w:t>
      </w:r>
      <w:r w:rsidR="0060785E">
        <w:rPr>
          <w:rFonts w:ascii="Times New Roman" w:hAnsi="Times New Roman" w:cs="Times New Roman"/>
          <w:sz w:val="24"/>
          <w:szCs w:val="24"/>
        </w:rPr>
        <w:t>relies on voluntary engagement with insurance coverage, which has resulted in significant number</w:t>
      </w:r>
      <w:r w:rsidR="003D17F2">
        <w:rPr>
          <w:rFonts w:ascii="Times New Roman" w:hAnsi="Times New Roman" w:cs="Times New Roman"/>
          <w:sz w:val="24"/>
          <w:szCs w:val="24"/>
        </w:rPr>
        <w:t>s</w:t>
      </w:r>
      <w:r w:rsidR="0060785E">
        <w:rPr>
          <w:rFonts w:ascii="Times New Roman" w:hAnsi="Times New Roman" w:cs="Times New Roman"/>
          <w:sz w:val="24"/>
          <w:szCs w:val="24"/>
        </w:rPr>
        <w:t xml:space="preserve"> </w:t>
      </w:r>
      <w:proofErr w:type="gramStart"/>
      <w:r w:rsidR="000729A4">
        <w:rPr>
          <w:rFonts w:ascii="Times New Roman" w:hAnsi="Times New Roman" w:cs="Times New Roman"/>
          <w:sz w:val="24"/>
          <w:szCs w:val="24"/>
        </w:rPr>
        <w:t>whom</w:t>
      </w:r>
      <w:proofErr w:type="gramEnd"/>
      <w:r w:rsidR="000729A4">
        <w:rPr>
          <w:rFonts w:ascii="Times New Roman" w:hAnsi="Times New Roman" w:cs="Times New Roman"/>
          <w:sz w:val="24"/>
          <w:szCs w:val="24"/>
        </w:rPr>
        <w:t xml:space="preserve"> are</w:t>
      </w:r>
      <w:r w:rsidR="0060785E">
        <w:rPr>
          <w:rFonts w:ascii="Times New Roman" w:hAnsi="Times New Roman" w:cs="Times New Roman"/>
          <w:sz w:val="24"/>
          <w:szCs w:val="24"/>
        </w:rPr>
        <w:t xml:space="preserve"> </w:t>
      </w:r>
      <w:r w:rsidR="000729A4">
        <w:rPr>
          <w:rFonts w:ascii="Times New Roman" w:hAnsi="Times New Roman" w:cs="Times New Roman"/>
          <w:sz w:val="24"/>
          <w:szCs w:val="24"/>
        </w:rPr>
        <w:t xml:space="preserve">uninsured </w:t>
      </w:r>
      <w:r w:rsidR="00F95029">
        <w:rPr>
          <w:rFonts w:ascii="Times New Roman" w:hAnsi="Times New Roman" w:cs="Times New Roman"/>
          <w:sz w:val="24"/>
          <w:szCs w:val="24"/>
        </w:rPr>
        <w:t xml:space="preserve">or underinsured </w:t>
      </w:r>
      <w:r w:rsidR="000729A4">
        <w:rPr>
          <w:rFonts w:ascii="Times New Roman" w:hAnsi="Times New Roman" w:cs="Times New Roman"/>
          <w:sz w:val="24"/>
          <w:szCs w:val="24"/>
        </w:rPr>
        <w:t>w</w:t>
      </w:r>
      <w:r w:rsidR="0060785E">
        <w:rPr>
          <w:rFonts w:ascii="Times New Roman" w:hAnsi="Times New Roman" w:cs="Times New Roman"/>
          <w:sz w:val="24"/>
          <w:szCs w:val="24"/>
        </w:rPr>
        <w:t>ithout</w:t>
      </w:r>
      <w:r w:rsidR="00F95029">
        <w:rPr>
          <w:rFonts w:ascii="Times New Roman" w:hAnsi="Times New Roman" w:cs="Times New Roman"/>
          <w:sz w:val="24"/>
          <w:szCs w:val="24"/>
        </w:rPr>
        <w:t xml:space="preserve"> consistent</w:t>
      </w:r>
      <w:r w:rsidR="0060785E">
        <w:rPr>
          <w:rFonts w:ascii="Times New Roman" w:hAnsi="Times New Roman" w:cs="Times New Roman"/>
          <w:sz w:val="24"/>
          <w:szCs w:val="24"/>
        </w:rPr>
        <w:t xml:space="preserve"> access to affordable healthcare. Moreover, there is no single system in which US residents </w:t>
      </w:r>
      <w:ins w:id="326" w:author="Cavanaugh, Rob" w:date="2025-08-08T11:39:00Z" w16du:dateUtc="2025-08-08T15:39:00Z">
        <w:r w:rsidR="00EF0954">
          <w:rPr>
            <w:rFonts w:ascii="Times New Roman" w:hAnsi="Times New Roman" w:cs="Times New Roman"/>
            <w:sz w:val="24"/>
            <w:szCs w:val="24"/>
          </w:rPr>
          <w:t xml:space="preserve">are </w:t>
        </w:r>
      </w:ins>
      <w:r w:rsidR="0060785E">
        <w:rPr>
          <w:rFonts w:ascii="Times New Roman" w:hAnsi="Times New Roman" w:cs="Times New Roman"/>
          <w:sz w:val="24"/>
          <w:szCs w:val="24"/>
        </w:rPr>
        <w:t xml:space="preserve">engaged because there are options such as Medicare, Medicaid, </w:t>
      </w:r>
      <w:r w:rsidR="00F95029">
        <w:rPr>
          <w:rFonts w:ascii="Times New Roman" w:hAnsi="Times New Roman" w:cs="Times New Roman"/>
          <w:sz w:val="24"/>
          <w:szCs w:val="24"/>
        </w:rPr>
        <w:t xml:space="preserve">private insurance, </w:t>
      </w:r>
      <w:r w:rsidR="0060785E">
        <w:rPr>
          <w:rFonts w:ascii="Times New Roman" w:hAnsi="Times New Roman" w:cs="Times New Roman"/>
          <w:sz w:val="24"/>
          <w:szCs w:val="24"/>
        </w:rPr>
        <w:t xml:space="preserve">or the </w:t>
      </w:r>
      <w:r w:rsidR="00F95029">
        <w:rPr>
          <w:rFonts w:ascii="Times New Roman" w:hAnsi="Times New Roman" w:cs="Times New Roman"/>
          <w:sz w:val="24"/>
          <w:szCs w:val="24"/>
        </w:rPr>
        <w:t>i</w:t>
      </w:r>
      <w:r w:rsidR="0060785E">
        <w:rPr>
          <w:rFonts w:ascii="Times New Roman" w:hAnsi="Times New Roman" w:cs="Times New Roman"/>
          <w:sz w:val="24"/>
          <w:szCs w:val="24"/>
        </w:rPr>
        <w:t>nsurance marketplaces for each state, depending on age, income, or employment.</w:t>
      </w:r>
      <w:r w:rsidR="000729A4">
        <w:rPr>
          <w:rFonts w:ascii="Times New Roman" w:hAnsi="Times New Roman" w:cs="Times New Roman"/>
          <w:sz w:val="24"/>
          <w:szCs w:val="24"/>
        </w:rPr>
        <w:t xml:space="preserve"> </w:t>
      </w:r>
      <w:del w:id="327" w:author="Cavanaugh, Rob" w:date="2025-08-08T11:40:00Z" w16du:dateUtc="2025-08-08T15:40:00Z">
        <w:r w:rsidR="000729A4" w:rsidDel="00EF0954">
          <w:rPr>
            <w:rFonts w:ascii="Times New Roman" w:hAnsi="Times New Roman" w:cs="Times New Roman"/>
            <w:sz w:val="24"/>
            <w:szCs w:val="24"/>
          </w:rPr>
          <w:delText>Moreover, the</w:delText>
        </w:r>
      </w:del>
      <w:ins w:id="328" w:author="Cavanaugh, Rob" w:date="2025-08-08T11:40:00Z" w16du:dateUtc="2025-08-08T15:40:00Z">
        <w:r w:rsidR="00EF0954">
          <w:rPr>
            <w:rFonts w:ascii="Times New Roman" w:hAnsi="Times New Roman" w:cs="Times New Roman"/>
            <w:sz w:val="24"/>
            <w:szCs w:val="24"/>
          </w:rPr>
          <w:t>The</w:t>
        </w:r>
      </w:ins>
      <w:r w:rsidR="0060785E" w:rsidRPr="002D6231">
        <w:rPr>
          <w:rFonts w:ascii="Times New Roman" w:hAnsi="Times New Roman" w:cs="Times New Roman"/>
          <w:sz w:val="24"/>
          <w:szCs w:val="24"/>
        </w:rPr>
        <w:t xml:space="preserve"> US is </w:t>
      </w:r>
      <w:ins w:id="329" w:author="Cavanaugh, Rob" w:date="2025-08-08T11:40:00Z" w16du:dateUtc="2025-08-08T15:40:00Z">
        <w:del w:id="330" w:author="Mui, Brianne" w:date="2025-08-13T09:46:00Z" w16du:dateUtc="2025-08-13T13:46:00Z">
          <w:r w:rsidR="00EF0954" w:rsidDel="0012751E">
            <w:rPr>
              <w:rFonts w:ascii="Times New Roman" w:hAnsi="Times New Roman" w:cs="Times New Roman"/>
              <w:sz w:val="24"/>
              <w:szCs w:val="24"/>
            </w:rPr>
            <w:delText>also</w:delText>
          </w:r>
        </w:del>
      </w:ins>
      <w:ins w:id="331" w:author="Mui, Brianne" w:date="2025-08-13T09:46:00Z" w16du:dateUtc="2025-08-13T13:46:00Z">
        <w:r w:rsidR="0012751E">
          <w:rPr>
            <w:rFonts w:ascii="Times New Roman" w:hAnsi="Times New Roman" w:cs="Times New Roman"/>
            <w:sz w:val="24"/>
            <w:szCs w:val="24"/>
          </w:rPr>
          <w:t xml:space="preserve">a mix of </w:t>
        </w:r>
      </w:ins>
      <w:ins w:id="332" w:author="Cavanaugh, Rob" w:date="2025-08-08T11:40:00Z" w16du:dateUtc="2025-08-08T15:40:00Z">
        <w:del w:id="333" w:author="Mui, Brianne" w:date="2025-08-13T09:46:00Z" w16du:dateUtc="2025-08-13T13:46:00Z">
          <w:r w:rsidR="00EF0954" w:rsidDel="0012751E">
            <w:rPr>
              <w:rFonts w:ascii="Times New Roman" w:hAnsi="Times New Roman" w:cs="Times New Roman"/>
              <w:sz w:val="24"/>
              <w:szCs w:val="24"/>
            </w:rPr>
            <w:delText xml:space="preserve"> largely </w:delText>
          </w:r>
        </w:del>
      </w:ins>
      <w:del w:id="334" w:author="Mui, Brianne" w:date="2025-08-13T09:46:00Z" w16du:dateUtc="2025-08-13T13:46:00Z">
        <w:r w:rsidR="0060785E" w:rsidRPr="002D6231" w:rsidDel="0012751E">
          <w:rPr>
            <w:rFonts w:ascii="Times New Roman" w:hAnsi="Times New Roman" w:cs="Times New Roman"/>
            <w:sz w:val="24"/>
            <w:szCs w:val="24"/>
          </w:rPr>
          <w:delText xml:space="preserve">a </w:delText>
        </w:r>
      </w:del>
      <w:r w:rsidR="0060785E" w:rsidRPr="002D6231">
        <w:rPr>
          <w:rFonts w:ascii="Times New Roman" w:hAnsi="Times New Roman" w:cs="Times New Roman"/>
          <w:sz w:val="24"/>
          <w:szCs w:val="24"/>
        </w:rPr>
        <w:t>fee</w:t>
      </w:r>
      <w:r w:rsidR="000729A4">
        <w:rPr>
          <w:rFonts w:ascii="Times New Roman" w:hAnsi="Times New Roman" w:cs="Times New Roman"/>
          <w:sz w:val="24"/>
          <w:szCs w:val="24"/>
        </w:rPr>
        <w:t>-</w:t>
      </w:r>
      <w:r w:rsidR="0060785E" w:rsidRPr="002D6231">
        <w:rPr>
          <w:rFonts w:ascii="Times New Roman" w:hAnsi="Times New Roman" w:cs="Times New Roman"/>
          <w:sz w:val="24"/>
          <w:szCs w:val="24"/>
        </w:rPr>
        <w:t>for</w:t>
      </w:r>
      <w:r w:rsidR="000729A4">
        <w:rPr>
          <w:rFonts w:ascii="Times New Roman" w:hAnsi="Times New Roman" w:cs="Times New Roman"/>
          <w:sz w:val="24"/>
          <w:szCs w:val="24"/>
        </w:rPr>
        <w:t>-</w:t>
      </w:r>
      <w:r w:rsidR="0060785E" w:rsidRPr="002D6231">
        <w:rPr>
          <w:rFonts w:ascii="Times New Roman" w:hAnsi="Times New Roman" w:cs="Times New Roman"/>
          <w:sz w:val="24"/>
          <w:szCs w:val="24"/>
        </w:rPr>
        <w:t>service</w:t>
      </w:r>
      <w:ins w:id="335" w:author="Mui, Brianne" w:date="2025-08-13T09:46:00Z" w16du:dateUtc="2025-08-13T13:46:00Z">
        <w:r w:rsidR="0012751E">
          <w:rPr>
            <w:rFonts w:ascii="Times New Roman" w:hAnsi="Times New Roman" w:cs="Times New Roman"/>
            <w:sz w:val="24"/>
            <w:szCs w:val="24"/>
          </w:rPr>
          <w:t xml:space="preserve"> and bundled payment models in a </w:t>
        </w:r>
      </w:ins>
      <w:r w:rsidR="0060785E" w:rsidRPr="002D6231">
        <w:rPr>
          <w:rFonts w:ascii="Times New Roman" w:hAnsi="Times New Roman" w:cs="Times New Roman"/>
          <w:sz w:val="24"/>
          <w:szCs w:val="24"/>
        </w:rPr>
        <w:t xml:space="preserve"> </w:t>
      </w:r>
      <w:r w:rsidR="000729A4">
        <w:rPr>
          <w:rFonts w:ascii="Times New Roman" w:hAnsi="Times New Roman" w:cs="Times New Roman"/>
          <w:sz w:val="24"/>
          <w:szCs w:val="24"/>
        </w:rPr>
        <w:t xml:space="preserve">multi-payer </w:t>
      </w:r>
      <w:r w:rsidR="0060785E" w:rsidRPr="002D6231">
        <w:rPr>
          <w:rFonts w:ascii="Times New Roman" w:hAnsi="Times New Roman" w:cs="Times New Roman"/>
          <w:sz w:val="24"/>
          <w:szCs w:val="24"/>
        </w:rPr>
        <w:t xml:space="preserve">system where </w:t>
      </w:r>
      <w:ins w:id="336" w:author="Mui, Brianne" w:date="2025-08-13T09:46:00Z" w16du:dateUtc="2025-08-13T13:46:00Z">
        <w:r w:rsidR="0012751E">
          <w:rPr>
            <w:rFonts w:ascii="Times New Roman" w:hAnsi="Times New Roman" w:cs="Times New Roman"/>
            <w:sz w:val="24"/>
            <w:szCs w:val="24"/>
          </w:rPr>
          <w:t>not everyone has insurance covera</w:t>
        </w:r>
      </w:ins>
      <w:ins w:id="337" w:author="Mui, Brianne" w:date="2025-08-13T09:47:00Z" w16du:dateUtc="2025-08-13T13:47:00Z">
        <w:r w:rsidR="0012751E">
          <w:rPr>
            <w:rFonts w:ascii="Times New Roman" w:hAnsi="Times New Roman" w:cs="Times New Roman"/>
            <w:sz w:val="24"/>
            <w:szCs w:val="24"/>
          </w:rPr>
          <w:t>ge or access to care</w:t>
        </w:r>
      </w:ins>
      <w:r w:rsidR="0012751E">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{"citationID":"n6prSe7h","properties":{"formattedCitation":"(33,34)","plainCitation":"(33,34)","noteIndex":0},"citationItems":[{"id":1997,"uris":["http://zotero.org/groups/6096250/items/W3DKKP9T"],"itemData":{"id":1997,"type":"article-journal","abstract":"BACKGROUND: Changes to the method of payment for healthcare providers, including pay-for-performance schemes, are increasingly being used by governments, health insurers, and employers to help align financial incentives with health system goals. In this review we focused on changes to the method and level of payment for all types of healthcare providers in outpatient healthcare settings. Outpatient healthcare settings, broadly defined as 'out of hospital' care including primary care, are important for health systems in reducing the use of more expensive hospital services.\nOBJECTIVES: To assess the impact of different payment methods for healthcare providers working in outpatient healthcare settings on the quantity and quality of health service provision, patient outcomes, healthcare provider outcomes, cost of service provision, and adverse effects.\nSEARCH METHODS: We searched CENTRAL, MEDLINE, Embase (searched 5 March 2019), and several other databases. In addition, we searched clinical trials platforms, grey literature, screened reference lists of included studies, did a cited reference search for included studies, and contacted study authors to identify additional studies. We screened records from an updated search in August 2020, with any potentially relevant studies categorised as awaiting classification.\nSELECTION CRITERIA: Randomised trials, non-randomised trials, controlled before-after studies, interrupted time series, and repeated measures studies that compared different payment methods for healthcare providers working in outpatient care settings.\nDATA COLLECTION AND ANALYSIS: We used standard methodological procedures expected by Cochrane. We conducted a structured synthesis. We first categorised the payment methods comparisons and outcomes, and then described the effects of different types of payment methods on different outcome categories. Where feasible, we used meta-analysis to synthesise the effects of payment interventions under the same category. Where it was not possible to perform meta-analysis, we have reported means/medians and full ranges of the available point estimates. We have reported the risk ratio (RR) for dichotomous outcomes and the relative difference (as per cent change or mean difference (MD)) for continuous outcomes.\nMAIN RESULTS: We included 27 studies in the review: 12 randomised trials, 13 controlled before-and-after studies, one interrupted time series, and one repeated measure study. Most healthcare providers were primary care physicians. Most of the payment methods were implemented by health insurance schemes in high-income countries, with only one study from a low- or middle-income country. The included studies were categorised into four groups based on comparisons of different payment methods. (1) Pay for performance (P4P) plus existing payment methods compared with existing payment methods for healthcare providers working in outpatient healthcare settings P4P incentives probably improve child immunisation status (RR 1.27, 95% confidence interval (CI) 1.19 to 1.36; 3760 patients; moderate-certainty evidence) and may slightly increase the number of patients who are asked more detailed questions on their disease by their pharmacist (MD 1.24, 95% CI 0.93 to 1.54; 454 patients; low-certainty evidence). P4P may slightly improve primary care physicians' prescribing of guideline-recommended antihypertensive medicines compared with an existing payment method (RR 1.07, 95% CI 1.02 to 1.12; 362 patients; low-certainty evidence). We are uncertain about the effects of extra P4P incentives on mean blood pressure reduction for patients and costs for providing services compared with an existing payment method (very low-certainty evidence). Outcomes related to workload or other health professional outcomes were not reported in the included studies. One randomised trial found that compared to the control group, the performance of incentivised professionals was not sustained after the P4P intervention had ended. (2) Fee for service (FFS) compared with existing payment methods for healthcare providers working in outpatient healthcare settings We are uncertain about the effect of FFS on the quantity of health services delivered (outpatient visits and hospitalisations), patient health outcomes, and total drugs cost compared to an existing payment method due to very low-certainty evidence. The quality of service provision and health professional outcomes were not reported in the included studies. One randomised trial reported that physicians paid via FFS may see more well patients than salaried physicians (low-certainty evidence), possibly implying that more unnecessary services were delivered through FFS. (3) FFS mixed with existing payment methods compared with existing payment methods for healthcare providers working in outpatient healthcare settings FFS mixed payment method may increase the quantity of health services provided compared with an existing payment method (RR 1.37, 95% CI 1.07 to 1.76; low-certainty evidence). We are uncertain about the effect of FFS mixed payment on quality of services provided, patient health outcomes, and health professional outcomes compared with an existing payment method due to very low-certainty evidence. Cost outcomes and adverse effects were not reported in the included studies. (4) Enhanced FFS compared with FFS for healthcare providers working in outpatient healthcare settings Enhanced FFS (higher FFS payment) probably increases child immunisation rates (RR 1.25, 95% CI 1.06 to 1.48; moderate-certainty evidence). We are uncertain whether higher FFS payment results in more primary care visits and about the effect of enhanced FFS on the net expenditure per year on covered children with regular FFS (very low-certainty evidence). Quality of service provision, patient outcomes, health professional outcomes, and adverse effects were not reported in the included studies.\nAUTHORS' CONCLUSIONS: For healthcare providers working in outpatient healthcare settings, P4P or an increase in FFS payment level probably increases the quantity of health service provision (moderate-certainty evidence), and P4P may slightly improve the quality of service provision for targeted conditions (low-certainty evidence). The effects of changes in payment methods on health outcomes is uncertain due to very low-certainty evidence. Information to explore the influence of specific payment method design features, such as the size of incentives and type of performance measures, was insufficient. Furthermore, due to limited and very low-certainty evidence, it is uncertain if changing payment models without including additional funding for professionals would have similar effects. There is a need for further well-conducted research on payment methods for healthcare providers working in outpatient healthcare settings in low- and middle-income countries; more studies comparing the impacts of different designs of the same payment method; and studies that consider the unintended consequences of payment interventions.","container-title":"The Cochrane Database of Systematic Reviews","DOI":"10.1002/14651858.CD011865.pub2","ISSN":"1469-493X","issue":"1","journalAbbreviation":"Cochrane Database Syst Rev","language":"eng","note":"PMID: 33469932\nPMCID: PMC8094987","page":"CD011865","source":"PubMed","title":"Payment methods for healthcare providers working in outpatient healthcare settings","volume":"1","author":[{"family":"Jia","given":"Liying"},{"family":"Meng","given":"Qingyue"},{"family":"Scott","given":"Anthony"},{"family":"Yuan","given":"Beibei"},{"family":"Zhang","given":"Lu"}],"issued":{"date-parts":[["2021",1,20]]}}},{"id":1999,"uris":["http://zotero.org/groups/6096250/items/UMVZXCY7"],"itemData":{"id":1999,"type":"article-journal","abstract":"Objectives\nHealthcare systems worldwide are actively exploring new approaches for cost containment and efficient use of resources. Currently, in a number of countries, the critical decision to introduce a single-payer over a multipayer healthcare system poses significant challenges. Consequently, we have systematically explored the current scientific evidence about the impact of single-payer and multipayer health systems on the areas of equity, efficiency and quality of health care, fund collection negotiation, contracting and budgeting health expenditure and social solidarity.\nStudy design\nThis is a systematic review based on Preferred Reporting Items for Systematic Reviews and Meta-Analyses (PRISMA) guidelines.\nMethods\nA search for relevant articles published in English was performed in March 2015 through the following databases: Excerpta Medica Databases, Cumulative Index of Nursing and Allied Health Literature, Medical Literature Analysis and Retrieval System Online through PubMed and Ovid, Health Technology Assessment Database, Cochrane database and WHO publications. We also searched for further articles cited by eligible papers.\nResults\nA total of 49 studies were included in the analysis; 34 studied clinical outcomes of patients enrolled in different health insurances, while 15 provided a qualitative assessment in this field.\nConclusion\nThe single-payer system performs better in terms of healthcare equity, risk pooling and negotiation, whereas multipayer systems yield additional options to patients and are harder to be exploited by the government. A multipayer system also involves a higher administrative cost. The findings pertaining to the impact on efficiency and quality are rather tentative because of methodological limitations of available studies.","container-title":"Public Health","DOI":"10.1016/j.puhe.2018.07.006","ISSN":"0033-3506","journalAbbreviation":"Public Health","page":"141-152","source":"ScienceDirect","title":"Single-payer or a multipayer health system: a systematic literature review","title-short":"Single-payer or a multipayer health system","volume":"163","author":[{"family":"Petrou","given":"P."},{"family":"Samoutis","given":"G."},{"family":"Lionis","given":"C."}],"issued":{"date-parts":[["2018",10,1]]}}}],"schema":"https://github.com/citation-style-language/schema/raw/master/csl-citation.json"} </w:instrText>
      </w:r>
      <w:r w:rsidR="0012751E">
        <w:rPr>
          <w:rFonts w:ascii="Times New Roman" w:hAnsi="Times New Roman" w:cs="Times New Roman"/>
          <w:sz w:val="24"/>
          <w:szCs w:val="24"/>
        </w:rPr>
        <w:fldChar w:fldCharType="separate"/>
      </w:r>
      <w:r w:rsidR="0048000F">
        <w:rPr>
          <w:rFonts w:ascii="Times New Roman" w:hAnsi="Times New Roman" w:cs="Times New Roman"/>
          <w:noProof/>
          <w:sz w:val="24"/>
          <w:szCs w:val="24"/>
        </w:rPr>
        <w:t>(33,34)</w:t>
      </w:r>
      <w:r w:rsidR="0012751E">
        <w:rPr>
          <w:rFonts w:ascii="Times New Roman" w:hAnsi="Times New Roman" w:cs="Times New Roman"/>
          <w:sz w:val="24"/>
          <w:szCs w:val="24"/>
        </w:rPr>
        <w:fldChar w:fldCharType="end"/>
      </w:r>
      <w:ins w:id="338" w:author="Mui, Brianne" w:date="2025-08-13T09:47:00Z" w16du:dateUtc="2025-08-13T13:47:00Z">
        <w:r w:rsidR="0012751E">
          <w:rPr>
            <w:rFonts w:ascii="Times New Roman" w:hAnsi="Times New Roman" w:cs="Times New Roman"/>
            <w:sz w:val="24"/>
            <w:szCs w:val="24"/>
          </w:rPr>
          <w:t>. While t</w:t>
        </w:r>
      </w:ins>
      <w:del w:id="339" w:author="Mui, Brianne" w:date="2025-08-13T09:47:00Z" w16du:dateUtc="2025-08-13T13:47:00Z">
        <w:r w:rsidR="0060785E" w:rsidRPr="002D6231" w:rsidDel="0012751E">
          <w:rPr>
            <w:rFonts w:ascii="Times New Roman" w:hAnsi="Times New Roman" w:cs="Times New Roman"/>
            <w:sz w:val="24"/>
            <w:szCs w:val="24"/>
          </w:rPr>
          <w:delText>t</w:delText>
        </w:r>
      </w:del>
      <w:r w:rsidR="0060785E" w:rsidRPr="002D6231">
        <w:rPr>
          <w:rFonts w:ascii="Times New Roman" w:hAnsi="Times New Roman" w:cs="Times New Roman"/>
          <w:sz w:val="24"/>
          <w:szCs w:val="24"/>
        </w:rPr>
        <w:t xml:space="preserve">he UK is a single payer </w:t>
      </w:r>
      <w:ins w:id="340" w:author="Mui, Brianne" w:date="2025-08-13T09:47:00Z" w16du:dateUtc="2025-08-13T13:47:00Z">
        <w:r w:rsidR="0012751E">
          <w:rPr>
            <w:rFonts w:ascii="Times New Roman" w:hAnsi="Times New Roman" w:cs="Times New Roman"/>
            <w:sz w:val="24"/>
            <w:szCs w:val="24"/>
          </w:rPr>
          <w:t xml:space="preserve">tax-funded </w:t>
        </w:r>
      </w:ins>
      <w:r w:rsidR="0060785E" w:rsidRPr="002D6231">
        <w:rPr>
          <w:rFonts w:ascii="Times New Roman" w:hAnsi="Times New Roman" w:cs="Times New Roman"/>
          <w:sz w:val="24"/>
          <w:szCs w:val="24"/>
        </w:rPr>
        <w:t>system</w:t>
      </w:r>
      <w:ins w:id="341" w:author="Mui, Brianne" w:date="2025-08-13T09:47:00Z" w16du:dateUtc="2025-08-13T13:47:00Z">
        <w:r w:rsidR="0012751E">
          <w:rPr>
            <w:rFonts w:ascii="Times New Roman" w:hAnsi="Times New Roman" w:cs="Times New Roman"/>
            <w:sz w:val="24"/>
            <w:szCs w:val="24"/>
          </w:rPr>
          <w:t xml:space="preserve"> where all people have equal access to care</w:t>
        </w:r>
      </w:ins>
      <w:r w:rsidR="0012751E">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{"citationID":"GcEzuXdZ","properties":{"formattedCitation":"(35)","plainCitation":"(35)","noteIndex":0},"citationItems":[{"id":2001,"uris":["http://zotero.org/groups/6096250/items/D4XSZBBM"],"itemData":{"id":2001,"type":"article-journal","container-title":"Michigan Journal of Economics","language":"en-US","title":"A Comparative Analysis of the US and UK Health Care Systems – Michigan Journal of Economics","URL":"https://sites.lsa.umich.edu/mje/2023/05/26/a-comparative-analysis-of-the-us-and-uk-health-care-systems/","volume":"Online","author":[{"family":"Jacob","given":"Zara"}],"accessed":{"date-parts":[["2025",8,13]]},"issued":{"date-parts":[["2023",5,26]]}}}],"schema":"https://github.com/citation-style-language/schema/raw/master/csl-citation.json"} </w:instrText>
      </w:r>
      <w:r w:rsidR="0012751E">
        <w:rPr>
          <w:rFonts w:ascii="Times New Roman" w:hAnsi="Times New Roman" w:cs="Times New Roman"/>
          <w:sz w:val="24"/>
          <w:szCs w:val="24"/>
        </w:rPr>
        <w:fldChar w:fldCharType="separate"/>
      </w:r>
      <w:r w:rsidR="0048000F">
        <w:rPr>
          <w:rFonts w:ascii="Times New Roman" w:hAnsi="Times New Roman" w:cs="Times New Roman"/>
          <w:noProof/>
          <w:sz w:val="24"/>
          <w:szCs w:val="24"/>
        </w:rPr>
        <w:t>(35)</w:t>
      </w:r>
      <w:r w:rsidR="0012751E">
        <w:rPr>
          <w:rFonts w:ascii="Times New Roman" w:hAnsi="Times New Roman" w:cs="Times New Roman"/>
          <w:sz w:val="24"/>
          <w:szCs w:val="24"/>
        </w:rPr>
        <w:fldChar w:fldCharType="end"/>
      </w:r>
      <w:r w:rsidR="0060785E" w:rsidRPr="002D6231">
        <w:rPr>
          <w:rFonts w:ascii="Times New Roman" w:hAnsi="Times New Roman" w:cs="Times New Roman"/>
          <w:sz w:val="24"/>
          <w:szCs w:val="24"/>
        </w:rPr>
        <w:t xml:space="preserve">. </w:t>
      </w:r>
      <w:del w:id="342" w:author="Cavanaugh, Rob" w:date="2025-08-08T11:40:00Z" w16du:dateUtc="2025-08-08T15:40:00Z">
        <w:r w:rsidR="0060785E" w:rsidRPr="002D6231" w:rsidDel="00EF0954">
          <w:rPr>
            <w:rFonts w:ascii="Times New Roman" w:hAnsi="Times New Roman" w:cs="Times New Roman"/>
            <w:sz w:val="24"/>
            <w:szCs w:val="24"/>
          </w:rPr>
          <w:delText>As such,</w:delText>
        </w:r>
      </w:del>
      <w:ins w:id="343" w:author="Cavanaugh, Rob" w:date="2025-08-08T11:40:00Z" w16du:dateUtc="2025-08-08T15:40:00Z">
        <w:r w:rsidR="00EF0954">
          <w:rPr>
            <w:rFonts w:ascii="Times New Roman" w:hAnsi="Times New Roman" w:cs="Times New Roman"/>
            <w:sz w:val="24"/>
            <w:szCs w:val="24"/>
          </w:rPr>
          <w:t xml:space="preserve">In the current </w:t>
        </w:r>
      </w:ins>
      <w:ins w:id="344" w:author="Cavanaugh, Rob" w:date="2025-08-08T11:41:00Z" w16du:dateUtc="2025-08-08T15:41:00Z">
        <w:r w:rsidR="00EF0954">
          <w:rPr>
            <w:rFonts w:ascii="Times New Roman" w:hAnsi="Times New Roman" w:cs="Times New Roman"/>
            <w:sz w:val="24"/>
            <w:szCs w:val="24"/>
          </w:rPr>
          <w:t>pay</w:t>
        </w:r>
      </w:ins>
      <w:ins w:id="345" w:author="Mui, Brianne" w:date="2025-08-13T09:48:00Z" w16du:dateUtc="2025-08-13T13:48:00Z">
        <w:r w:rsidR="0012751E">
          <w:rPr>
            <w:rFonts w:ascii="Times New Roman" w:hAnsi="Times New Roman" w:cs="Times New Roman"/>
            <w:sz w:val="24"/>
            <w:szCs w:val="24"/>
          </w:rPr>
          <w:t>ment</w:t>
        </w:r>
      </w:ins>
      <w:ins w:id="346" w:author="Cavanaugh, Rob" w:date="2025-08-08T11:41:00Z" w16du:dateUtc="2025-08-08T15:41:00Z">
        <w:r w:rsidR="00EF0954">
          <w:rPr>
            <w:rFonts w:ascii="Times New Roman" w:hAnsi="Times New Roman" w:cs="Times New Roman"/>
            <w:sz w:val="24"/>
            <w:szCs w:val="24"/>
          </w:rPr>
          <w:t xml:space="preserve"> model</w:t>
        </w:r>
      </w:ins>
      <w:ins w:id="347" w:author="Cavanaugh, Rob" w:date="2025-08-08T11:40:00Z" w16du:dateUtc="2025-08-08T15:40:00Z">
        <w:r w:rsidR="00EF0954">
          <w:rPr>
            <w:rFonts w:ascii="Times New Roman" w:hAnsi="Times New Roman" w:cs="Times New Roman"/>
            <w:sz w:val="24"/>
            <w:szCs w:val="24"/>
          </w:rPr>
          <w:t>,</w:t>
        </w:r>
      </w:ins>
      <w:r w:rsidR="0060785E" w:rsidRPr="002D6231">
        <w:rPr>
          <w:rFonts w:ascii="Times New Roman" w:hAnsi="Times New Roman" w:cs="Times New Roman"/>
          <w:sz w:val="24"/>
          <w:szCs w:val="24"/>
        </w:rPr>
        <w:t xml:space="preserve"> US providers are</w:t>
      </w:r>
      <w:ins w:id="348" w:author="Cavanaugh, Rob" w:date="2025-08-08T11:41:00Z" w16du:dateUtc="2025-08-08T15:41:00Z">
        <w:r w:rsidR="00EF0954">
          <w:rPr>
            <w:rFonts w:ascii="Times New Roman" w:hAnsi="Times New Roman" w:cs="Times New Roman"/>
            <w:sz w:val="24"/>
            <w:szCs w:val="24"/>
          </w:rPr>
          <w:t xml:space="preserve"> often</w:t>
        </w:r>
      </w:ins>
      <w:r w:rsidR="0060785E" w:rsidRPr="002D6231">
        <w:rPr>
          <w:rFonts w:ascii="Times New Roman" w:hAnsi="Times New Roman" w:cs="Times New Roman"/>
          <w:sz w:val="24"/>
          <w:szCs w:val="24"/>
        </w:rPr>
        <w:t xml:space="preserve"> incentivized to document all conditions at each encounter</w:t>
      </w:r>
      <w:ins w:id="349" w:author="Cavanaugh, Rob" w:date="2025-08-08T11:41:00Z" w16du:dateUtc="2025-08-08T15:41:00Z">
        <w:r w:rsidR="00EF0954">
          <w:rPr>
            <w:rFonts w:ascii="Times New Roman" w:hAnsi="Times New Roman" w:cs="Times New Roman"/>
            <w:sz w:val="24"/>
            <w:szCs w:val="24"/>
          </w:rPr>
          <w:t xml:space="preserve">, </w:t>
        </w:r>
        <w:commentRangeStart w:id="350"/>
        <w:r w:rsidR="00EF0954">
          <w:rPr>
            <w:rFonts w:ascii="Times New Roman" w:hAnsi="Times New Roman" w:cs="Times New Roman"/>
            <w:sz w:val="24"/>
            <w:szCs w:val="24"/>
          </w:rPr>
          <w:t>and EHR systems often default to “carrying forward” diagnoses from past visits to the presen</w:t>
        </w:r>
        <w:commentRangeEnd w:id="350"/>
        <w:r w:rsidR="00EF0954">
          <w:rPr>
            <w:rStyle w:val="CommentReference"/>
          </w:rPr>
          <w:commentReference w:id="350"/>
        </w:r>
        <w:r w:rsidR="00EF0954">
          <w:rPr>
            <w:rFonts w:ascii="Times New Roman" w:hAnsi="Times New Roman" w:cs="Times New Roman"/>
            <w:sz w:val="24"/>
            <w:szCs w:val="24"/>
          </w:rPr>
          <w:t>t</w:t>
        </w:r>
      </w:ins>
      <w:r w:rsidR="008B5FCE">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{"citationID":"WTC8bxhS","properties":{"formattedCitation":"(36)","plainCitation":"(36)","noteIndex":0},"citationItems":[{"id":2003,"uris":["http://zotero.org/groups/6096250/items/XWQ6BM29"],"itemData":{"id":2003,"type":"article-journal","abstract":"Background\nCopy and paste functionality can support efficiency during clinical documentation, but may promote inaccurate documentation with risks for patient safety. The Partnership for Health IT Patient Safety was formed to gather data, conduct analysis, educate, and disseminate safe practices for safer care using health information technology (IT).\n\nObjective\nTo characterize copy and paste events in clinical care, identify safety risks, describe existing evidence, and develop implementable practice recommendations for safe reuse of information via copy and paste.\n\nMethods\nThe Partnership 1) reviewed 12 reported safety events, 2) solicited expert input, and 3) performed a systematic literature review (2010 to January 2015) to identify publications addressing frequency, perceptions/attitudes, patient safety risks, existing guidance, and potential interventions and mitigation practices.\n\nResults\nThe literature review identified 51 publications that were included. Overall, 66% to 90% of clinicians routinely use copy and paste. One study of diagnostic errors found that copy and paste led to 2.6% of errors in which a missed diagnosis required patients to seek additional unplanned care. Copy and paste can promote note bloat, internal inconsistencies, error propagation, and documentation in the wrong patient chart. Existing guidance identified specific responsibilities for authors, organizations, and electronic health record (EHR) developers. Analysis of 12 reported copy and paste safety events was congruent with problems identified from the literature review.\n\nConclusion\nDespite regular copy and paste use, evidence regarding direct risk to patient safety remains sparse, with significant study limitations. Drawing on existing evidence, the Partnership developed four safe practice recommendations: 1) Provide a mechanism to make copy and paste material easily identifiable; 2) Ensure the provenance of copy and paste material is readily available; 3) Ensure adequate staff training and education; 4) Ensure copy and paste practices are regularly monitored, measured, and assessed.","container-title":"Applied Clinical Informatics","DOI":"10.4338/ACI-2016-09-R-0150","ISSN":"1869-0327","issue":"1","journalAbbreviation":"Appl Clin Inform","note":"PMID: 28074211\nPMCID: PMC5373750","page":"12-34","source":"PubMed Central","title":"Safe Practices for Copy and Paste in the EHR","volume":"8","author":[{"family":"Tsou","given":"Amy Y."},{"family":"Lehmann","given":"Christoph U."},{"family":"Michel","given":"Jeremy"},{"family":"Solomon","given":"Ronni"},{"family":"Possanza","given":"Lorraine"},{"family":"Gandhi","given":"Tejal"}],"issued":{"date-parts":[["2017",1,11]]}}}],"schema":"https://github.com/citation-style-language/schema/raw/master/csl-citation.json"} </w:instrText>
      </w:r>
      <w:r w:rsidR="008B5FCE">
        <w:rPr>
          <w:rFonts w:ascii="Times New Roman" w:hAnsi="Times New Roman" w:cs="Times New Roman"/>
          <w:sz w:val="24"/>
          <w:szCs w:val="24"/>
        </w:rPr>
        <w:fldChar w:fldCharType="separate"/>
      </w:r>
      <w:r w:rsidR="0048000F">
        <w:rPr>
          <w:rFonts w:ascii="Times New Roman" w:hAnsi="Times New Roman" w:cs="Times New Roman"/>
          <w:noProof/>
          <w:sz w:val="24"/>
          <w:szCs w:val="24"/>
        </w:rPr>
        <w:t>(36)</w:t>
      </w:r>
      <w:r w:rsidR="008B5FCE">
        <w:rPr>
          <w:rFonts w:ascii="Times New Roman" w:hAnsi="Times New Roman" w:cs="Times New Roman"/>
          <w:sz w:val="24"/>
          <w:szCs w:val="24"/>
        </w:rPr>
        <w:fldChar w:fldCharType="end"/>
      </w:r>
      <w:r w:rsidR="0060785E" w:rsidRPr="002D6231">
        <w:rPr>
          <w:rFonts w:ascii="Times New Roman" w:hAnsi="Times New Roman" w:cs="Times New Roman"/>
          <w:sz w:val="24"/>
          <w:szCs w:val="24"/>
        </w:rPr>
        <w:t>. In the UK this is not the case. Standard practice in the UK is to</w:t>
      </w:r>
      <w:r w:rsidR="000729A4">
        <w:rPr>
          <w:rFonts w:ascii="Times New Roman" w:hAnsi="Times New Roman" w:cs="Times New Roman"/>
          <w:sz w:val="24"/>
          <w:szCs w:val="24"/>
        </w:rPr>
        <w:t xml:space="preserve"> maintain a problem list for acti</w:t>
      </w:r>
      <w:ins w:id="351" w:author="Chen Yanover" w:date="2025-08-11T17:12:00Z" w16du:dateUtc="2025-08-11T14:12:00Z">
        <w:r w:rsidR="00387FBA">
          <w:rPr>
            <w:rFonts w:ascii="Times New Roman" w:hAnsi="Times New Roman" w:cs="Times New Roman"/>
            <w:sz w:val="24"/>
            <w:szCs w:val="24"/>
          </w:rPr>
          <w:t>v</w:t>
        </w:r>
      </w:ins>
      <w:del w:id="352" w:author="Chen Yanover" w:date="2025-08-11T17:12:00Z" w16du:dateUtc="2025-08-11T14:12:00Z">
        <w:r w:rsidR="000729A4" w:rsidDel="00387FBA">
          <w:rPr>
            <w:rFonts w:ascii="Times New Roman" w:hAnsi="Times New Roman" w:cs="Times New Roman"/>
            <w:sz w:val="24"/>
            <w:szCs w:val="24"/>
          </w:rPr>
          <w:delText>c</w:delText>
        </w:r>
      </w:del>
      <w:r w:rsidR="000729A4">
        <w:rPr>
          <w:rFonts w:ascii="Times New Roman" w:hAnsi="Times New Roman" w:cs="Times New Roman"/>
          <w:sz w:val="24"/>
          <w:szCs w:val="24"/>
        </w:rPr>
        <w:t>e conditions precluding condition documentation at each visit</w:t>
      </w:r>
      <w:r w:rsidR="00097E06">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{"citationID":"rMVH3SYx","properties":{"formattedCitation":"(37)","plainCitation":"(37)","noteIndex":0},"citationItems":[{"id":2006,"uris":["http://zotero.org/groups/6096250/items/KNFNU33F"],"itemData":{"id":2006,"type":"webpage","title":"Documenting in patient clinical records : CPPE","URL":"https://www.cppe.ac.uk/programmes/l/clinical-e-02","accessed":{"date-parts":[["2025",8,13]]}}}],"schema":"https://github.com/citation-style-language/schema/raw/master/csl-citation.json"} </w:instrText>
      </w:r>
      <w:r w:rsidR="00097E06">
        <w:rPr>
          <w:rFonts w:ascii="Times New Roman" w:hAnsi="Times New Roman" w:cs="Times New Roman"/>
          <w:sz w:val="24"/>
          <w:szCs w:val="24"/>
        </w:rPr>
        <w:fldChar w:fldCharType="separate"/>
      </w:r>
      <w:r w:rsidR="0048000F">
        <w:rPr>
          <w:rFonts w:ascii="Times New Roman" w:hAnsi="Times New Roman" w:cs="Times New Roman"/>
          <w:noProof/>
          <w:sz w:val="24"/>
          <w:szCs w:val="24"/>
        </w:rPr>
        <w:t>(37)</w:t>
      </w:r>
      <w:r w:rsidR="00097E06">
        <w:rPr>
          <w:rFonts w:ascii="Times New Roman" w:hAnsi="Times New Roman" w:cs="Times New Roman"/>
          <w:sz w:val="24"/>
          <w:szCs w:val="24"/>
        </w:rPr>
        <w:fldChar w:fldCharType="end"/>
      </w:r>
      <w:r w:rsidR="000729A4">
        <w:rPr>
          <w:rFonts w:ascii="Times New Roman" w:hAnsi="Times New Roman" w:cs="Times New Roman"/>
          <w:sz w:val="24"/>
          <w:szCs w:val="24"/>
        </w:rPr>
        <w:t xml:space="preserve">. </w:t>
      </w:r>
      <w:r w:rsidR="00DB7C90">
        <w:rPr>
          <w:rFonts w:ascii="Times New Roman" w:hAnsi="Times New Roman" w:cs="Times New Roman"/>
          <w:sz w:val="24"/>
          <w:szCs w:val="24"/>
        </w:rPr>
        <w:t xml:space="preserve">Even looking as far back as 3 years in UK data did not capture as many deficits as were captured in a single year of US EHR or claims. </w:t>
      </w:r>
      <w:del w:id="353" w:author="Mui, Brianne" w:date="2025-08-13T10:08:00Z" w16du:dateUtc="2025-08-13T14:08:00Z">
        <w:r w:rsidR="00DB7C90" w:rsidRPr="00786AC2" w:rsidDel="00097E06">
          <w:rPr>
            <w:rFonts w:ascii="Times New Roman" w:hAnsi="Times New Roman" w:cs="Times New Roman"/>
            <w:sz w:val="24"/>
            <w:szCs w:val="24"/>
          </w:rPr>
          <w:delText xml:space="preserve"> </w:delText>
        </w:r>
      </w:del>
      <w:r w:rsidR="000729A4">
        <w:rPr>
          <w:rFonts w:ascii="Times New Roman" w:hAnsi="Times New Roman" w:cs="Times New Roman"/>
          <w:sz w:val="24"/>
          <w:szCs w:val="24"/>
        </w:rPr>
        <w:t>Th</w:t>
      </w:r>
      <w:r w:rsidR="0060785E" w:rsidRPr="002D6231">
        <w:rPr>
          <w:rFonts w:ascii="Times New Roman" w:hAnsi="Times New Roman" w:cs="Times New Roman"/>
          <w:sz w:val="24"/>
          <w:szCs w:val="24"/>
        </w:rPr>
        <w:t xml:space="preserve">erefore, it </w:t>
      </w:r>
      <w:r w:rsidR="000729A4">
        <w:rPr>
          <w:rFonts w:ascii="Times New Roman" w:hAnsi="Times New Roman" w:cs="Times New Roman"/>
          <w:sz w:val="24"/>
          <w:szCs w:val="24"/>
        </w:rPr>
        <w:t xml:space="preserve">is likely that </w:t>
      </w:r>
      <w:r w:rsidR="0060785E" w:rsidRPr="002D6231">
        <w:rPr>
          <w:rFonts w:ascii="Times New Roman" w:hAnsi="Times New Roman" w:cs="Times New Roman"/>
          <w:sz w:val="24"/>
          <w:szCs w:val="24"/>
        </w:rPr>
        <w:t xml:space="preserve">the discrepancies in prevalence of conditions in a </w:t>
      </w:r>
      <w:proofErr w:type="gramStart"/>
      <w:r w:rsidR="0060785E" w:rsidRPr="002D6231">
        <w:rPr>
          <w:rFonts w:ascii="Times New Roman" w:hAnsi="Times New Roman" w:cs="Times New Roman"/>
          <w:sz w:val="24"/>
          <w:szCs w:val="24"/>
        </w:rPr>
        <w:t>one year</w:t>
      </w:r>
      <w:proofErr w:type="gramEnd"/>
      <w:r w:rsidR="0060785E" w:rsidRPr="002D6231">
        <w:rPr>
          <w:rFonts w:ascii="Times New Roman" w:hAnsi="Times New Roman" w:cs="Times New Roman"/>
          <w:sz w:val="24"/>
          <w:szCs w:val="24"/>
        </w:rPr>
        <w:t xml:space="preserve"> lookback period are due to differences in healthcare documentation practices rather than true differences in condition prevalence</w:t>
      </w:r>
      <w:r w:rsidR="004905FF">
        <w:rPr>
          <w:rFonts w:ascii="Times New Roman" w:hAnsi="Times New Roman" w:cs="Times New Roman"/>
          <w:sz w:val="24"/>
          <w:szCs w:val="24"/>
        </w:rPr>
        <w:t xml:space="preserve"> and subsequent frailty prevalence</w:t>
      </w:r>
      <w:r w:rsidR="0060785E" w:rsidRPr="002D6231">
        <w:rPr>
          <w:rFonts w:ascii="Times New Roman" w:hAnsi="Times New Roman" w:cs="Times New Roman"/>
          <w:sz w:val="24"/>
          <w:szCs w:val="24"/>
        </w:rPr>
        <w:t>.</w:t>
      </w:r>
      <w:ins w:id="354" w:author="Cavanaugh, Rob" w:date="2025-08-08T11:42:00Z" w16du:dateUtc="2025-08-08T15:42:00Z">
        <w:r w:rsidR="00EF0954">
          <w:rPr>
            <w:rFonts w:ascii="Times New Roman" w:hAnsi="Times New Roman" w:cs="Times New Roman"/>
            <w:sz w:val="24"/>
            <w:szCs w:val="24"/>
          </w:rPr>
          <w:t xml:space="preserve"> However, this explanation does not fully account for our findings: even when extending the UK lookback period to 3-years we found that the overall pattern of results holds between FIs.</w:t>
        </w:r>
      </w:ins>
      <w:del w:id="355" w:author="Cavanaugh, Rob" w:date="2025-08-08T11:42:00Z" w16du:dateUtc="2025-08-08T15:42:00Z">
        <w:r w:rsidR="0060785E" w:rsidRPr="002D6231" w:rsidDel="00EF0954">
          <w:rPr>
            <w:rFonts w:ascii="Times New Roman" w:hAnsi="Times New Roman" w:cs="Times New Roman"/>
            <w:sz w:val="24"/>
            <w:szCs w:val="24"/>
          </w:rPr>
          <w:delText xml:space="preserve">  </w:delText>
        </w:r>
      </w:del>
    </w:p>
    <w:p w14:paraId="451BA99B" w14:textId="51FFE083" w:rsidR="00786AC2" w:rsidRDefault="00F95029" w:rsidP="00790039">
      <w:pPr>
        <w:spacing w:after="0"/>
        <w:ind w:firstLine="720"/>
        <w:rPr>
          <w:rFonts w:ascii="Times New Roman" w:hAnsi="Times New Roman" w:cs="Times New Roman"/>
          <w:sz w:val="24"/>
          <w:szCs w:val="24"/>
        </w:rPr>
      </w:pPr>
      <w:r w:rsidRPr="00F95029">
        <w:rPr>
          <w:rFonts w:ascii="Times New Roman" w:hAnsi="Times New Roman" w:cs="Times New Roman"/>
          <w:b/>
          <w:bCs/>
          <w:sz w:val="24"/>
          <w:szCs w:val="24"/>
        </w:rPr>
        <w:t>Topic=sampl</w:t>
      </w:r>
      <w:r>
        <w:rPr>
          <w:rFonts w:ascii="Times New Roman" w:hAnsi="Times New Roman" w:cs="Times New Roman"/>
          <w:b/>
          <w:bCs/>
          <w:sz w:val="24"/>
          <w:szCs w:val="24"/>
        </w:rPr>
        <w:t>ing bias</w:t>
      </w:r>
      <w:r>
        <w:rPr>
          <w:rFonts w:ascii="Times New Roman" w:hAnsi="Times New Roman" w:cs="Times New Roman"/>
          <w:sz w:val="24"/>
          <w:szCs w:val="24"/>
        </w:rPr>
        <w:t xml:space="preserve"> Documentation is also dependent on who </w:t>
      </w:r>
      <w:r w:rsidR="000D26CC">
        <w:rPr>
          <w:rFonts w:ascii="Times New Roman" w:hAnsi="Times New Roman" w:cs="Times New Roman"/>
          <w:sz w:val="24"/>
          <w:szCs w:val="24"/>
        </w:rPr>
        <w:t>is seeking healthcare. T</w:t>
      </w:r>
      <w:r w:rsidR="00786AC2">
        <w:rPr>
          <w:rFonts w:ascii="Times New Roman" w:hAnsi="Times New Roman" w:cs="Times New Roman"/>
          <w:sz w:val="24"/>
          <w:szCs w:val="24"/>
        </w:rPr>
        <w:t>he sample captured by each dataset</w:t>
      </w:r>
      <w:r w:rsidR="000D0598">
        <w:rPr>
          <w:rFonts w:ascii="Times New Roman" w:hAnsi="Times New Roman" w:cs="Times New Roman"/>
          <w:sz w:val="24"/>
          <w:szCs w:val="24"/>
        </w:rPr>
        <w:t xml:space="preserve"> </w:t>
      </w:r>
      <w:r w:rsidR="00786AC2">
        <w:rPr>
          <w:rFonts w:ascii="Times New Roman" w:hAnsi="Times New Roman" w:cs="Times New Roman"/>
          <w:sz w:val="24"/>
          <w:szCs w:val="24"/>
        </w:rPr>
        <w:t xml:space="preserve">represented </w:t>
      </w:r>
      <w:r w:rsidR="000D0598">
        <w:rPr>
          <w:rFonts w:ascii="Times New Roman" w:hAnsi="Times New Roman" w:cs="Times New Roman"/>
          <w:sz w:val="24"/>
          <w:szCs w:val="24"/>
        </w:rPr>
        <w:t xml:space="preserve">an array of </w:t>
      </w:r>
      <w:r w:rsidR="00786AC2">
        <w:rPr>
          <w:rFonts w:ascii="Times New Roman" w:hAnsi="Times New Roman" w:cs="Times New Roman"/>
          <w:sz w:val="24"/>
          <w:szCs w:val="24"/>
        </w:rPr>
        <w:t xml:space="preserve">convenience samples from both countries. </w:t>
      </w:r>
      <w:del w:id="356" w:author="Cavanaugh, Rob" w:date="2025-08-08T11:43:00Z" w16du:dateUtc="2025-08-08T15:43:00Z">
        <w:r w:rsidR="00786AC2" w:rsidDel="00EF0954">
          <w:rPr>
            <w:rFonts w:ascii="Times New Roman" w:hAnsi="Times New Roman" w:cs="Times New Roman"/>
            <w:sz w:val="24"/>
            <w:szCs w:val="24"/>
          </w:rPr>
          <w:delText>Despite that the</w:delText>
        </w:r>
      </w:del>
      <w:ins w:id="357" w:author="Cavanaugh, Rob" w:date="2025-08-08T11:43:00Z" w16du:dateUtc="2025-08-08T15:43:00Z">
        <w:r w:rsidR="00EF0954">
          <w:rPr>
            <w:rFonts w:ascii="Times New Roman" w:hAnsi="Times New Roman" w:cs="Times New Roman"/>
            <w:sz w:val="24"/>
            <w:szCs w:val="24"/>
          </w:rPr>
          <w:t>Even though the</w:t>
        </w:r>
      </w:ins>
      <w:r w:rsidR="00786AC2">
        <w:rPr>
          <w:rFonts w:ascii="Times New Roman" w:hAnsi="Times New Roman" w:cs="Times New Roman"/>
          <w:sz w:val="24"/>
          <w:szCs w:val="24"/>
        </w:rPr>
        <w:t xml:space="preserve"> UKBB had a sampling frame, their efforts at a representative sample were </w:t>
      </w:r>
      <w:r w:rsidR="005A573D">
        <w:rPr>
          <w:rFonts w:ascii="Times New Roman" w:hAnsi="Times New Roman" w:cs="Times New Roman"/>
          <w:sz w:val="24"/>
          <w:szCs w:val="24"/>
        </w:rPr>
        <w:t>diminished</w:t>
      </w:r>
      <w:r w:rsidR="00786AC2">
        <w:rPr>
          <w:rFonts w:ascii="Times New Roman" w:hAnsi="Times New Roman" w:cs="Times New Roman"/>
          <w:sz w:val="24"/>
          <w:szCs w:val="24"/>
        </w:rPr>
        <w:t xml:space="preserve"> by a 5.5% response rate</w:t>
      </w:r>
      <w:r w:rsidR="00B7330C">
        <w:rPr>
          <w:rFonts w:ascii="Times New Roman" w:hAnsi="Times New Roman" w:cs="Times New Roman"/>
          <w:sz w:val="24"/>
          <w:szCs w:val="24"/>
        </w:rPr>
        <w:t xml:space="preserve"> </w:t>
      </w:r>
      <w:r w:rsidR="000D0598">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{"citationID":"nvrIT4s0","properties":{"formattedCitation":"(38)","plainCitation":"(38)","noteIndex":0},"citationItems":[{"id":2008,"uris":["http://zotero.org/groups/6096250/items/PFZRNUQB"],"itemData":{"id":2008,"type":"article-journal","abstract":"UK Biobank is a very large prospective study which aims to provide a resource for the investigation of the genetic, environmental and lifestyle determinants of a wide range of diseases of middle age and later life. Between 2006 and 2010, over 500,000 men and women aged 40 to 69 years were recruited and extensive data on participants' lifestyles, environment, medical history and physical measures, along with biological samples, were collected. The health of the participants is now being followed long-term, principally through linkage to a wide range of health-related records, with validation and characterisation of health-related outcomes. Further enhancements are also underway to improve phenotype characterisation, including internet-based dietary assessment, biomarker measurements on the baseline blood samples and, in sub-samples of the cohort, physical activity monitoring and proposals for extensive brain and body imaging. UK Biobank is now available for use by all researchers, without exclusive or preferential access, for any health-related research that is in the public interest. The open-access nature of the resource will allow researchers from around the world to conduct research that leads to better strategies for the prevention, diagnosis and treatment of a wide range of life-threatening and disabling conditions.","container-title":"Health Policy and Technology","DOI":"10.1016/j.hlpt.2012.07.003","ISSN":"2211-8837","issue":"3","journalAbbreviation":"Health Policy and Technology","page":"123-126","source":"ScienceDirect","title":"UK Biobank: Current status and what it means for epidemiology","title-short":"UK Biobank","volume":"1","author":[{"family":"Allen","given":"Naomi"},{"family":"Sudlow","given":"Cathie"},{"family":"Downey","given":"Paul"},{"family":"Peakman","given":"Tim"},{"family":"Danesh","given":"John"},{"family":"Elliott","given":"Paul"},{"family":"Gallacher","given":"John"},{"family":"Green","given":"Jane"},{"family":"Matthews","given":"Paul"},{"family":"Pell","given":"Jill"},{"family":"Sprosen","given":"Tim"},{"family":"Collins","given":"Rory"}],"issued":{"date-parts":[["2012",9,1]]}}}],"schema":"https://github.com/citation-style-language/schema/raw/master/csl-citation.json"} </w:instrText>
      </w:r>
      <w:r w:rsidR="000D0598">
        <w:rPr>
          <w:rFonts w:ascii="Times New Roman" w:hAnsi="Times New Roman" w:cs="Times New Roman"/>
          <w:sz w:val="24"/>
          <w:szCs w:val="24"/>
        </w:rPr>
        <w:fldChar w:fldCharType="separate"/>
      </w:r>
      <w:r w:rsidR="0048000F">
        <w:rPr>
          <w:rFonts w:ascii="Times New Roman" w:hAnsi="Times New Roman" w:cs="Times New Roman"/>
          <w:sz w:val="24"/>
        </w:rPr>
        <w:t>(38)</w:t>
      </w:r>
      <w:r w:rsidR="000D0598">
        <w:rPr>
          <w:rFonts w:ascii="Times New Roman" w:hAnsi="Times New Roman" w:cs="Times New Roman"/>
          <w:sz w:val="24"/>
          <w:szCs w:val="24"/>
        </w:rPr>
        <w:fldChar w:fldCharType="end"/>
      </w:r>
      <w:r w:rsidR="00B7330C">
        <w:rPr>
          <w:rFonts w:ascii="Times New Roman" w:hAnsi="Times New Roman" w:cs="Times New Roman"/>
          <w:sz w:val="24"/>
          <w:szCs w:val="24"/>
        </w:rPr>
        <w:t>.</w:t>
      </w:r>
      <w:ins w:id="358" w:author="Cavanaugh, Rob" w:date="2025-08-08T11:43:00Z" w16du:dateUtc="2025-08-08T15:43:00Z">
        <w:r w:rsidR="00EF0954">
          <w:rPr>
            <w:rFonts w:ascii="Times New Roman" w:hAnsi="Times New Roman" w:cs="Times New Roman"/>
            <w:sz w:val="24"/>
            <w:szCs w:val="24"/>
          </w:rPr>
          <w:t xml:space="preserve"> The </w:t>
        </w:r>
        <w:r w:rsidR="00EF0954">
          <w:rPr>
            <w:rFonts w:ascii="Times New Roman" w:hAnsi="Times New Roman" w:cs="Times New Roman"/>
            <w:i/>
            <w:iCs/>
            <w:sz w:val="24"/>
            <w:szCs w:val="24"/>
          </w:rPr>
          <w:t>All of Us</w:t>
        </w:r>
        <w:r w:rsidR="00EF0954">
          <w:rPr>
            <w:rFonts w:ascii="Times New Roman" w:hAnsi="Times New Roman" w:cs="Times New Roman"/>
            <w:sz w:val="24"/>
            <w:szCs w:val="24"/>
          </w:rPr>
          <w:t xml:space="preserve"> research program in the US </w:t>
        </w:r>
        <w:del w:id="359" w:author="Mui, Brianne" w:date="2025-08-13T10:09:00Z" w16du:dateUtc="2025-08-13T14:09:00Z">
          <w:r w:rsidR="00EF0954" w:rsidDel="00097E06">
            <w:rPr>
              <w:rFonts w:ascii="Times New Roman" w:hAnsi="Times New Roman" w:cs="Times New Roman"/>
              <w:sz w:val="24"/>
              <w:szCs w:val="24"/>
            </w:rPr>
            <w:delText>“</w:delText>
          </w:r>
        </w:del>
        <w:r w:rsidR="00EF0954">
          <w:rPr>
            <w:rFonts w:ascii="Times New Roman" w:hAnsi="Times New Roman" w:cs="Times New Roman"/>
            <w:sz w:val="24"/>
            <w:szCs w:val="24"/>
          </w:rPr>
          <w:t>seeks to oversample individuals from</w:t>
        </w:r>
      </w:ins>
      <w:ins w:id="360" w:author="Mui, Brianne" w:date="2025-08-13T10:09:00Z" w16du:dateUtc="2025-08-13T14:09:00Z">
        <w:r w:rsidR="00097E06">
          <w:rPr>
            <w:rFonts w:ascii="Times New Roman" w:hAnsi="Times New Roman" w:cs="Times New Roman"/>
            <w:sz w:val="24"/>
            <w:szCs w:val="24"/>
          </w:rPr>
          <w:t xml:space="preserve"> groups</w:t>
        </w:r>
      </w:ins>
      <w:ins w:id="361" w:author="Cavanaugh, Rob" w:date="2025-08-08T11:43:00Z" w16du:dateUtc="2025-08-08T15:43:00Z">
        <w:r w:rsidR="00EF0954">
          <w:rPr>
            <w:rFonts w:ascii="Times New Roman" w:hAnsi="Times New Roman" w:cs="Times New Roman"/>
            <w:sz w:val="24"/>
            <w:szCs w:val="24"/>
          </w:rPr>
          <w:t xml:space="preserve"> underrepresented </w:t>
        </w:r>
      </w:ins>
      <w:ins w:id="362" w:author="Mui, Brianne" w:date="2025-08-13T10:09:00Z" w16du:dateUtc="2025-08-13T14:09:00Z">
        <w:r w:rsidR="00097E06">
          <w:rPr>
            <w:rFonts w:ascii="Times New Roman" w:hAnsi="Times New Roman" w:cs="Times New Roman"/>
            <w:sz w:val="24"/>
            <w:szCs w:val="24"/>
          </w:rPr>
          <w:t xml:space="preserve">in </w:t>
        </w:r>
        <w:proofErr w:type="spellStart"/>
        <w:r w:rsidR="00097E06">
          <w:rPr>
            <w:rFonts w:ascii="Times New Roman" w:hAnsi="Times New Roman" w:cs="Times New Roman"/>
            <w:sz w:val="24"/>
            <w:szCs w:val="24"/>
          </w:rPr>
          <w:t>biomendical</w:t>
        </w:r>
        <w:proofErr w:type="spellEnd"/>
        <w:r w:rsidR="00097E06">
          <w:rPr>
            <w:rFonts w:ascii="Times New Roman" w:hAnsi="Times New Roman" w:cs="Times New Roman"/>
            <w:sz w:val="24"/>
            <w:szCs w:val="24"/>
          </w:rPr>
          <w:t xml:space="preserve"> research</w:t>
        </w:r>
      </w:ins>
      <w:ins w:id="363" w:author="Cavanaugh, Rob" w:date="2025-08-08T11:43:00Z" w16du:dateUtc="2025-08-08T15:43:00Z">
        <w:del w:id="364" w:author="Mui, Brianne" w:date="2025-08-13T10:09:00Z" w16du:dateUtc="2025-08-13T14:09:00Z">
          <w:r w:rsidR="00EF0954" w:rsidDel="00097E06">
            <w:rPr>
              <w:rFonts w:ascii="Times New Roman" w:hAnsi="Times New Roman" w:cs="Times New Roman"/>
              <w:sz w:val="24"/>
              <w:szCs w:val="24"/>
            </w:rPr>
            <w:delText>groups”</w:delText>
          </w:r>
        </w:del>
        <w:r w:rsidR="00EF0954">
          <w:rPr>
            <w:rFonts w:ascii="Times New Roman" w:hAnsi="Times New Roman" w:cs="Times New Roman"/>
            <w:sz w:val="24"/>
            <w:szCs w:val="24"/>
          </w:rPr>
          <w:t xml:space="preserve"> but does not report a sampling frame</w:t>
        </w:r>
      </w:ins>
      <w:r w:rsidR="00097E06">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{"citationID":"cXVJ3GPL","properties":{"formattedCitation":"(39)","plainCitation":"(39)","noteIndex":0},"citationItems":[{"id":1811,"uris":["http://zotero.org/users/11024131/items/5SETQHF3"],"itemData":{"id":1811,"type":"article-journal","abstract":"Knowledge gained from observational cohort studies has dramatically advanced the prevention and treatment of diseases. Many of these cohorts, however, are small, lack diversity, or do not provide comprehensive phenotype data. The All of Us Research Program plans to enroll a diverse group of at least 1 million persons in the United States in order to accelerate biomedical research and improve health. The program aims to make the research results accessible to participants, and it is developing new approaches to generate, access, and make data broadly available to approved researchers. All of Us opened for enrollment in May 2018 and currently enrolls participants 18 years of age or older from a network of more than 340 recruitment sites. Elements of the program protocol include health questionnaires, electronic health records (EHRs), physical measurements, the use of digital health technology, and the collection and analysis of biospecimens. As of July 2019, more than 175,000 participants had contributed biospecimens. More than 80% of these participants are from groups that have been historically underrepresented in biomedical research. EHR data on more than 112,000 participants from 34 sites have been collected. The All of Us data repository should permit researchers to take into account individual differences in lifestyle, socioeconomic factors, environment, and biologic characteristics in order to advance precision diagnosis, prevention, and treatment.","container-title":"The New England Journal of Medicine","DOI":"10.1056/NEJMsr1809937","ISSN":"1533-4406","issue":"7","journalAbbreviation":"N Engl J Med","language":"eng","note":"PMID: 31412182\nPMCID: PMC8291101","page":"668-676","source":"PubMed","title":"The \"All of Us\" Research Program","volume":"381","author":[{"literal":"All of Us Research Program Investigators"},{"family":"Denny","given":"Joshua C."},{"family":"Rutter","given":"Joni L."},{"family":"Goldstein","given":"David B."},{"family":"Philippakis","given":"Anthony"},{"family":"Smoller","given":"Jordan W."},{"family":"Jenkins","given":"Gwynne"},{"family":"Dishman","given":"Eric"}],"issued":{"date-parts":[["2019",8,15]]}}}],"schema":"https://github.com/citation-style-language/schema/raw/master/csl-citation.json"} </w:instrText>
      </w:r>
      <w:r w:rsidR="00097E06">
        <w:rPr>
          <w:rFonts w:ascii="Times New Roman" w:hAnsi="Times New Roman" w:cs="Times New Roman"/>
          <w:sz w:val="24"/>
          <w:szCs w:val="24"/>
        </w:rPr>
        <w:fldChar w:fldCharType="separate"/>
      </w:r>
      <w:r w:rsidR="0048000F">
        <w:rPr>
          <w:rFonts w:ascii="Times New Roman" w:hAnsi="Times New Roman" w:cs="Times New Roman"/>
          <w:noProof/>
          <w:sz w:val="24"/>
          <w:szCs w:val="24"/>
        </w:rPr>
        <w:t>(39)</w:t>
      </w:r>
      <w:r w:rsidR="00097E06">
        <w:rPr>
          <w:rFonts w:ascii="Times New Roman" w:hAnsi="Times New Roman" w:cs="Times New Roman"/>
          <w:sz w:val="24"/>
          <w:szCs w:val="24"/>
        </w:rPr>
        <w:fldChar w:fldCharType="end"/>
      </w:r>
      <w:ins w:id="365" w:author="Cavanaugh, Rob" w:date="2025-08-08T11:43:00Z" w16du:dateUtc="2025-08-08T15:43:00Z">
        <w:r w:rsidR="00EF0954">
          <w:rPr>
            <w:rFonts w:ascii="Times New Roman" w:hAnsi="Times New Roman" w:cs="Times New Roman"/>
            <w:sz w:val="24"/>
            <w:szCs w:val="24"/>
          </w:rPr>
          <w:t>.</w:t>
        </w:r>
      </w:ins>
      <w:r w:rsidR="00786AC2">
        <w:rPr>
          <w:rFonts w:ascii="Times New Roman" w:hAnsi="Times New Roman" w:cs="Times New Roman"/>
          <w:sz w:val="24"/>
          <w:szCs w:val="24"/>
        </w:rPr>
        <w:t xml:space="preserve"> Subsequently both UKBB and </w:t>
      </w:r>
      <w:r w:rsidR="00786AC2" w:rsidRPr="00097E06">
        <w:rPr>
          <w:rFonts w:ascii="Times New Roman" w:hAnsi="Times New Roman" w:cs="Times New Roman"/>
          <w:i/>
          <w:iCs/>
          <w:sz w:val="24"/>
          <w:szCs w:val="24"/>
          <w:rPrChange w:id="366" w:author="Mui, Brianne" w:date="2025-08-13T10:10:00Z" w16du:dateUtc="2025-08-13T14:10:00Z">
            <w:rPr>
              <w:rFonts w:ascii="Times New Roman" w:hAnsi="Times New Roman" w:cs="Times New Roman"/>
              <w:sz w:val="24"/>
              <w:szCs w:val="24"/>
            </w:rPr>
          </w:rPrChange>
        </w:rPr>
        <w:t>All of Us</w:t>
      </w:r>
      <w:r w:rsidR="00786AC2">
        <w:rPr>
          <w:rFonts w:ascii="Times New Roman" w:hAnsi="Times New Roman" w:cs="Times New Roman"/>
          <w:sz w:val="24"/>
          <w:szCs w:val="24"/>
        </w:rPr>
        <w:t xml:space="preserve"> </w:t>
      </w:r>
      <w:r w:rsidR="005A573D">
        <w:rPr>
          <w:rFonts w:ascii="Times New Roman" w:hAnsi="Times New Roman" w:cs="Times New Roman"/>
          <w:sz w:val="24"/>
          <w:szCs w:val="24"/>
        </w:rPr>
        <w:t>display</w:t>
      </w:r>
      <w:r w:rsidR="00786AC2">
        <w:rPr>
          <w:rFonts w:ascii="Times New Roman" w:hAnsi="Times New Roman" w:cs="Times New Roman"/>
          <w:sz w:val="24"/>
          <w:szCs w:val="24"/>
        </w:rPr>
        <w:t xml:space="preserve"> volunteer bias</w:t>
      </w:r>
      <w:r w:rsidR="007C6F0E">
        <w:rPr>
          <w:rFonts w:ascii="Times New Roman" w:hAnsi="Times New Roman" w:cs="Times New Roman"/>
          <w:sz w:val="24"/>
          <w:szCs w:val="24"/>
        </w:rPr>
        <w:t xml:space="preserve">; the UKBB in particular </w:t>
      </w:r>
      <w:r w:rsidR="00786AC2">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{"citationID":"5o6FJdOn","properties":{"formattedCitation":"(40)","plainCitation":"(40)","noteIndex":0},"citationItems":[{"id":2010,"uris":["http://zotero.org/groups/6096250/items/M8GZCA24"],"itemData":{"id":2010,"type":"article-journal","abstract":"Biobanks typically rely on volunteer-based sampling. This results in large samples (power) at the cost of representativeness (bias). The problem of volunteer bias is debated. Here, we (i) show that volunteering biases associations in UK Biobank (UKB) and (ii) estimate inverse probability (IP) weights that correct for volunteer bias in UKB.Drawing on UK Census data, we constructed a subsample representative of UKB’s target population, which consists of all individuals invited to participate. Based on demographic variables shared between the UK Census and UKB, we estimated IP weights (IPWs) for each UKB participant. We compared 21 weighted and unweighted bivariate associations between these demographic variables to assess volunteer bias.Volunteer bias in all associations, as naively estimated in UKB, was substantial—in some cases so severe that unweighted estimates had the opposite sign of the association in the target population. For example, older individuals in UKB reported being in better health, in contrast to evidence from the UK Census. Using IPWs in weighted regressions reduced 87% of volunteer bias on average. Volunteer-based sampling reduced the effective sample size of UKB substantially, to 32% of its original size.Estimates from large-scale biobanks may be misleading due to volunteer bias. We recommend IP weighting to correct for such bias. To aid in the construction of the next generation of biobanks, we provide suggestions on how to best ensure representativeness in a volunteer-based design. For UKB, IPWs have been made available.","container-title":"International Journal of Epidemiology","DOI":"10.1093/ije/dyae054","ISSN":"1464-3685","issue":"3","journalAbbreviation":"International Journal of Epidemiology","page":"dyae054","source":"Silverchair","title":"Reweighting UK Biobank corrects for pervasive selection bias due to volunteering","volume":"53","author":[{"family":"Alten","given":"Sjoerd","non-dropping-particle":"van"},{"family":"Domingue","given":"Benjamin W"},{"family":"Faul","given":"Jessica"},{"family":"Galama","given":"Titus"},{"family":"Marees","given":"Andries T"}],"issued":{"date-parts":[["2024",4,11]]}}}],"schema":"https://github.com/citation-style-language/schema/raw/master/csl-citation.json"} </w:instrText>
      </w:r>
      <w:r w:rsidR="00786AC2">
        <w:rPr>
          <w:rFonts w:ascii="Times New Roman" w:hAnsi="Times New Roman" w:cs="Times New Roman"/>
          <w:sz w:val="24"/>
          <w:szCs w:val="24"/>
        </w:rPr>
        <w:fldChar w:fldCharType="separate"/>
      </w:r>
      <w:r w:rsidR="0048000F">
        <w:rPr>
          <w:rFonts w:ascii="Times New Roman" w:hAnsi="Times New Roman" w:cs="Times New Roman"/>
          <w:sz w:val="24"/>
        </w:rPr>
        <w:t>(40)</w:t>
      </w:r>
      <w:r w:rsidR="00786AC2">
        <w:rPr>
          <w:rFonts w:ascii="Times New Roman" w:hAnsi="Times New Roman" w:cs="Times New Roman"/>
          <w:sz w:val="24"/>
          <w:szCs w:val="24"/>
        </w:rPr>
        <w:fldChar w:fldCharType="end"/>
      </w:r>
      <w:r w:rsidR="00786AC2">
        <w:rPr>
          <w:rFonts w:ascii="Times New Roman" w:hAnsi="Times New Roman" w:cs="Times New Roman"/>
          <w:sz w:val="24"/>
          <w:szCs w:val="24"/>
        </w:rPr>
        <w:t xml:space="preserve">; volunteers are generally less frail, </w:t>
      </w:r>
      <w:r w:rsidR="000C5239">
        <w:rPr>
          <w:rFonts w:ascii="Times New Roman" w:hAnsi="Times New Roman" w:cs="Times New Roman"/>
          <w:sz w:val="24"/>
          <w:szCs w:val="24"/>
        </w:rPr>
        <w:t>and</w:t>
      </w:r>
      <w:r w:rsidR="00786AC2">
        <w:rPr>
          <w:rFonts w:ascii="Times New Roman" w:hAnsi="Times New Roman" w:cs="Times New Roman"/>
          <w:sz w:val="24"/>
          <w:szCs w:val="24"/>
        </w:rPr>
        <w:t xml:space="preserve"> female</w:t>
      </w:r>
      <w:r w:rsidR="00393B57">
        <w:rPr>
          <w:rFonts w:ascii="Times New Roman" w:hAnsi="Times New Roman" w:cs="Times New Roman"/>
          <w:sz w:val="24"/>
          <w:szCs w:val="24"/>
        </w:rPr>
        <w:t xml:space="preserve"> </w:t>
      </w:r>
      <w:r w:rsidR="005A573D">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{"citationID":"RtNYmCPy","properties":{"formattedCitation":"(40,41)","plainCitation":"(40,41)","noteIndex":0},"citationItems":[{"id":2010,"uris":["http://zotero.org/groups/6096250/items/M8GZCA24"],"itemData":{"id":2010,"type":"article-journal","abstract":"Biobanks typically rely on volunteer-based sampling. This results in large samples (power) at the cost of representativeness (bias). The problem of volunteer bias is debated. Here, we (i) show that volunteering biases associations in UK Biobank (UKB) and (ii) estimate inverse probability (IP) weights that correct for volunteer bias in UKB.Drawing on UK Census data, we constructed a subsample representative of UKB’s target population, which consists of all individuals invited to participate. Based on demographic variables shared between the UK Census and UKB, we estimated IP weights (IPWs) for each UKB participant. We compared 21 weighted and unweighted bivariate associations between these demographic variables to assess volunteer bias.Volunteer bias in all associations, as naively estimated in UKB, was substantial—in some cases so severe that unweighted estimates had the opposite sign of the association in the target population. For example, older individuals in UKB reported being in better health, in contrast to evidence from the UK Census. Using IPWs in weighted regressions reduced 87% of volunteer bias on average. Volunteer-based sampling reduced the effective sample size of UKB substantially, to 32% of its original size.Estimates from large-scale biobanks may be misleading due to volunteer bias. We recommend IP weighting to correct for such bias. To aid in the construction of the next generation of biobanks, we provide suggestions on how to best ensure representativeness in a volunteer-based design. For UKB, IPWs have been made available.","container-title":"International Journal of Epidemiology","DOI":"10.1093/ije/dyae054","ISSN":"1464-3685","issue":"3","journalAbbreviation":"International Journal of Epidemiology","page":"dyae054","source":"Silverchair","title":"Reweighting UK Biobank corrects for pervasive selection bias due to volunteering","volume":"53","author":[{"family":"Alten","given":"Sjoerd","non-dropping-particle":"van"},{"family":"Domingue","given":"Benjamin W"},{"family":"Faul","given":"Jessica"},{"family":"Galama","given":"Titus"},{"family":"Marees","given":"Andries T"}],"issued":{"date-parts":[["2024",4,11]]}},"label":"page"},{"id":2013,"uris":["http://zotero.org/groups/6096250/items/9PI95VVT"],"itemData":{"id":2013,"type":"article-journal","abstract":"Large-scale population biobanks rely on volunteer participants, which may introduce biases that compromise the external validity of epidemiological studies. We characterized the volunteer participant bias for the All of Us Research Program cohort and developed a set of inverse probability (IP) weights that can be used to mitigate this bias. The All of Us cohort is older, more female, more educated, more likely to be covered by health insurance, less White, less likely to drink or smoke, and less healthy compared to the US population. IP weights developed via comparison of a nationally representative database eliminated the observed biases for all demographic and lifestyle characteristics and reduced the observed disease prevalence differences. IP weights also impact genetic associations with type 2 diabetes across diverse ancestry cohorts. We provide our IP weights as a community resource to increase the representativeness and external validity of the All of Us cohort.","container-title":"medRxiv","DOI":"10.1101/2024.10.02.24314774","journalAbbreviation":"medRxiv","note":"PMID: 39802779\nPMCID: PMC11722450","page":"2024.10.02.24314774","source":"PubMed Central","title":"Increasing Representativeness in the All of Us Cohort Using Inverse Probability Weighting","author":[{"family":"Kambara","given":"Manoj S."},{"family":"Sharma","given":"Shivam"},{"family":"Spouge","given":"John L."},{"family":"Jordan","given":"I. King"},{"family":"Mariño-Ramírez","given":"Leonardo"}],"issued":{"date-parts":[["2024",10,2]]}}}],"schema":"https://github.com/citation-style-language/schema/raw/master/csl-citation.json"} </w:instrText>
      </w:r>
      <w:r w:rsidR="005A573D">
        <w:rPr>
          <w:rFonts w:ascii="Times New Roman" w:hAnsi="Times New Roman" w:cs="Times New Roman"/>
          <w:sz w:val="24"/>
          <w:szCs w:val="24"/>
        </w:rPr>
        <w:fldChar w:fldCharType="separate"/>
      </w:r>
      <w:r w:rsidR="0048000F">
        <w:rPr>
          <w:rFonts w:ascii="Times New Roman" w:hAnsi="Times New Roman" w:cs="Times New Roman"/>
          <w:sz w:val="24"/>
        </w:rPr>
        <w:t>(40,41)</w:t>
      </w:r>
      <w:r w:rsidR="005A573D">
        <w:rPr>
          <w:rFonts w:ascii="Times New Roman" w:hAnsi="Times New Roman" w:cs="Times New Roman"/>
          <w:sz w:val="24"/>
          <w:szCs w:val="24"/>
        </w:rPr>
        <w:fldChar w:fldCharType="end"/>
      </w:r>
      <w:r w:rsidR="00393B57">
        <w:rPr>
          <w:rFonts w:ascii="Times New Roman" w:hAnsi="Times New Roman" w:cs="Times New Roman"/>
          <w:sz w:val="24"/>
          <w:szCs w:val="24"/>
        </w:rPr>
        <w:t>.</w:t>
      </w:r>
      <w:r w:rsidR="00786AC2">
        <w:rPr>
          <w:rFonts w:ascii="Times New Roman" w:hAnsi="Times New Roman" w:cs="Times New Roman"/>
          <w:sz w:val="24"/>
          <w:szCs w:val="24"/>
        </w:rPr>
        <w:t xml:space="preserve"> </w:t>
      </w:r>
      <w:r w:rsidR="00176714">
        <w:rPr>
          <w:rFonts w:ascii="Times New Roman" w:hAnsi="Times New Roman" w:cs="Times New Roman"/>
          <w:sz w:val="24"/>
          <w:szCs w:val="24"/>
        </w:rPr>
        <w:t>In comparing sexes, male to female, w</w:t>
      </w:r>
      <w:r w:rsidR="007C6F0E">
        <w:rPr>
          <w:rFonts w:ascii="Times New Roman" w:hAnsi="Times New Roman" w:cs="Times New Roman"/>
          <w:sz w:val="24"/>
          <w:szCs w:val="24"/>
        </w:rPr>
        <w:t xml:space="preserve">e saw little difference </w:t>
      </w:r>
      <w:r w:rsidR="00176714">
        <w:rPr>
          <w:rFonts w:ascii="Times New Roman" w:hAnsi="Times New Roman" w:cs="Times New Roman"/>
          <w:sz w:val="24"/>
          <w:szCs w:val="24"/>
        </w:rPr>
        <w:t xml:space="preserve">in their levels of frailty, which is </w:t>
      </w:r>
      <w:r w:rsidR="00786AC2">
        <w:rPr>
          <w:rFonts w:ascii="Times New Roman" w:hAnsi="Times New Roman" w:cs="Times New Roman"/>
          <w:sz w:val="24"/>
          <w:szCs w:val="24"/>
        </w:rPr>
        <w:t>contrary to known statistics that show females experience frailty more often than males as they age</w:t>
      </w:r>
      <w:r w:rsidR="00393B57">
        <w:rPr>
          <w:rFonts w:ascii="Times New Roman" w:hAnsi="Times New Roman" w:cs="Times New Roman"/>
          <w:sz w:val="24"/>
          <w:szCs w:val="24"/>
        </w:rPr>
        <w:t xml:space="preserve"> </w:t>
      </w:r>
      <w:r w:rsidR="000C5239">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{"citationID":"x0wXtJ5b","properties":{"formattedCitation":"(42)","plainCitation":"(42)","noteIndex":0},"citationItems":[{"id":2016,"uris":["http://zotero.org/groups/6096250/items/E3GUT73T"],"itemData":{"id":2016,"type":"article-journal","abstract":"Background\nIt is a well-described clinical phenomenon that females live longer than males, yet tend to experience greater levels of co-morbidity and disability. Females can therefore be considered both more frail (because they have poorer health status) and less frail (because they have a lower risk of mortality). This systematic review aimed to determine whether this ageing paradox is demonstrated when the Frailty Index (FI) is used to measure frailty.\nMethods\nMedline, EMBASE and CINAHL databases were searched for observational studies that measured FI and mortality in community-dwellers over 65years of age. In five-year age groups, meta-analysis determined the sex differences in mean FI (MD=mean FIfemale−mean FImale) and mortality rate.\nResults\nOf 6482 articles screened, seven articles were included. Meta-analysis of data from five studies (37,426 participants) found that MD values were positive (p&lt;0.001; MD range=0.02–0.06) in all age groups, indicating that females had higher FI scores than males at all ages. This finding was consistent across individual studies. Heterogeneity was high (I2=72.7%), reflecting methodological differences. Meta-analysis of mortality data (13,127 participants) showed that male mortality rates exceeded female mortality rates up until the 90 to 94-years age group. Individual studies reported higher mortality for males at each level of FI, and higher risk of death for males when controlling for age and FI.\nConclusions\nThe pattern of sex differences in the FI and mortality of older adults was consistent across populations and confirmed a ‘male-female health-survival paradox’.","container-title":"Experimental Gerontology","DOI":"10.1016/j.exger.2016.12.021","ISSN":"0531-5565","journalAbbreviation":"Experimental Gerontology","page":"30-40","source":"ScienceDirect","title":"Sex differences in frailty: A systematic review and meta-analysis","title-short":"Sex differences in frailty","volume":"89","author":[{"family":"Gordon","given":"E. H."},{"family":"Peel","given":"N. M."},{"family":"Samanta","given":"M."},{"family":"Theou","given":"O."},{"family":"Howlett","given":"S. E."},{"family":"Hubbard","given":"R. E."}],"issued":{"date-parts":[["2017",3,1]]}}}],"schema":"https://github.com/citation-style-language/schema/raw/master/csl-citation.json"} </w:instrText>
      </w:r>
      <w:r w:rsidR="000C5239">
        <w:rPr>
          <w:rFonts w:ascii="Times New Roman" w:hAnsi="Times New Roman" w:cs="Times New Roman"/>
          <w:sz w:val="24"/>
          <w:szCs w:val="24"/>
        </w:rPr>
        <w:fldChar w:fldCharType="separate"/>
      </w:r>
      <w:r w:rsidR="0048000F">
        <w:rPr>
          <w:rFonts w:ascii="Times New Roman" w:hAnsi="Times New Roman" w:cs="Times New Roman"/>
          <w:sz w:val="24"/>
        </w:rPr>
        <w:t>(42)</w:t>
      </w:r>
      <w:r w:rsidR="000C5239">
        <w:rPr>
          <w:rFonts w:ascii="Times New Roman" w:hAnsi="Times New Roman" w:cs="Times New Roman"/>
          <w:sz w:val="24"/>
          <w:szCs w:val="24"/>
        </w:rPr>
        <w:fldChar w:fldCharType="end"/>
      </w:r>
      <w:r w:rsidR="00393B57">
        <w:rPr>
          <w:rFonts w:ascii="Times New Roman" w:hAnsi="Times New Roman" w:cs="Times New Roman"/>
          <w:sz w:val="24"/>
          <w:szCs w:val="24"/>
        </w:rPr>
        <w:t>.</w:t>
      </w:r>
      <w:r w:rsidR="00786AC2">
        <w:rPr>
          <w:rFonts w:ascii="Times New Roman" w:hAnsi="Times New Roman" w:cs="Times New Roman"/>
          <w:sz w:val="24"/>
          <w:szCs w:val="24"/>
        </w:rPr>
        <w:t xml:space="preserve"> </w:t>
      </w:r>
      <w:r w:rsidR="00B21131">
        <w:rPr>
          <w:rFonts w:ascii="Times New Roman" w:hAnsi="Times New Roman" w:cs="Times New Roman"/>
          <w:sz w:val="24"/>
          <w:szCs w:val="24"/>
        </w:rPr>
        <w:t>In the UK EHR, a</w:t>
      </w:r>
      <w:r w:rsidR="00786AC2">
        <w:rPr>
          <w:rFonts w:ascii="Times New Roman" w:hAnsi="Times New Roman" w:cs="Times New Roman"/>
          <w:sz w:val="24"/>
          <w:szCs w:val="24"/>
        </w:rPr>
        <w:t xml:space="preserve"> most interesting difference was </w:t>
      </w:r>
      <w:r w:rsidR="00B21131">
        <w:rPr>
          <w:rFonts w:ascii="Times New Roman" w:hAnsi="Times New Roman" w:cs="Times New Roman"/>
          <w:sz w:val="24"/>
          <w:szCs w:val="24"/>
        </w:rPr>
        <w:t>observed where E</w:t>
      </w:r>
      <w:r w:rsidR="00786AC2">
        <w:rPr>
          <w:rFonts w:ascii="Times New Roman" w:hAnsi="Times New Roman" w:cs="Times New Roman"/>
          <w:sz w:val="24"/>
          <w:szCs w:val="24"/>
        </w:rPr>
        <w:t>MIS is a</w:t>
      </w:r>
      <w:del w:id="367" w:author="Chen Yanover" w:date="2025-08-11T18:00:00Z" w16du:dateUtc="2025-08-11T15:00:00Z">
        <w:r w:rsidR="00786AC2" w:rsidDel="00B8524F">
          <w:rPr>
            <w:rFonts w:ascii="Times New Roman" w:hAnsi="Times New Roman" w:cs="Times New Roman"/>
            <w:sz w:val="24"/>
            <w:szCs w:val="24"/>
          </w:rPr>
          <w:delText>n</w:delText>
        </w:r>
      </w:del>
      <w:r w:rsidR="00786AC2">
        <w:rPr>
          <w:rFonts w:ascii="Times New Roman" w:hAnsi="Times New Roman" w:cs="Times New Roman"/>
          <w:sz w:val="24"/>
          <w:szCs w:val="24"/>
        </w:rPr>
        <w:t xml:space="preserve"> </w:t>
      </w:r>
      <w:r w:rsidR="00280FC6">
        <w:rPr>
          <w:rFonts w:ascii="Times New Roman" w:hAnsi="Times New Roman" w:cs="Times New Roman"/>
          <w:sz w:val="24"/>
          <w:szCs w:val="24"/>
        </w:rPr>
        <w:t>medical record</w:t>
      </w:r>
      <w:r w:rsidR="00786AC2">
        <w:rPr>
          <w:rFonts w:ascii="Times New Roman" w:hAnsi="Times New Roman" w:cs="Times New Roman"/>
          <w:sz w:val="24"/>
          <w:szCs w:val="24"/>
        </w:rPr>
        <w:t xml:space="preserve"> program widely used in the UK </w:t>
      </w:r>
      <w:r w:rsidR="00280FC6">
        <w:rPr>
          <w:rFonts w:ascii="Times New Roman" w:hAnsi="Times New Roman" w:cs="Times New Roman"/>
          <w:sz w:val="24"/>
          <w:szCs w:val="24"/>
        </w:rPr>
        <w:t xml:space="preserve">and </w:t>
      </w:r>
      <w:r w:rsidR="00786AC2">
        <w:rPr>
          <w:rFonts w:ascii="Times New Roman" w:hAnsi="Times New Roman" w:cs="Times New Roman"/>
          <w:sz w:val="24"/>
          <w:szCs w:val="24"/>
        </w:rPr>
        <w:t xml:space="preserve">THIN is a </w:t>
      </w:r>
      <w:r w:rsidR="00B754E9">
        <w:rPr>
          <w:rFonts w:ascii="Times New Roman" w:hAnsi="Times New Roman" w:cs="Times New Roman"/>
          <w:sz w:val="24"/>
          <w:szCs w:val="24"/>
        </w:rPr>
        <w:t xml:space="preserve">research oriented </w:t>
      </w:r>
      <w:r w:rsidR="00280FC6">
        <w:rPr>
          <w:rFonts w:ascii="Times New Roman" w:hAnsi="Times New Roman" w:cs="Times New Roman"/>
          <w:sz w:val="24"/>
          <w:szCs w:val="24"/>
        </w:rPr>
        <w:lastRenderedPageBreak/>
        <w:t>dataset from providers that are all trained</w:t>
      </w:r>
      <w:r w:rsidR="00B754E9">
        <w:rPr>
          <w:rFonts w:ascii="Times New Roman" w:hAnsi="Times New Roman" w:cs="Times New Roman"/>
          <w:sz w:val="24"/>
          <w:szCs w:val="24"/>
        </w:rPr>
        <w:t xml:space="preserve"> for</w:t>
      </w:r>
      <w:r w:rsidR="00280FC6">
        <w:rPr>
          <w:rFonts w:ascii="Times New Roman" w:hAnsi="Times New Roman" w:cs="Times New Roman"/>
          <w:sz w:val="24"/>
          <w:szCs w:val="24"/>
        </w:rPr>
        <w:t xml:space="preserve"> data </w:t>
      </w:r>
      <w:r w:rsidR="00B754E9">
        <w:rPr>
          <w:rFonts w:ascii="Times New Roman" w:hAnsi="Times New Roman" w:cs="Times New Roman"/>
          <w:sz w:val="24"/>
          <w:szCs w:val="24"/>
        </w:rPr>
        <w:t>collection and entry, who</w:t>
      </w:r>
      <w:r w:rsidR="00280FC6">
        <w:rPr>
          <w:rFonts w:ascii="Times New Roman" w:hAnsi="Times New Roman" w:cs="Times New Roman"/>
          <w:sz w:val="24"/>
          <w:szCs w:val="24"/>
        </w:rPr>
        <w:t xml:space="preserve"> volunteer to contribute </w:t>
      </w:r>
      <w:r w:rsidR="00B754E9">
        <w:rPr>
          <w:rFonts w:ascii="Times New Roman" w:hAnsi="Times New Roman" w:cs="Times New Roman"/>
          <w:sz w:val="24"/>
          <w:szCs w:val="24"/>
        </w:rPr>
        <w:t xml:space="preserve">their practices’ </w:t>
      </w:r>
      <w:r w:rsidR="00280FC6">
        <w:rPr>
          <w:rFonts w:ascii="Times New Roman" w:hAnsi="Times New Roman" w:cs="Times New Roman"/>
          <w:sz w:val="24"/>
          <w:szCs w:val="24"/>
        </w:rPr>
        <w:t>data and to use the Vision medical recor</w:t>
      </w:r>
      <w:r w:rsidR="007C1A1B">
        <w:rPr>
          <w:rFonts w:ascii="Times New Roman" w:hAnsi="Times New Roman" w:cs="Times New Roman"/>
          <w:sz w:val="24"/>
          <w:szCs w:val="24"/>
        </w:rPr>
        <w:t>d</w:t>
      </w:r>
      <w:r w:rsidR="00280FC6">
        <w:rPr>
          <w:rFonts w:ascii="Times New Roman" w:hAnsi="Times New Roman" w:cs="Times New Roman"/>
          <w:sz w:val="24"/>
          <w:szCs w:val="24"/>
        </w:rPr>
        <w:t xml:space="preserve"> </w:t>
      </w:r>
      <w:r w:rsidR="00B470B5">
        <w:rPr>
          <w:rFonts w:ascii="Times New Roman" w:hAnsi="Times New Roman" w:cs="Times New Roman"/>
          <w:sz w:val="24"/>
          <w:szCs w:val="24"/>
        </w:rPr>
        <w:t>program</w:t>
      </w:r>
      <w:r w:rsidR="00097E06">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7okYlcOT","properties":{"formattedCitation":"(43\\uc0\\u8211{}45)","plainCitation":"(43–45)","noteIndex":0},"citationItems":[{"id":2018,"uris":["http://zotero.org/groups/6096250/items/5FV8EG95"],"itemData":{"id":2018,"type":"article-journal","abstract":"Background\nThe Health Improvement Network (THIN) database is a primary care electronic medical record database in the United Kingdom designed for pharmacoepidemiologic research. Matching on practice and calendar year is often used to account for secular trends in time and differences across practices. However, little is known about the consistency within practices across observation years and among practices within a given year, in THIN or other large medical record databases.\n\nMethods\nWe analyzed mortality rates, cancer incidence rates, prescribing rates, and encounter rates across 415 practices from 2000 to 2007 using a practice-year as the unit of observation in separate random and fixed effects longitudinal Poisson regression models. Adjusted models accounted for aggregate practice-level characteristics (smoking, obesity, age, and Vision software experience).\n\nResults\nIn adjusted models, subsequent calendar years were associated with lower reported mortality rates, increasing cancer reporting rates, increasing prescriptions per patient, and decreasing encounters per patient, with a corresponding linear trend (p&lt;0.001 for all analyses). For calendar year 2007, the ratio of the 75th percentile to the 25th percentile for crude rate of cancer, mortality, prescriptions, and encounters was 1.63, 1.63, 1.45, and 1.42, respectively. Adjusting for practice characteristics reduced the among-practice variation by approximately 40%.\n\nConclusions\nTHIN data are characterized by secular trends and among-practice variation, both of which should be considered in the design of pharmacoepidemiology studies. Whether these are trends in data quality or true secular trends could not be definitively differentiated.","container-title":"Pharmacoepidemiology and drug safety","DOI":"10.1002/pds.2191","ISSN":"1053-8569","issue":"9","journalAbbreviation":"Pharmacoepidemiol Drug Saf","note":"PMID: 21755569\nPMCID: PMC3225918","page":"948-955","source":"PubMed Central","title":"Temporal and Within Practice Variability in The Health Improvement Network","volume":"20","author":[{"family":"Haynes","given":"Kevin"},{"family":"Bilker","given":"Warren B."},{"family":"TenHave","given":"Tom R."},{"family":"Strom","given":"Brian L."},{"family":"Lewis","given":"James D."}],"issued":{"date-parts":[["2011",9]]}}},{"id":2021,"uris":["http://zotero.org/groups/6096250/items/FIA33JDX"],"itemData":{"id":2021,"type":"article-journal","abstract":"PURPOSE: Chronic kidney disease (CKD) is a prevalent and important outcome and covariate in pharmacoepidemiology. The Health Improvement Network (THIN) in the UK represents a unique resource for population-based studies of CKD. We compiled a valid list of Read codes to identify subjects with moderate to advanced CKD.\nMETHODS: A cross-sectional validation study was performed to identify codes that best define CKD Stages 3-5. All subjects with at least one non-zero measure of serum creatinine after 1 January 2002 were included. Estimated glomerular filtration rate (eGFR) was calculated according to the Schwartz formula for subjects aged &lt; 18 years and the Modification of Diet in Renal Disease formula for subjects aged ≥ 18 years. CKD was defined as an eGFR &lt;60 mL/minute/1.73 m² on at least two occasions, more than 90 days apart.\nRESULTS: The laboratory definition identified 230,426 subjects with CKD, for a period prevalence in 2008 of 4.56% (95%CI, 4.54-4.58). A list of 45 Read codes was compiled, which yielded a positive predictive value of 88.9% (95%CI, 88.7-89.1), sensitivity of 48.8%, negative predictive value of 86.5%, and specificity of 98.2%. Of the 11.1% of subjects with a code who did not meet the laboratory definition, 83.6% had at least one eGFR &lt;60. The most commonly used code was for CKD Stage 3.\nCONCLUSIONS: The proposed list of codes can be used to accurately identify CKD when serum creatinine data are limited. The most sensitive approach for the detection of CKD is to use this list to supplement creatinine measures.","container-title":"Pharmacoepidemiology and Drug Safety","DOI":"10.1002/pds.2203","ISSN":"1099-1557","issue":"11","journalAbbreviation":"Pharmacoepidemiol Drug Saf","language":"eng","note":"PMID: 22020900\nPMCID: PMC3245984","page":"1138-1149","source":"PubMed","title":"Validation of The Health Improvement Network (THIN) database for epidemiologic studies of chronic kidney disease","volume":"20","author":[{"family":"Denburg","given":"Michelle R."},{"family":"Haynes","given":"Kevin"},{"family":"Shults","given":"Justine"},{"family":"Lewis","given":"James D."},{"family":"Leonard","given":"Mary B."}],"issued":{"date-parts":[["2011",11]]}},"label":"page"},{"id":2024,"uris":["http://zotero.org/groups/6096250/items/T6Y8A6KA"],"itemData":{"id":2024,"type":"article-journal","abstract":"BACKGROUND: The Health Improvement Network (THIN) is a new medical records database that contains records from general practices some of which have or continue to participate in the General Practice Research Database (GPRD) and others that never participated in GPRD. We sought to replicate in THIN well-established associations from the medical literature and to compare results from the GPRD practices to the non-GPRD practices within THIN.\nMETHODS: Using THIN data from 1986-2003, we conducted case-control studies of associations between diseases (e.g., hypertension and stroke) and between diseases and drugs (e.g., aspirin and colon cancer). Conditional logistic regression was used to calculate odds ratios adjusted for potential confounders. Differences between GPRD and non-GPRD practices were assessed by testing for a statistical interaction by practice type in each outcome-exposure association.\nRESULTS: We observed the expected positive associations (p &lt; 0.05) of stroke with hypertension and diabetes mellitus; of myocardial infarction with hypertension, hypercholesterolemia, obesity, and smoking; and of peptic ulcer disease with aspirin, NSAIDs, and potassium. We observed the expected negative associations (p &lt; 0.05) of colorectal cancer with aspirin, NSAIDs, and cox-2 inhibitors. The expected protective effect of aspirin use for myocardial infarction was not observed. In all cases, the results obtained from the GPRD practices were similar to the results obtained from the non-GPRD practices, only being statistically different for the associations of myocardial infarction with diabetes and aspirin use.\nCONCLUSIONS: THIN data that are collected outside of the GPRD appear as valid as the data collected as part of the GPRD.","container-title":"Pharmacoepidemiology and Drug Safety","DOI":"10.1002/pds.1335","ISSN":"1053-8569","issue":"4","journalAbbreviation":"Pharmacoepidemiol Drug Saf","language":"eng","note":"PMID: 17066486","page":"393-401","source":"PubMed","title":"Validation studies of the health improvement network (THIN) database for pharmacoepidemiology research","volume":"16","author":[{"family":"Lewis","given":"James D."},{"family":"Schinnar","given":"Rita"},{"family":"Bilker","given":"Warren B."},{"family":"Wang","given":"Xingmei"},{"family":"Strom","given":"Brian L."}],"issued":{"date-parts":[["2007",4]]}},"label":"page"}],"schema":"https://github.com/citation-style-language/schema/raw/master/csl-citation.json"} </w:instrText>
      </w:r>
      <w:r w:rsidR="00097E06">
        <w:rPr>
          <w:rFonts w:ascii="Times New Roman" w:hAnsi="Times New Roman" w:cs="Times New Roman"/>
          <w:sz w:val="24"/>
          <w:szCs w:val="24"/>
        </w:rPr>
        <w:fldChar w:fldCharType="separate"/>
      </w:r>
      <w:r w:rsidR="0048000F" w:rsidRPr="0048000F">
        <w:rPr>
          <w:rFonts w:ascii="Times New Roman" w:hAnsi="Times New Roman" w:cs="Times New Roman"/>
          <w:sz w:val="24"/>
        </w:rPr>
        <w:t>(43–45)</w:t>
      </w:r>
      <w:r w:rsidR="00097E06">
        <w:rPr>
          <w:rFonts w:ascii="Times New Roman" w:hAnsi="Times New Roman" w:cs="Times New Roman"/>
          <w:sz w:val="24"/>
          <w:szCs w:val="24"/>
        </w:rPr>
        <w:fldChar w:fldCharType="end"/>
      </w:r>
      <w:r w:rsidR="00280FC6">
        <w:rPr>
          <w:rFonts w:ascii="Times New Roman" w:hAnsi="Times New Roman" w:cs="Times New Roman"/>
          <w:sz w:val="24"/>
          <w:szCs w:val="24"/>
        </w:rPr>
        <w:t xml:space="preserve">. </w:t>
      </w:r>
      <w:r w:rsidR="007C6F0E">
        <w:rPr>
          <w:rFonts w:ascii="Times New Roman" w:hAnsi="Times New Roman" w:cs="Times New Roman"/>
          <w:sz w:val="24"/>
          <w:szCs w:val="24"/>
        </w:rPr>
        <w:t>THIN was</w:t>
      </w:r>
      <w:r w:rsidR="00786AC2">
        <w:rPr>
          <w:rFonts w:ascii="Times New Roman" w:hAnsi="Times New Roman" w:cs="Times New Roman"/>
          <w:sz w:val="24"/>
          <w:szCs w:val="24"/>
        </w:rPr>
        <w:t xml:space="preserve"> </w:t>
      </w:r>
      <w:r w:rsidR="007C1A1B">
        <w:rPr>
          <w:rFonts w:ascii="Times New Roman" w:hAnsi="Times New Roman" w:cs="Times New Roman"/>
          <w:sz w:val="24"/>
          <w:szCs w:val="24"/>
        </w:rPr>
        <w:t>more often</w:t>
      </w:r>
      <w:r w:rsidR="00786AC2">
        <w:rPr>
          <w:rFonts w:ascii="Times New Roman" w:hAnsi="Times New Roman" w:cs="Times New Roman"/>
          <w:sz w:val="24"/>
          <w:szCs w:val="24"/>
        </w:rPr>
        <w:t xml:space="preserve"> robust</w:t>
      </w:r>
      <w:r w:rsidR="00B754E9">
        <w:rPr>
          <w:rFonts w:ascii="Times New Roman" w:hAnsi="Times New Roman" w:cs="Times New Roman"/>
          <w:sz w:val="24"/>
          <w:szCs w:val="24"/>
        </w:rPr>
        <w:t xml:space="preserve"> in </w:t>
      </w:r>
      <w:r w:rsidR="007C1A1B">
        <w:rPr>
          <w:rFonts w:ascii="Times New Roman" w:hAnsi="Times New Roman" w:cs="Times New Roman"/>
          <w:sz w:val="24"/>
          <w:szCs w:val="24"/>
        </w:rPr>
        <w:t>our</w:t>
      </w:r>
      <w:r w:rsidR="00B754E9">
        <w:rPr>
          <w:rFonts w:ascii="Times New Roman" w:hAnsi="Times New Roman" w:cs="Times New Roman"/>
          <w:sz w:val="24"/>
          <w:szCs w:val="24"/>
        </w:rPr>
        <w:t xml:space="preserve"> study</w:t>
      </w:r>
      <w:r w:rsidR="007C1A1B">
        <w:rPr>
          <w:rFonts w:ascii="Times New Roman" w:hAnsi="Times New Roman" w:cs="Times New Roman"/>
          <w:sz w:val="24"/>
          <w:szCs w:val="24"/>
        </w:rPr>
        <w:t xml:space="preserve"> and is</w:t>
      </w:r>
      <w:r w:rsidR="00B754E9">
        <w:rPr>
          <w:rFonts w:ascii="Times New Roman" w:hAnsi="Times New Roman" w:cs="Times New Roman"/>
          <w:sz w:val="24"/>
          <w:szCs w:val="24"/>
        </w:rPr>
        <w:t xml:space="preserve"> considered more broadly representative of the UK than</w:t>
      </w:r>
      <w:r w:rsidR="00786AC2">
        <w:rPr>
          <w:rFonts w:ascii="Times New Roman" w:hAnsi="Times New Roman" w:cs="Times New Roman"/>
          <w:sz w:val="24"/>
          <w:szCs w:val="24"/>
        </w:rPr>
        <w:t xml:space="preserve"> EMIS</w:t>
      </w:r>
      <w:r w:rsidR="007C1A1B">
        <w:rPr>
          <w:rFonts w:ascii="Times New Roman" w:hAnsi="Times New Roman" w:cs="Times New Roman"/>
          <w:sz w:val="24"/>
          <w:szCs w:val="24"/>
        </w:rPr>
        <w:t>,</w:t>
      </w:r>
      <w:r w:rsidR="007C6F0E">
        <w:rPr>
          <w:rFonts w:ascii="Times New Roman" w:hAnsi="Times New Roman" w:cs="Times New Roman"/>
          <w:sz w:val="24"/>
          <w:szCs w:val="24"/>
        </w:rPr>
        <w:t xml:space="preserve"> </w:t>
      </w:r>
      <w:r w:rsidR="00B754E9">
        <w:rPr>
          <w:rFonts w:ascii="Times New Roman" w:hAnsi="Times New Roman" w:cs="Times New Roman"/>
          <w:sz w:val="24"/>
          <w:szCs w:val="24"/>
        </w:rPr>
        <w:t xml:space="preserve">which is thought to reflect more </w:t>
      </w:r>
      <w:proofErr w:type="spellStart"/>
      <w:r w:rsidR="00B754E9">
        <w:rPr>
          <w:rFonts w:ascii="Times New Roman" w:hAnsi="Times New Roman" w:cs="Times New Roman"/>
          <w:sz w:val="24"/>
          <w:szCs w:val="24"/>
        </w:rPr>
        <w:t>afluent</w:t>
      </w:r>
      <w:proofErr w:type="spellEnd"/>
      <w:r w:rsidR="00B754E9">
        <w:rPr>
          <w:rFonts w:ascii="Times New Roman" w:hAnsi="Times New Roman" w:cs="Times New Roman"/>
          <w:sz w:val="24"/>
          <w:szCs w:val="24"/>
        </w:rPr>
        <w:t xml:space="preserve"> groups</w:t>
      </w:r>
      <w:r w:rsidR="007C1A1B">
        <w:rPr>
          <w:rFonts w:ascii="Times New Roman" w:hAnsi="Times New Roman" w:cs="Times New Roman"/>
          <w:sz w:val="24"/>
          <w:szCs w:val="24"/>
        </w:rPr>
        <w:t>. This suggests some amount of</w:t>
      </w:r>
      <w:r w:rsidR="00B754E9">
        <w:rPr>
          <w:rFonts w:ascii="Times New Roman" w:hAnsi="Times New Roman" w:cs="Times New Roman"/>
          <w:sz w:val="24"/>
          <w:szCs w:val="24"/>
        </w:rPr>
        <w:t xml:space="preserve"> selec</w:t>
      </w:r>
      <w:r w:rsidR="007C6F0E">
        <w:rPr>
          <w:rFonts w:ascii="Times New Roman" w:hAnsi="Times New Roman" w:cs="Times New Roman"/>
          <w:sz w:val="24"/>
          <w:szCs w:val="24"/>
        </w:rPr>
        <w:t>tion bias</w:t>
      </w:r>
      <w:r w:rsidR="00B754E9">
        <w:rPr>
          <w:rFonts w:ascii="Times New Roman" w:hAnsi="Times New Roman" w:cs="Times New Roman"/>
          <w:sz w:val="24"/>
          <w:szCs w:val="24"/>
        </w:rPr>
        <w:t xml:space="preserve"> </w:t>
      </w:r>
      <w:ins w:id="368" w:author="Cavanaugh, Rob" w:date="2025-08-08T11:44:00Z" w16du:dateUtc="2025-08-08T15:44:00Z">
        <w:r w:rsidR="00EF0954">
          <w:rPr>
            <w:rFonts w:ascii="Times New Roman" w:hAnsi="Times New Roman" w:cs="Times New Roman"/>
            <w:sz w:val="24"/>
            <w:szCs w:val="24"/>
          </w:rPr>
          <w:t xml:space="preserve">and underlying cohort difference </w:t>
        </w:r>
      </w:ins>
      <w:del w:id="369" w:author="Cavanaugh, Rob" w:date="2025-08-08T11:44:00Z" w16du:dateUtc="2025-08-08T15:44:00Z">
        <w:r w:rsidR="007C1A1B" w:rsidDel="00EF0954">
          <w:rPr>
            <w:rFonts w:ascii="Times New Roman" w:hAnsi="Times New Roman" w:cs="Times New Roman"/>
            <w:sz w:val="24"/>
            <w:szCs w:val="24"/>
          </w:rPr>
          <w:delText xml:space="preserve">impacting </w:delText>
        </w:r>
      </w:del>
      <w:ins w:id="370" w:author="Cavanaugh, Rob" w:date="2025-08-08T11:44:00Z" w16du:dateUtc="2025-08-08T15:44:00Z">
        <w:r w:rsidR="00EF0954">
          <w:rPr>
            <w:rFonts w:ascii="Times New Roman" w:hAnsi="Times New Roman" w:cs="Times New Roman"/>
            <w:sz w:val="24"/>
            <w:szCs w:val="24"/>
          </w:rPr>
          <w:t xml:space="preserve">play a role in </w:t>
        </w:r>
        <w:del w:id="371" w:author="Chen Yanover" w:date="2025-08-11T18:01:00Z" w16du:dateUtc="2025-08-11T15:01:00Z">
          <w:r w:rsidR="00EF0954" w:rsidDel="00B8524F">
            <w:rPr>
              <w:rFonts w:ascii="Times New Roman" w:hAnsi="Times New Roman" w:cs="Times New Roman"/>
              <w:sz w:val="24"/>
              <w:szCs w:val="24"/>
            </w:rPr>
            <w:delText xml:space="preserve">our </w:delText>
          </w:r>
        </w:del>
      </w:ins>
      <w:r w:rsidR="00B754E9">
        <w:rPr>
          <w:rFonts w:ascii="Times New Roman" w:hAnsi="Times New Roman" w:cs="Times New Roman"/>
          <w:sz w:val="24"/>
          <w:szCs w:val="24"/>
        </w:rPr>
        <w:t>our findings</w:t>
      </w:r>
      <w:r w:rsidR="007C1A1B">
        <w:rPr>
          <w:rFonts w:ascii="Times New Roman" w:hAnsi="Times New Roman" w:cs="Times New Roman"/>
          <w:sz w:val="24"/>
          <w:szCs w:val="24"/>
        </w:rPr>
        <w:t xml:space="preserve"> in each database, a critical consideration for </w:t>
      </w:r>
      <w:ins w:id="372" w:author="Cavanaugh, Rob" w:date="2025-08-08T11:44:00Z" w16du:dateUtc="2025-08-08T15:44:00Z">
        <w:r w:rsidR="00EF0954">
          <w:rPr>
            <w:rFonts w:ascii="Times New Roman" w:hAnsi="Times New Roman" w:cs="Times New Roman"/>
            <w:sz w:val="24"/>
            <w:szCs w:val="24"/>
          </w:rPr>
          <w:t xml:space="preserve">contextualizing our findings and </w:t>
        </w:r>
      </w:ins>
      <w:r w:rsidR="007C1A1B">
        <w:rPr>
          <w:rFonts w:ascii="Times New Roman" w:hAnsi="Times New Roman" w:cs="Times New Roman"/>
          <w:sz w:val="24"/>
          <w:szCs w:val="24"/>
        </w:rPr>
        <w:t>future network studies</w:t>
      </w:r>
      <w:r w:rsidR="00786AC2">
        <w:rPr>
          <w:rFonts w:ascii="Times New Roman" w:hAnsi="Times New Roman" w:cs="Times New Roman"/>
          <w:sz w:val="24"/>
          <w:szCs w:val="24"/>
        </w:rPr>
        <w:t xml:space="preserve">. </w:t>
      </w:r>
    </w:p>
    <w:p w14:paraId="082F22B0" w14:textId="33F9F7AE" w:rsidR="00220E09" w:rsidRDefault="00564A3C" w:rsidP="00E05343">
      <w:pPr>
        <w:spacing w:after="0"/>
        <w:rPr>
          <w:rFonts w:ascii="Times New Roman" w:hAnsi="Times New Roman" w:cs="Times New Roman"/>
          <w:sz w:val="24"/>
          <w:szCs w:val="24"/>
        </w:rPr>
      </w:pPr>
      <w:r>
        <w:rPr>
          <w:rFonts w:ascii="Times New Roman" w:hAnsi="Times New Roman" w:cs="Times New Roman"/>
          <w:sz w:val="24"/>
          <w:szCs w:val="24"/>
        </w:rPr>
        <w:tab/>
      </w:r>
      <w:commentRangeStart w:id="373"/>
      <w:commentRangeStart w:id="374"/>
      <w:r w:rsidR="000D26CC">
        <w:rPr>
          <w:rFonts w:ascii="Times New Roman" w:hAnsi="Times New Roman" w:cs="Times New Roman"/>
          <w:b/>
          <w:bCs/>
          <w:sz w:val="24"/>
          <w:szCs w:val="24"/>
        </w:rPr>
        <w:t xml:space="preserve">Topic=impacts on frailty estimates </w:t>
      </w:r>
      <w:commentRangeEnd w:id="373"/>
      <w:r w:rsidR="00481242">
        <w:rPr>
          <w:rStyle w:val="CommentReference"/>
        </w:rPr>
        <w:commentReference w:id="373"/>
      </w:r>
      <w:commentRangeEnd w:id="374"/>
      <w:r w:rsidR="00097E06">
        <w:rPr>
          <w:rStyle w:val="CommentReference"/>
        </w:rPr>
        <w:commentReference w:id="374"/>
      </w:r>
      <w:r w:rsidR="000D26CC">
        <w:rPr>
          <w:rFonts w:ascii="Times New Roman" w:hAnsi="Times New Roman" w:cs="Times New Roman"/>
          <w:sz w:val="24"/>
          <w:szCs w:val="24"/>
        </w:rPr>
        <w:t xml:space="preserve">As a result of these </w:t>
      </w:r>
      <w:del w:id="375" w:author="Cavanaugh, Rob" w:date="2025-08-08T11:45:00Z" w16du:dateUtc="2025-08-08T15:45:00Z">
        <w:r w:rsidR="000D26CC" w:rsidDel="006B558F">
          <w:rPr>
            <w:rFonts w:ascii="Times New Roman" w:hAnsi="Times New Roman" w:cs="Times New Roman"/>
            <w:sz w:val="24"/>
            <w:szCs w:val="24"/>
          </w:rPr>
          <w:delText>documentation differences and limitations</w:delText>
        </w:r>
      </w:del>
      <w:ins w:id="376" w:author="Cavanaugh, Rob" w:date="2025-08-08T11:45:00Z" w16du:dateUtc="2025-08-08T15:45:00Z">
        <w:r w:rsidR="006B558F">
          <w:rPr>
            <w:rFonts w:ascii="Times New Roman" w:hAnsi="Times New Roman" w:cs="Times New Roman"/>
            <w:sz w:val="24"/>
            <w:szCs w:val="24"/>
          </w:rPr>
          <w:t>potential differences and explanations,</w:t>
        </w:r>
      </w:ins>
      <w:r w:rsidR="000D26CC">
        <w:rPr>
          <w:rFonts w:ascii="Times New Roman" w:hAnsi="Times New Roman" w:cs="Times New Roman"/>
          <w:sz w:val="24"/>
          <w:szCs w:val="24"/>
        </w:rPr>
        <w:t xml:space="preserve"> we saw </w:t>
      </w:r>
      <w:r w:rsidR="00C77401">
        <w:rPr>
          <w:rFonts w:ascii="Times New Roman" w:hAnsi="Times New Roman" w:cs="Times New Roman"/>
          <w:sz w:val="24"/>
          <w:szCs w:val="24"/>
        </w:rPr>
        <w:t xml:space="preserve">extreme variability in frailty prevalences </w:t>
      </w:r>
      <w:r w:rsidR="00F95C11">
        <w:rPr>
          <w:rFonts w:ascii="Times New Roman" w:hAnsi="Times New Roman" w:cs="Times New Roman"/>
          <w:sz w:val="24"/>
          <w:szCs w:val="24"/>
        </w:rPr>
        <w:t xml:space="preserve">in all databases from both the </w:t>
      </w:r>
      <w:proofErr w:type="spellStart"/>
      <w:r w:rsidR="00F95C11">
        <w:rPr>
          <w:rFonts w:ascii="Times New Roman" w:hAnsi="Times New Roman" w:cs="Times New Roman"/>
          <w:sz w:val="24"/>
          <w:szCs w:val="24"/>
        </w:rPr>
        <w:t>eFI</w:t>
      </w:r>
      <w:proofErr w:type="spellEnd"/>
      <w:r w:rsidR="00F95C11">
        <w:rPr>
          <w:rFonts w:ascii="Times New Roman" w:hAnsi="Times New Roman" w:cs="Times New Roman"/>
          <w:sz w:val="24"/>
          <w:szCs w:val="24"/>
        </w:rPr>
        <w:t xml:space="preserve"> and VAFI </w:t>
      </w:r>
      <w:r w:rsidR="00E2789E">
        <w:rPr>
          <w:rFonts w:ascii="Times New Roman" w:hAnsi="Times New Roman" w:cs="Times New Roman"/>
          <w:sz w:val="24"/>
          <w:szCs w:val="24"/>
        </w:rPr>
        <w:t xml:space="preserve">prompting us to question the validity of </w:t>
      </w:r>
      <w:del w:id="377" w:author="Cavanaugh, Rob" w:date="2025-08-08T11:45:00Z" w16du:dateUtc="2025-08-08T15:45:00Z">
        <w:r w:rsidR="00E2789E" w:rsidDel="006B558F">
          <w:rPr>
            <w:rFonts w:ascii="Times New Roman" w:hAnsi="Times New Roman" w:cs="Times New Roman"/>
            <w:sz w:val="24"/>
            <w:szCs w:val="24"/>
          </w:rPr>
          <w:delText xml:space="preserve">this </w:delText>
        </w:r>
      </w:del>
      <w:ins w:id="378" w:author="Cavanaugh, Rob" w:date="2025-08-08T11:45:00Z" w16du:dateUtc="2025-08-08T15:45:00Z">
        <w:r w:rsidR="006B558F">
          <w:rPr>
            <w:rFonts w:ascii="Times New Roman" w:hAnsi="Times New Roman" w:cs="Times New Roman"/>
            <w:sz w:val="24"/>
            <w:szCs w:val="24"/>
          </w:rPr>
          <w:t xml:space="preserve">using FIs developed in single contexts (such as the </w:t>
        </w:r>
        <w:proofErr w:type="spellStart"/>
        <w:r w:rsidR="006B558F">
          <w:rPr>
            <w:rFonts w:ascii="Times New Roman" w:hAnsi="Times New Roman" w:cs="Times New Roman"/>
            <w:sz w:val="24"/>
            <w:szCs w:val="24"/>
          </w:rPr>
          <w:t>eFI</w:t>
        </w:r>
        <w:proofErr w:type="spellEnd"/>
        <w:r w:rsidR="006B558F">
          <w:rPr>
            <w:rFonts w:ascii="Times New Roman" w:hAnsi="Times New Roman" w:cs="Times New Roman"/>
            <w:sz w:val="24"/>
            <w:szCs w:val="24"/>
          </w:rPr>
          <w:t xml:space="preserve"> and VAFI) </w:t>
        </w:r>
      </w:ins>
      <w:ins w:id="379" w:author="Cavanaugh, Rob" w:date="2025-08-08T11:46:00Z" w16du:dateUtc="2025-08-08T15:46:00Z">
        <w:r w:rsidR="006B558F">
          <w:rPr>
            <w:rFonts w:ascii="Times New Roman" w:hAnsi="Times New Roman" w:cs="Times New Roman"/>
            <w:sz w:val="24"/>
            <w:szCs w:val="24"/>
          </w:rPr>
          <w:t>in international studies, whether comparison of frailty is the primary goal, or frailty is used as a covariate</w:t>
        </w:r>
      </w:ins>
      <w:del w:id="380" w:author="Cavanaugh, Rob" w:date="2025-08-08T11:46:00Z" w16du:dateUtc="2025-08-08T15:46:00Z">
        <w:r w:rsidR="00E2789E" w:rsidDel="006B558F">
          <w:rPr>
            <w:rFonts w:ascii="Times New Roman" w:hAnsi="Times New Roman" w:cs="Times New Roman"/>
            <w:sz w:val="24"/>
            <w:szCs w:val="24"/>
          </w:rPr>
          <w:delText>application</w:delText>
        </w:r>
      </w:del>
      <w:r w:rsidR="00E2789E">
        <w:rPr>
          <w:rFonts w:ascii="Times New Roman" w:hAnsi="Times New Roman" w:cs="Times New Roman"/>
          <w:sz w:val="24"/>
          <w:szCs w:val="24"/>
        </w:rPr>
        <w:t xml:space="preserve">. </w:t>
      </w:r>
      <w:r w:rsidR="00020E84">
        <w:rPr>
          <w:rFonts w:ascii="Times New Roman" w:hAnsi="Times New Roman" w:cs="Times New Roman"/>
          <w:sz w:val="24"/>
          <w:szCs w:val="24"/>
        </w:rPr>
        <w:t>Severe</w:t>
      </w:r>
      <w:r>
        <w:rPr>
          <w:rFonts w:ascii="Times New Roman" w:hAnsi="Times New Roman" w:cs="Times New Roman"/>
          <w:sz w:val="24"/>
          <w:szCs w:val="24"/>
        </w:rPr>
        <w:t xml:space="preserve"> frailty in the US is around 10% of an older population</w:t>
      </w:r>
      <w:r w:rsidR="00220E09">
        <w:rPr>
          <w:rFonts w:ascii="Times New Roman" w:hAnsi="Times New Roman" w:cs="Times New Roman"/>
          <w:sz w:val="24"/>
          <w:szCs w:val="24"/>
        </w:rPr>
        <w:t xml:space="preserve"> and frailty prevalence</w:t>
      </w:r>
      <w:r w:rsidR="00F23C76">
        <w:rPr>
          <w:rFonts w:ascii="Times New Roman" w:hAnsi="Times New Roman" w:cs="Times New Roman"/>
          <w:sz w:val="24"/>
          <w:szCs w:val="24"/>
        </w:rPr>
        <w:t xml:space="preserve"> tends to</w:t>
      </w:r>
      <w:r w:rsidR="00220E09">
        <w:rPr>
          <w:rFonts w:ascii="Times New Roman" w:hAnsi="Times New Roman" w:cs="Times New Roman"/>
          <w:sz w:val="24"/>
          <w:szCs w:val="24"/>
        </w:rPr>
        <w:t xml:space="preserve"> increase as age advances</w:t>
      </w:r>
      <w:r w:rsidR="008F3117">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48000F">
        <w:rPr>
          <w:rFonts w:ascii="Times New Roman" w:hAnsi="Times New Roman" w:cs="Times New Roman"/>
          <w:sz w:val="24"/>
          <w:szCs w:val="24"/>
        </w:rPr>
        <w:instrText xml:space="preserve"> ADDIN ZOTERO_ITEM CSL_CITATION {"citationID":"tRlv06jv","properties":{"formattedCitation":"(46)","plainCitation":"(46)","noteIndex":0},"citationItems":[{"id":2026,"uris":["http://zotero.org/groups/6096250/items/VA655SYD"],"itemData":{"id":2026,"type":"article-journal","abstract":"IMPORTANCE: A growing proportion of the population is enrolling in Medicare Advantage (MA), which typically offers additional benefits compared with traditional Medicare (TM).\nOBJECTIVE: To determine whether frailty and frailty trajectories differ between MA enrollees and TM enrollees.\nDESIGN, SETTING, AND PARTICIPANTS: This retrospective cohort study used data from the National Health and Aging Trends Study (2015-2016). Analyses were conducted from August 2023 to March 2024. Participants were community-dwelling Medicare beneficiaries aged 65 years and older.\nEXPOSURE: Enrollment in MA vs TM.\nMAIN OUTCOMES AND MEASURES: Frailty was calculated by a frailty index (FI) (range, 0-1, with higher values indicating greater frailty) and the Fried Frailty Phenotype (FFP) score (range, 0-5, with higher values indicating greater frailty). Physical performance, including Short Physical Performance Battery (SPPB) score (range, 0-12, with higher values indicating better performance), and gait speed (meters per second) were measured. The primary outcome was the difference in FI and FFP scores from the 2015 baseline assessment to the 2016 follow-up assessment. Secondary outcomes include the 1-year changes in SPPB and gait speed.\nRESULTS: The final cohort consisted of 7063 participants (2775 [23.1%] aged &gt;80 years; 4040 [54.7%] female), representing a sample of the 38.8 million beneficiaries. There were 2583 (35.0%) MA enrollees (13.6 million) and 4480 (65.0%) TM enrollees (25.2 million). At baseline, the FI score was similar between MA and TM enrollees (mean [SD], 0.22 [0.15] vs 0.21 [0.14]), although MA enrollees had worse phenotypic frailty (496 participants [15.2%] vs 811 participants [13.7%] considered frail by FFP score), SPPB scores (mean [SD], 6.91 [3.34] vs 7.21 [3.27]), and gait speed (0.79 [0.24] m/s vs 0.82 [0.23] m/s) than TM enrollees. One year later, there were no differences between MA and TM enrollees in the 1-year change in FI score (mean [SD], 0.016 [0.071] vs 0.014 [0.066]; adjusted mean difference, 0.001 [95% CI, -0.004 to 0.005]), FFP score (mean [SD], 0.017 [1.004] vs 0.007 [0.958]; adjusted mean difference, -0.009 [95% CI, -0.067 to 0.049]), SPPB score (mean [SD], -0.144 [2.064] vs -0.211 [1.968]; adjusted mean difference, 0.068 [95% CI, -0.076 to 0.212]), and gait speed (mean [SD], -0.0160 [0.148] m/s vs -0.007 [0.148] m/s; adjusted mean difference, -0.010 m/s [95% CI, -0.067 to 0.049 m/s]).\nCONCLUSIONS AND RELEVANCE: In this cohort study of Medicare beneficiaries from 2015, MA enrollees experienced similar declines in frailty over 1 year compared with TM enrollees. Future work should examine whether the specific types of services covered by health insurance can impact frailty and health trajectories for older adults.","container-title":"JAMA network open","DOI":"10.1001/jamanetworkopen.2024.31067","ISSN":"2574-3805","issue":"8","journalAbbreviation":"JAMA Netw Open","language":"eng","note":"PMID: 39212986\nPMCID: PMC11365002","page":"e2431067","source":"PubMed","title":"Frailty in Medicare Advantage Beneficiaries and Traditional Medicare Beneficiaries","volume":"7","author":[{"family":"Shi","given":"Sandra M."},{"family":"Olivieri-Mui","given":"Brianne"},{"family":"Park","given":"Chan Mi"},{"family":"Sison","given":"Stephanie"},{"family":"McCarthy","given":"Ellen P."},{"family":"Kim","given":"Dae H."}],"issued":{"date-parts":[["2024",8,1]]}}}],"schema":"https://github.com/citation-style-language/schema/raw/master/csl-citation.json"} </w:instrText>
      </w:r>
      <w:r w:rsidR="00786AC2">
        <w:rPr>
          <w:rFonts w:ascii="Times New Roman" w:hAnsi="Times New Roman" w:cs="Times New Roman"/>
          <w:sz w:val="24"/>
          <w:szCs w:val="24"/>
        </w:rPr>
        <w:fldChar w:fldCharType="separate"/>
      </w:r>
      <w:r w:rsidR="0048000F">
        <w:rPr>
          <w:rFonts w:ascii="Times New Roman" w:hAnsi="Times New Roman" w:cs="Times New Roman"/>
          <w:sz w:val="24"/>
        </w:rPr>
        <w:t>(46)</w:t>
      </w:r>
      <w:r w:rsidR="00786AC2">
        <w:rPr>
          <w:rFonts w:ascii="Times New Roman" w:hAnsi="Times New Roman" w:cs="Times New Roman"/>
          <w:sz w:val="24"/>
          <w:szCs w:val="24"/>
        </w:rPr>
        <w:fldChar w:fldCharType="end"/>
      </w:r>
      <w:r w:rsidR="008F3117">
        <w:rPr>
          <w:rFonts w:ascii="Times New Roman" w:hAnsi="Times New Roman" w:cs="Times New Roman"/>
          <w:sz w:val="24"/>
          <w:szCs w:val="24"/>
        </w:rPr>
        <w:t>.</w:t>
      </w:r>
      <w:r w:rsidR="00220E09">
        <w:rPr>
          <w:rFonts w:ascii="Times New Roman" w:hAnsi="Times New Roman" w:cs="Times New Roman"/>
          <w:sz w:val="24"/>
          <w:szCs w:val="24"/>
        </w:rPr>
        <w:t xml:space="preserve"> However, we saw </w:t>
      </w:r>
      <w:r w:rsidR="004B2AF8">
        <w:rPr>
          <w:rFonts w:ascii="Times New Roman" w:hAnsi="Times New Roman" w:cs="Times New Roman"/>
          <w:sz w:val="24"/>
          <w:szCs w:val="24"/>
        </w:rPr>
        <w:t xml:space="preserve">increases </w:t>
      </w:r>
      <w:r w:rsidR="00057DD4">
        <w:rPr>
          <w:rFonts w:ascii="Times New Roman" w:hAnsi="Times New Roman" w:cs="Times New Roman"/>
          <w:sz w:val="24"/>
          <w:szCs w:val="24"/>
        </w:rPr>
        <w:t xml:space="preserve">in frailty </w:t>
      </w:r>
      <w:r w:rsidR="00DB05E1">
        <w:rPr>
          <w:rFonts w:ascii="Times New Roman" w:hAnsi="Times New Roman" w:cs="Times New Roman"/>
          <w:sz w:val="24"/>
          <w:szCs w:val="24"/>
        </w:rPr>
        <w:t>toward</w:t>
      </w:r>
      <w:r w:rsidR="00220E09">
        <w:rPr>
          <w:rFonts w:ascii="Times New Roman" w:hAnsi="Times New Roman" w:cs="Times New Roman"/>
          <w:sz w:val="24"/>
          <w:szCs w:val="24"/>
        </w:rPr>
        <w:t xml:space="preserve"> </w:t>
      </w:r>
      <w:r w:rsidR="00845464">
        <w:rPr>
          <w:rFonts w:ascii="Times New Roman" w:hAnsi="Times New Roman" w:cs="Times New Roman"/>
          <w:sz w:val="24"/>
          <w:szCs w:val="24"/>
        </w:rPr>
        <w:t>40</w:t>
      </w:r>
      <w:r w:rsidR="00220E09">
        <w:rPr>
          <w:rFonts w:ascii="Times New Roman" w:hAnsi="Times New Roman" w:cs="Times New Roman"/>
          <w:sz w:val="24"/>
          <w:szCs w:val="24"/>
        </w:rPr>
        <w:t>%</w:t>
      </w:r>
      <w:r w:rsidR="004B2AF8">
        <w:rPr>
          <w:rFonts w:ascii="Times New Roman" w:hAnsi="Times New Roman" w:cs="Times New Roman"/>
          <w:sz w:val="24"/>
          <w:szCs w:val="24"/>
        </w:rPr>
        <w:t xml:space="preserve"> </w:t>
      </w:r>
      <w:r w:rsidR="00220E09">
        <w:rPr>
          <w:rFonts w:ascii="Times New Roman" w:hAnsi="Times New Roman" w:cs="Times New Roman"/>
          <w:sz w:val="24"/>
          <w:szCs w:val="24"/>
        </w:rPr>
        <w:t xml:space="preserve">in Pharmetrics+ </w:t>
      </w:r>
      <w:r w:rsidR="00845464">
        <w:rPr>
          <w:rFonts w:ascii="Times New Roman" w:hAnsi="Times New Roman" w:cs="Times New Roman"/>
          <w:sz w:val="24"/>
          <w:szCs w:val="24"/>
        </w:rPr>
        <w:t xml:space="preserve">and a maximum of 25% frail </w:t>
      </w:r>
      <w:r w:rsidR="00DB05E1">
        <w:rPr>
          <w:rFonts w:ascii="Times New Roman" w:hAnsi="Times New Roman" w:cs="Times New Roman"/>
          <w:sz w:val="24"/>
          <w:szCs w:val="24"/>
        </w:rPr>
        <w:t xml:space="preserve">in AoU </w:t>
      </w:r>
      <w:r w:rsidR="00845464">
        <w:rPr>
          <w:rFonts w:ascii="Times New Roman" w:hAnsi="Times New Roman" w:cs="Times New Roman"/>
          <w:sz w:val="24"/>
          <w:szCs w:val="24"/>
        </w:rPr>
        <w:t xml:space="preserve">by </w:t>
      </w:r>
      <w:r w:rsidR="00DB05E1">
        <w:rPr>
          <w:rFonts w:ascii="Times New Roman" w:hAnsi="Times New Roman" w:cs="Times New Roman"/>
          <w:sz w:val="24"/>
          <w:szCs w:val="24"/>
        </w:rPr>
        <w:t xml:space="preserve">age 80+ </w:t>
      </w:r>
      <w:r w:rsidR="00F23C76">
        <w:rPr>
          <w:rFonts w:ascii="Times New Roman" w:hAnsi="Times New Roman" w:cs="Times New Roman"/>
          <w:sz w:val="24"/>
          <w:szCs w:val="24"/>
        </w:rPr>
        <w:t>using</w:t>
      </w:r>
      <w:r w:rsidR="00E75A1D">
        <w:rPr>
          <w:rFonts w:ascii="Times New Roman" w:hAnsi="Times New Roman" w:cs="Times New Roman"/>
          <w:sz w:val="24"/>
          <w:szCs w:val="24"/>
        </w:rPr>
        <w:t xml:space="preserve"> the VAFI</w:t>
      </w:r>
      <w:r w:rsidR="00F23C76">
        <w:rPr>
          <w:rFonts w:ascii="Times New Roman" w:hAnsi="Times New Roman" w:cs="Times New Roman"/>
          <w:sz w:val="24"/>
          <w:szCs w:val="24"/>
        </w:rPr>
        <w:t>. Th</w:t>
      </w:r>
      <w:r w:rsidR="00057DD4">
        <w:rPr>
          <w:rFonts w:ascii="Times New Roman" w:hAnsi="Times New Roman" w:cs="Times New Roman"/>
          <w:sz w:val="24"/>
          <w:szCs w:val="24"/>
        </w:rPr>
        <w:t>is increased</w:t>
      </w:r>
      <w:r w:rsidR="00F23C76">
        <w:rPr>
          <w:rFonts w:ascii="Times New Roman" w:hAnsi="Times New Roman" w:cs="Times New Roman"/>
          <w:sz w:val="24"/>
          <w:szCs w:val="24"/>
        </w:rPr>
        <w:t xml:space="preserve"> proportion</w:t>
      </w:r>
      <w:r w:rsidR="00220E09">
        <w:rPr>
          <w:rFonts w:ascii="Times New Roman" w:hAnsi="Times New Roman" w:cs="Times New Roman"/>
          <w:sz w:val="24"/>
          <w:szCs w:val="24"/>
        </w:rPr>
        <w:t xml:space="preserve"> </w:t>
      </w:r>
      <w:del w:id="381" w:author="Cavanaugh, Rob" w:date="2025-08-08T11:47:00Z" w16du:dateUtc="2025-08-08T15:47:00Z">
        <w:r w:rsidR="00220E09" w:rsidDel="006B558F">
          <w:rPr>
            <w:rFonts w:ascii="Times New Roman" w:hAnsi="Times New Roman" w:cs="Times New Roman"/>
            <w:sz w:val="24"/>
            <w:szCs w:val="24"/>
          </w:rPr>
          <w:delText xml:space="preserve">seemed </w:delText>
        </w:r>
      </w:del>
      <w:ins w:id="382" w:author="Cavanaugh, Rob" w:date="2025-08-08T11:47:00Z" w16du:dateUtc="2025-08-08T15:47:00Z">
        <w:r w:rsidR="006B558F">
          <w:rPr>
            <w:rFonts w:ascii="Times New Roman" w:hAnsi="Times New Roman" w:cs="Times New Roman"/>
            <w:sz w:val="24"/>
            <w:szCs w:val="24"/>
          </w:rPr>
          <w:t xml:space="preserve">is higher than expectations and </w:t>
        </w:r>
      </w:ins>
      <w:del w:id="383" w:author="Cavanaugh, Rob" w:date="2025-08-08T11:47:00Z" w16du:dateUtc="2025-08-08T15:47:00Z">
        <w:r w:rsidR="00220E09" w:rsidDel="006B558F">
          <w:rPr>
            <w:rFonts w:ascii="Times New Roman" w:hAnsi="Times New Roman" w:cs="Times New Roman"/>
            <w:sz w:val="24"/>
            <w:szCs w:val="24"/>
          </w:rPr>
          <w:delText>high</w:delText>
        </w:r>
        <w:r w:rsidR="00C77401" w:rsidDel="006B558F">
          <w:rPr>
            <w:rFonts w:ascii="Times New Roman" w:hAnsi="Times New Roman" w:cs="Times New Roman"/>
            <w:sz w:val="24"/>
            <w:szCs w:val="24"/>
          </w:rPr>
          <w:delText xml:space="preserve"> and</w:delText>
        </w:r>
        <w:r w:rsidR="00884140" w:rsidDel="006B558F">
          <w:rPr>
            <w:rFonts w:ascii="Times New Roman" w:hAnsi="Times New Roman" w:cs="Times New Roman"/>
            <w:sz w:val="24"/>
            <w:szCs w:val="24"/>
          </w:rPr>
          <w:delText xml:space="preserve">, </w:delText>
        </w:r>
      </w:del>
      <w:r w:rsidR="00884140">
        <w:rPr>
          <w:rFonts w:ascii="Times New Roman" w:hAnsi="Times New Roman" w:cs="Times New Roman"/>
          <w:sz w:val="24"/>
          <w:szCs w:val="24"/>
        </w:rPr>
        <w:t>based on validation studies in non-veteran populations,</w:t>
      </w:r>
      <w:r w:rsidR="00C77401">
        <w:rPr>
          <w:rFonts w:ascii="Times New Roman" w:hAnsi="Times New Roman" w:cs="Times New Roman"/>
          <w:sz w:val="24"/>
          <w:szCs w:val="24"/>
        </w:rPr>
        <w:t xml:space="preserve"> unlikely due to differences between the veteran population</w:t>
      </w:r>
      <w:r w:rsidR="00884140">
        <w:rPr>
          <w:rFonts w:ascii="Times New Roman" w:hAnsi="Times New Roman" w:cs="Times New Roman"/>
          <w:sz w:val="24"/>
          <w:szCs w:val="24"/>
        </w:rPr>
        <w:t xml:space="preserve"> and these samples </w:t>
      </w:r>
      <w:r w:rsidR="00884140" w:rsidRPr="00010F95">
        <w:rPr>
          <w:rFonts w:ascii="Times New Roman" w:hAnsi="Times New Roman" w:cs="Times New Roman"/>
          <w:sz w:val="24"/>
          <w:szCs w:val="24"/>
        </w:rPr>
        <w:fldChar w:fldCharType="begin"/>
      </w:r>
      <w:r w:rsidR="00351CC2">
        <w:rPr>
          <w:rFonts w:ascii="Times New Roman" w:hAnsi="Times New Roman" w:cs="Times New Roman"/>
          <w:sz w:val="24"/>
          <w:szCs w:val="24"/>
        </w:rPr>
        <w:instrText xml:space="preserve"> ADDIN ZOTERO_ITEM CSL_CITATION {"citationID":"znv1z3Qr","properties":{"formattedCitation":"(28)","plainCitation":"(28)","noteIndex":0},"citationItems":[{"id":1989,"uris":["http://zotero.org/groups/6096250/items/MGYW8NSW"],"itemData":{"id":1989,"type":"article-journal","abstract":"Background Electronic frailty indices (eFIs) can expand measurement of frailty in research and practice and have demonstrated predictive validity in associations with clinical outcomes. However, their construct validity is less well studied. We aimed to assess the construct validity of the VA-FI, an eFI developed for use in the U.S. Veterans Affairs Healthcare System. Methods Veterans who underwent comprehensive geriatric assessments between January 31, 2019 and June 6, 2022 at VA Boston and had sufficient data documented for a comprehensive geriatric assessment-frailty index (CGA-FI) were included. The VA-FI, based on diagnostic and procedural codes, and the CGA-FI, based on geriatrician-measured deficits, were calculated for each patient. Geriatricians also assessed the Clinical Frailty Scale (CFS), functional status (ADLs and IADLs), and 4-meter gait speed (4MGS). Results A total of 132 veterans were included, with median age 81.4 years (IQR 75.8–88.7). Across increasing levels of VA-FI (&lt;0.2; 0.2–0.4; &gt;0.4), mean CGA-FI increased (0.24; 0.30; 0.40). The VA-FI was moderately correlated with the CGA-FI (r 0.45, p &lt; 0.001). Every 0.1-unit increase in the VA-FI was associated with an increase in the CGA-FI (linear regression beta 0.05; 95% confidence interval [CI] 0.03–0.06), higher CFS category (ordinal regression OR 1.69; 95% CI 1.24–2.30), higher odds of ADL dependency (logistic regression OR 1.59; 95% CI 1.20–2.11), IADL dependency (logistic regression OR 1.68; 95% CI 1.23–2.30), and a decrease in 4MGS (linear regression beta −0.07, 95% CI −0.12 to −0.02). All models were adjusted for age and race, and associations held after further adjustment for the Charlson Comorbidity Index. Conclusion Our results demonstrate the construct validity of the VA-FI through its associations with clinical measures of frailty, including summary frailty measures, functional status, and objective physical performance. Our findings complement others' in showing that eFIs can capture functional and mobility domains of frailty beyond just comorbidity and may be useful to measure frailty among populations and individuals.","container-title":"Journal of the American Geriatrics Society","DOI":"10.1111/jgs.18540","ISSN":"1532-5415","issue":"12","language":"en","license":"Published 2023. This article is a U.S. Government work and is in the public domain in the USA.","note":"_eprint: https://agsjournals.onlinelibrary.wiley.com/doi/pdf/10.1111/jgs.18540","page":"3857-3864","source":"Wiley Online Library","title":"Construct validity of the electronic Veterans Affairs Frailty Index against clinician frailty assessment","volume":"71","author":[{"family":"DuMontier","given":"Clark"},{"family":"Hennis","given":"Robert"},{"family":"Yilidirim","given":"Cenk"},{"family":"Seligman","given":"Benjamin J."},{"family":"Fonseca Valencia","given":"Carolina"},{"family":"Lubinski","given":"Brooke L."},{"family":"Sison","given":"Stephanie M."},{"family":"Dharne","given":"Mayuri"},{"family":"Kim","given":"Dae Hyun"},{"family":"Schwartz","given":"Andrea Wershof"},{"family":"Driver","given":"Jane A."},{"family":"Fillmore","given":"Nathanael R."},{"family":"Orkaby","given":"Ariela R."}],"issued":{"date-parts":[["2023"]]}}}],"schema":"https://github.com/citation-style-language/schema/raw/master/csl-citation.json"} </w:instrText>
      </w:r>
      <w:r w:rsidR="00884140" w:rsidRPr="00010F95">
        <w:rPr>
          <w:rFonts w:ascii="Times New Roman" w:hAnsi="Times New Roman" w:cs="Times New Roman"/>
          <w:sz w:val="24"/>
          <w:szCs w:val="24"/>
        </w:rPr>
        <w:fldChar w:fldCharType="separate"/>
      </w:r>
      <w:r w:rsidR="00351CC2">
        <w:rPr>
          <w:rFonts w:ascii="Times New Roman" w:hAnsi="Times New Roman" w:cs="Times New Roman"/>
          <w:sz w:val="24"/>
        </w:rPr>
        <w:t>(28)</w:t>
      </w:r>
      <w:r w:rsidR="00884140" w:rsidRPr="00010F95">
        <w:rPr>
          <w:rFonts w:ascii="Times New Roman" w:hAnsi="Times New Roman" w:cs="Times New Roman"/>
          <w:sz w:val="24"/>
          <w:szCs w:val="24"/>
        </w:rPr>
        <w:fldChar w:fldCharType="end"/>
      </w:r>
      <w:r w:rsidR="00884140">
        <w:rPr>
          <w:rFonts w:ascii="Times New Roman" w:hAnsi="Times New Roman" w:cs="Times New Roman"/>
          <w:sz w:val="24"/>
          <w:szCs w:val="24"/>
        </w:rPr>
        <w:t>.</w:t>
      </w:r>
      <w:r w:rsidR="000403E8">
        <w:rPr>
          <w:rFonts w:ascii="Times New Roman" w:hAnsi="Times New Roman" w:cs="Times New Roman"/>
          <w:sz w:val="24"/>
          <w:szCs w:val="24"/>
        </w:rPr>
        <w:t xml:space="preserve"> </w:t>
      </w:r>
      <w:del w:id="384" w:author="Chen Yanover" w:date="2025-08-11T18:02:00Z" w16du:dateUtc="2025-08-11T15:02:00Z">
        <w:r w:rsidR="00884140" w:rsidDel="00B8524F">
          <w:rPr>
            <w:rFonts w:ascii="Times New Roman" w:hAnsi="Times New Roman" w:cs="Times New Roman"/>
            <w:sz w:val="24"/>
            <w:szCs w:val="24"/>
          </w:rPr>
          <w:delText>But</w:delText>
        </w:r>
        <w:r w:rsidR="000403E8" w:rsidDel="00B8524F">
          <w:rPr>
            <w:rFonts w:ascii="Times New Roman" w:hAnsi="Times New Roman" w:cs="Times New Roman"/>
            <w:sz w:val="24"/>
            <w:szCs w:val="24"/>
          </w:rPr>
          <w:delText xml:space="preserve"> </w:delText>
        </w:r>
      </w:del>
      <w:del w:id="385" w:author="Cavanaugh, Rob" w:date="2025-08-08T11:47:00Z" w16du:dateUtc="2025-08-08T15:47:00Z">
        <w:r w:rsidR="004B2AF8" w:rsidDel="006B558F">
          <w:rPr>
            <w:rFonts w:ascii="Times New Roman" w:hAnsi="Times New Roman" w:cs="Times New Roman"/>
            <w:sz w:val="24"/>
            <w:szCs w:val="24"/>
          </w:rPr>
          <w:delText>with the</w:delText>
        </w:r>
      </w:del>
      <w:ins w:id="386" w:author="Chen Yanover" w:date="2025-08-11T18:02:00Z" w16du:dateUtc="2025-08-11T15:02:00Z">
        <w:r w:rsidR="00B8524F">
          <w:rPr>
            <w:rFonts w:ascii="Times New Roman" w:hAnsi="Times New Roman" w:cs="Times New Roman"/>
            <w:sz w:val="24"/>
            <w:szCs w:val="24"/>
          </w:rPr>
          <w:t>T</w:t>
        </w:r>
      </w:ins>
      <w:ins w:id="387" w:author="Cavanaugh, Rob" w:date="2025-08-08T11:47:00Z" w16du:dateUtc="2025-08-08T15:47:00Z">
        <w:del w:id="388" w:author="Chen Yanover" w:date="2025-08-11T18:02:00Z" w16du:dateUtc="2025-08-11T15:02:00Z">
          <w:r w:rsidR="006B558F" w:rsidDel="00B8524F">
            <w:rPr>
              <w:rFonts w:ascii="Times New Roman" w:hAnsi="Times New Roman" w:cs="Times New Roman"/>
              <w:sz w:val="24"/>
              <w:szCs w:val="24"/>
            </w:rPr>
            <w:delText>t</w:delText>
          </w:r>
        </w:del>
        <w:r w:rsidR="006B558F">
          <w:rPr>
            <w:rFonts w:ascii="Times New Roman" w:hAnsi="Times New Roman" w:cs="Times New Roman"/>
            <w:sz w:val="24"/>
            <w:szCs w:val="24"/>
          </w:rPr>
          <w:t>he</w:t>
        </w:r>
      </w:ins>
      <w:r w:rsidR="004B2AF8">
        <w:rPr>
          <w:rFonts w:ascii="Times New Roman" w:hAnsi="Times New Roman" w:cs="Times New Roman"/>
          <w:sz w:val="24"/>
          <w:szCs w:val="24"/>
        </w:rPr>
        <w:t xml:space="preserve"> </w:t>
      </w:r>
      <w:proofErr w:type="spellStart"/>
      <w:r w:rsidR="004B2AF8">
        <w:rPr>
          <w:rFonts w:ascii="Times New Roman" w:hAnsi="Times New Roman" w:cs="Times New Roman"/>
          <w:sz w:val="24"/>
          <w:szCs w:val="24"/>
        </w:rPr>
        <w:t>eFI</w:t>
      </w:r>
      <w:proofErr w:type="spellEnd"/>
      <w:r w:rsidR="004B2AF8">
        <w:rPr>
          <w:rFonts w:ascii="Times New Roman" w:hAnsi="Times New Roman" w:cs="Times New Roman"/>
          <w:sz w:val="24"/>
          <w:szCs w:val="24"/>
        </w:rPr>
        <w:t xml:space="preserve"> </w:t>
      </w:r>
      <w:del w:id="389" w:author="Cavanaugh, Rob" w:date="2025-08-08T11:47:00Z" w16du:dateUtc="2025-08-08T15:47:00Z">
        <w:r w:rsidR="004B2AF8" w:rsidDel="006B558F">
          <w:rPr>
            <w:rFonts w:ascii="Times New Roman" w:hAnsi="Times New Roman" w:cs="Times New Roman"/>
            <w:sz w:val="24"/>
            <w:szCs w:val="24"/>
          </w:rPr>
          <w:delText xml:space="preserve">we saw more of what we </w:delText>
        </w:r>
      </w:del>
      <w:ins w:id="390" w:author="Cavanaugh, Rob" w:date="2025-08-08T11:47:00Z" w16du:dateUtc="2025-08-08T15:47:00Z">
        <w:r w:rsidR="006B558F">
          <w:rPr>
            <w:rFonts w:ascii="Times New Roman" w:hAnsi="Times New Roman" w:cs="Times New Roman"/>
            <w:sz w:val="24"/>
            <w:szCs w:val="24"/>
          </w:rPr>
          <w:t xml:space="preserve">returns results closer to </w:t>
        </w:r>
      </w:ins>
      <w:r w:rsidR="004B2AF8">
        <w:rPr>
          <w:rFonts w:ascii="Times New Roman" w:hAnsi="Times New Roman" w:cs="Times New Roman"/>
          <w:sz w:val="24"/>
          <w:szCs w:val="24"/>
        </w:rPr>
        <w:t>expected</w:t>
      </w:r>
      <w:r w:rsidR="00F23C76">
        <w:rPr>
          <w:rFonts w:ascii="Times New Roman" w:hAnsi="Times New Roman" w:cs="Times New Roman"/>
          <w:sz w:val="24"/>
          <w:szCs w:val="24"/>
        </w:rPr>
        <w:t xml:space="preserve"> in </w:t>
      </w:r>
      <w:ins w:id="391" w:author="Mui, Brianne" w:date="2025-08-13T10:15:00Z" w16du:dateUtc="2025-08-13T14:15:00Z">
        <w:r w:rsidR="00097E06">
          <w:rPr>
            <w:rFonts w:ascii="Times New Roman" w:hAnsi="Times New Roman" w:cs="Times New Roman"/>
            <w:sz w:val="24"/>
            <w:szCs w:val="24"/>
          </w:rPr>
          <w:t xml:space="preserve">oldest </w:t>
        </w:r>
      </w:ins>
      <w:r w:rsidR="00F23C76">
        <w:rPr>
          <w:rFonts w:ascii="Times New Roman" w:hAnsi="Times New Roman" w:cs="Times New Roman"/>
          <w:sz w:val="24"/>
          <w:szCs w:val="24"/>
        </w:rPr>
        <w:t>US populations</w:t>
      </w:r>
      <w:r w:rsidR="00DB05E1">
        <w:rPr>
          <w:rFonts w:ascii="Times New Roman" w:hAnsi="Times New Roman" w:cs="Times New Roman"/>
          <w:sz w:val="24"/>
          <w:szCs w:val="24"/>
        </w:rPr>
        <w:t>, around 10% frail</w:t>
      </w:r>
      <w:r w:rsidR="00220E09">
        <w:rPr>
          <w:rFonts w:ascii="Times New Roman" w:hAnsi="Times New Roman" w:cs="Times New Roman"/>
          <w:sz w:val="24"/>
          <w:szCs w:val="24"/>
        </w:rPr>
        <w:t>.</w:t>
      </w:r>
      <w:r>
        <w:rPr>
          <w:rFonts w:ascii="Times New Roman" w:hAnsi="Times New Roman" w:cs="Times New Roman"/>
          <w:sz w:val="24"/>
          <w:szCs w:val="24"/>
        </w:rPr>
        <w:t xml:space="preserve"> </w:t>
      </w:r>
    </w:p>
    <w:p w14:paraId="67AD139F" w14:textId="4A4D06AB" w:rsidR="00564A3C" w:rsidRDefault="00C57D05" w:rsidP="00220E09">
      <w:pPr>
        <w:spacing w:after="0"/>
        <w:ind w:firstLine="720"/>
        <w:rPr>
          <w:rFonts w:ascii="Times New Roman" w:hAnsi="Times New Roman" w:cs="Times New Roman"/>
          <w:sz w:val="24"/>
          <w:szCs w:val="24"/>
          <w:lang w:bidi="he-IL"/>
        </w:rPr>
      </w:pPr>
      <w:r>
        <w:rPr>
          <w:rFonts w:ascii="Times New Roman" w:hAnsi="Times New Roman" w:cs="Times New Roman"/>
          <w:sz w:val="24"/>
          <w:szCs w:val="24"/>
        </w:rPr>
        <w:t>In the UK</w:t>
      </w:r>
      <w:r w:rsidR="00884140">
        <w:rPr>
          <w:rFonts w:ascii="Times New Roman" w:hAnsi="Times New Roman" w:cs="Times New Roman"/>
          <w:sz w:val="24"/>
          <w:szCs w:val="24"/>
        </w:rPr>
        <w:t>,</w:t>
      </w:r>
      <w:r>
        <w:rPr>
          <w:rFonts w:ascii="Times New Roman" w:hAnsi="Times New Roman" w:cs="Times New Roman"/>
          <w:sz w:val="24"/>
          <w:szCs w:val="24"/>
        </w:rPr>
        <w:t xml:space="preserve"> </w:t>
      </w:r>
      <w:ins w:id="392" w:author="Cavanaugh, Rob" w:date="2025-08-08T11:48:00Z" w16du:dateUtc="2025-08-08T15:48:00Z">
        <w:r w:rsidR="00481242">
          <w:rPr>
            <w:rFonts w:ascii="Times New Roman" w:hAnsi="Times New Roman" w:cs="Times New Roman"/>
            <w:sz w:val="24"/>
            <w:szCs w:val="24"/>
          </w:rPr>
          <w:t xml:space="preserve">established estimates suggest </w:t>
        </w:r>
      </w:ins>
      <w:r w:rsidR="00220E09">
        <w:rPr>
          <w:rFonts w:ascii="Times New Roman" w:hAnsi="Times New Roman" w:cs="Times New Roman"/>
          <w:sz w:val="24"/>
          <w:szCs w:val="24"/>
        </w:rPr>
        <w:t>frailty prevalence</w:t>
      </w:r>
      <w:r>
        <w:rPr>
          <w:rFonts w:ascii="Times New Roman" w:hAnsi="Times New Roman" w:cs="Times New Roman"/>
          <w:sz w:val="24"/>
          <w:szCs w:val="24"/>
        </w:rPr>
        <w:t xml:space="preserve"> is around 8% however there is significant variation by rurality and proximity to coast</w:t>
      </w:r>
      <w:r w:rsidR="00B67BEE">
        <w:rPr>
          <w:rFonts w:ascii="Times New Roman" w:hAnsi="Times New Roman" w:cs="Times New Roman"/>
          <w:sz w:val="24"/>
          <w:szCs w:val="24"/>
        </w:rPr>
        <w:t>al</w:t>
      </w:r>
      <w:r>
        <w:rPr>
          <w:rFonts w:ascii="Times New Roman" w:hAnsi="Times New Roman" w:cs="Times New Roman"/>
          <w:sz w:val="24"/>
          <w:szCs w:val="24"/>
        </w:rPr>
        <w:t xml:space="preserve"> location</w:t>
      </w:r>
      <w:r w:rsidR="00B67BEE">
        <w:rPr>
          <w:rFonts w:ascii="Times New Roman" w:hAnsi="Times New Roman" w:cs="Times New Roman"/>
          <w:sz w:val="24"/>
          <w:szCs w:val="24"/>
        </w:rPr>
        <w:t>s</w:t>
      </w:r>
      <w:r w:rsidR="008C7715">
        <w:rPr>
          <w:rFonts w:ascii="Times New Roman" w:hAnsi="Times New Roman" w:cs="Times New Roman"/>
          <w:sz w:val="24"/>
          <w:szCs w:val="24"/>
        </w:rPr>
        <w:t xml:space="preserve"> </w:t>
      </w:r>
      <w:r w:rsidR="00786AC2">
        <w:rPr>
          <w:rFonts w:ascii="Times New Roman" w:hAnsi="Times New Roman" w:cs="Times New Roman"/>
          <w:sz w:val="24"/>
          <w:szCs w:val="24"/>
        </w:rPr>
        <w:fldChar w:fldCharType="begin"/>
      </w:r>
      <w:r w:rsidR="00351CC2">
        <w:rPr>
          <w:rFonts w:ascii="Times New Roman" w:hAnsi="Times New Roman" w:cs="Times New Roman"/>
          <w:sz w:val="24"/>
          <w:szCs w:val="24"/>
        </w:rPr>
        <w:instrText xml:space="preserve"> ADDIN ZOTERO_ITEM CSL_CITATION {"citationID":"Gk8CBUYF","properties":{"formattedCitation":"(47)","plainCitation":"(47)","noteIndex":0},"citationItems":[{"id":2029,"uris":["http://zotero.org/groups/6096250/items/M55U2UJK"],"itemData":{"id":2029,"type":"article-journal","abstract":"BACKGROUND: Information on the spatial distribution of the frail population is crucial to inform service planning in health and social care.\nOBJECTIVES: To estimate small-area frailty prevalence among older adults using survey data. To assess whether prevalence differs between urban, rural, coastal and inland areas of England.\nDESIGN: Using data from the English Longitudinal Study of Ageing (ELSA), ordinal logistic regression was used to predict the probability of frailty, according to age, sex and area deprivation. Probabilities were applied to demographic and economic information in 2020 population projections to estimate the district-level prevalence of frailty.\nRESULTS: The prevalence of frailty in adults aged 50+ (2020) in England was estimated to be 8.1 [95% CI 7.3-8.8]%. We found substantial geographic variation, with the prevalence of frailty varying by a factor of 4.0 [3.5-4.4] between the most and least frail areas. A higher prevalence of frailty was found for urban than rural areas, and coastal than inland areas. There are widespread geographic inequalities in healthy ageing in England, with older people in urban and coastal areas disproportionately frail relative to those in rural and inland areas.\nCONCLUSIONS: Interventions aimed at reducing inequalities in healthy ageing should be targeted at urban and coastal areas, where the greatest benefit may be achieved.","container-title":"The Journal of Frailty &amp; Aging","DOI":"10.14283/jfa.2021.55","ISSN":"2260-1341","issue":"2","journalAbbreviation":"J Frailty Aging","language":"eng","note":"PMID: 35441193","page":"163-168","source":"PubMed","title":"Frailty among Older Adults and Its Distribution in England","volume":"11","author":[{"family":"Sinclair","given":"D. R."},{"family":"Maharani","given":"A."},{"family":"Chandola","given":"T."},{"family":"Bower","given":"P."},{"family":"Hanratty","given":"B."},{"family":"Nazroo","given":"J."},{"family":"O'Neill","given":"T. W."},{"family":"Tampubolon","given":"G."},{"family":"Todd","given":"C."},{"family":"Wittenberg","given":"R."},{"family":"Matthews","given":"F. E."},{"family":"Pendleton","given":"N."}],"issued":{"date-parts":[["2022"]]}}}],"schema":"https://github.com/citation-style-language/schema/raw/master/csl-citation.json"} </w:instrText>
      </w:r>
      <w:r w:rsidR="00786AC2">
        <w:rPr>
          <w:rFonts w:ascii="Times New Roman" w:hAnsi="Times New Roman" w:cs="Times New Roman"/>
          <w:sz w:val="24"/>
          <w:szCs w:val="24"/>
        </w:rPr>
        <w:fldChar w:fldCharType="separate"/>
      </w:r>
      <w:r w:rsidR="00351CC2">
        <w:rPr>
          <w:rFonts w:ascii="Times New Roman" w:hAnsi="Times New Roman" w:cs="Times New Roman"/>
          <w:sz w:val="24"/>
        </w:rPr>
        <w:t>(47)</w:t>
      </w:r>
      <w:r w:rsidR="00786AC2">
        <w:rPr>
          <w:rFonts w:ascii="Times New Roman" w:hAnsi="Times New Roman" w:cs="Times New Roman"/>
          <w:sz w:val="24"/>
          <w:szCs w:val="24"/>
        </w:rPr>
        <w:fldChar w:fldCharType="end"/>
      </w:r>
      <w:r w:rsidR="008C7715">
        <w:rPr>
          <w:rFonts w:ascii="Times New Roman" w:hAnsi="Times New Roman" w:cs="Times New Roman"/>
          <w:sz w:val="24"/>
          <w:szCs w:val="24"/>
        </w:rPr>
        <w:t>.</w:t>
      </w:r>
      <w:r>
        <w:rPr>
          <w:rFonts w:ascii="Times New Roman" w:hAnsi="Times New Roman" w:cs="Times New Roman"/>
          <w:sz w:val="24"/>
          <w:szCs w:val="24"/>
        </w:rPr>
        <w:t xml:space="preserve"> </w:t>
      </w:r>
      <w:r w:rsidR="0097373C">
        <w:rPr>
          <w:rFonts w:ascii="Times New Roman" w:hAnsi="Times New Roman" w:cs="Times New Roman"/>
          <w:sz w:val="24"/>
          <w:szCs w:val="24"/>
        </w:rPr>
        <w:t xml:space="preserve">At less than </w:t>
      </w:r>
      <w:r w:rsidR="003672BF">
        <w:rPr>
          <w:rFonts w:ascii="Times New Roman" w:hAnsi="Times New Roman" w:cs="Times New Roman"/>
          <w:sz w:val="24"/>
          <w:szCs w:val="24"/>
        </w:rPr>
        <w:t>5%</w:t>
      </w:r>
      <w:r w:rsidR="0097373C">
        <w:rPr>
          <w:rFonts w:ascii="Times New Roman" w:hAnsi="Times New Roman" w:cs="Times New Roman"/>
          <w:sz w:val="24"/>
          <w:szCs w:val="24"/>
        </w:rPr>
        <w:t>, o</w:t>
      </w:r>
      <w:r w:rsidR="00C92661">
        <w:rPr>
          <w:rFonts w:ascii="Times New Roman" w:hAnsi="Times New Roman" w:cs="Times New Roman"/>
          <w:sz w:val="24"/>
          <w:szCs w:val="24"/>
        </w:rPr>
        <w:t>ur results imply much lower prevalence of frailty in the UK than other studies</w:t>
      </w:r>
      <w:r w:rsidR="0097373C">
        <w:rPr>
          <w:rFonts w:ascii="Times New Roman" w:hAnsi="Times New Roman" w:cs="Times New Roman"/>
          <w:sz w:val="24"/>
          <w:szCs w:val="24"/>
        </w:rPr>
        <w:t>, particularly using the VAFI</w:t>
      </w:r>
      <w:r w:rsidR="006E0F22">
        <w:rPr>
          <w:rFonts w:ascii="Times New Roman" w:hAnsi="Times New Roman" w:cs="Times New Roman"/>
          <w:sz w:val="24"/>
          <w:szCs w:val="24"/>
        </w:rPr>
        <w:t xml:space="preserve">. </w:t>
      </w:r>
      <w:r w:rsidR="00786AC2">
        <w:rPr>
          <w:rFonts w:ascii="Times New Roman" w:hAnsi="Times New Roman" w:cs="Times New Roman"/>
          <w:sz w:val="24"/>
          <w:szCs w:val="24"/>
        </w:rPr>
        <w:t>Using</w:t>
      </w:r>
      <w:r w:rsidR="00004AA7">
        <w:rPr>
          <w:rFonts w:ascii="Times New Roman" w:hAnsi="Times New Roman" w:cs="Times New Roman"/>
          <w:sz w:val="24"/>
          <w:szCs w:val="24"/>
        </w:rPr>
        <w:t xml:space="preserve"> the </w:t>
      </w:r>
      <w:proofErr w:type="spellStart"/>
      <w:r w:rsidR="00004AA7">
        <w:rPr>
          <w:rFonts w:ascii="Times New Roman" w:hAnsi="Times New Roman" w:cs="Times New Roman"/>
          <w:sz w:val="24"/>
          <w:szCs w:val="24"/>
        </w:rPr>
        <w:t>eFI</w:t>
      </w:r>
      <w:proofErr w:type="spellEnd"/>
      <w:r w:rsidR="00004AA7">
        <w:rPr>
          <w:rFonts w:ascii="Times New Roman" w:hAnsi="Times New Roman" w:cs="Times New Roman"/>
          <w:sz w:val="24"/>
          <w:szCs w:val="24"/>
        </w:rPr>
        <w:t xml:space="preserve"> </w:t>
      </w:r>
      <w:r w:rsidR="003672BF">
        <w:rPr>
          <w:rFonts w:ascii="Times New Roman" w:hAnsi="Times New Roman" w:cs="Times New Roman"/>
          <w:sz w:val="24"/>
          <w:szCs w:val="24"/>
        </w:rPr>
        <w:t>the highest frailty was 3.25% in IMRD-EMIS, a surprise because t</w:t>
      </w:r>
      <w:r w:rsidR="007553C6">
        <w:rPr>
          <w:rFonts w:ascii="Times New Roman" w:hAnsi="Times New Roman" w:cs="Times New Roman"/>
          <w:sz w:val="24"/>
          <w:szCs w:val="24"/>
        </w:rPr>
        <w:t>he IMRD-THIN data, in its original non-CDM form</w:t>
      </w:r>
      <w:r w:rsidR="003672BF">
        <w:rPr>
          <w:rFonts w:ascii="Times New Roman" w:hAnsi="Times New Roman" w:cs="Times New Roman"/>
          <w:sz w:val="24"/>
          <w:szCs w:val="24"/>
        </w:rPr>
        <w:t>at</w:t>
      </w:r>
      <w:r w:rsidR="007553C6">
        <w:rPr>
          <w:rFonts w:ascii="Times New Roman" w:hAnsi="Times New Roman" w:cs="Times New Roman"/>
          <w:sz w:val="24"/>
          <w:szCs w:val="24"/>
        </w:rPr>
        <w:t xml:space="preserve">, served as the external validation data for the </w:t>
      </w:r>
      <w:proofErr w:type="spellStart"/>
      <w:r w:rsidR="007553C6">
        <w:rPr>
          <w:rFonts w:ascii="Times New Roman" w:hAnsi="Times New Roman" w:cs="Times New Roman"/>
          <w:sz w:val="24"/>
          <w:szCs w:val="24"/>
        </w:rPr>
        <w:t>eFI</w:t>
      </w:r>
      <w:proofErr w:type="spellEnd"/>
      <w:r w:rsidR="00FC38CC">
        <w:rPr>
          <w:rFonts w:ascii="Times New Roman" w:hAnsi="Times New Roman" w:cs="Times New Roman"/>
          <w:sz w:val="24"/>
          <w:szCs w:val="24"/>
        </w:rPr>
        <w:t>. That study</w:t>
      </w:r>
      <w:r w:rsidR="007553C6">
        <w:rPr>
          <w:rFonts w:ascii="Times New Roman" w:hAnsi="Times New Roman" w:cs="Times New Roman"/>
          <w:sz w:val="24"/>
          <w:szCs w:val="24"/>
        </w:rPr>
        <w:t xml:space="preserve"> demonstrated 43% robust, 37% mild frailty (pre-frailty in our study), and 20% frail</w:t>
      </w:r>
      <w:r w:rsidR="00FC38CC">
        <w:rPr>
          <w:rFonts w:ascii="Times New Roman" w:hAnsi="Times New Roman" w:cs="Times New Roman"/>
          <w:sz w:val="24"/>
          <w:szCs w:val="24"/>
        </w:rPr>
        <w:t xml:space="preserve"> in THIN</w:t>
      </w:r>
      <w:r w:rsidR="007553C6">
        <w:rPr>
          <w:rFonts w:ascii="Times New Roman" w:hAnsi="Times New Roman" w:cs="Times New Roman"/>
          <w:sz w:val="24"/>
          <w:szCs w:val="24"/>
        </w:rPr>
        <w:t xml:space="preserve">. </w:t>
      </w:r>
      <w:r w:rsidR="00FC38CC">
        <w:rPr>
          <w:rFonts w:ascii="Times New Roman" w:hAnsi="Times New Roman" w:cs="Times New Roman"/>
          <w:sz w:val="24"/>
          <w:szCs w:val="24"/>
        </w:rPr>
        <w:t xml:space="preserve">This discrepancy could be related to the use of a problem list in UK practice and the exclusion of that from the ETL for these data. However further research is necessary to understand the </w:t>
      </w:r>
      <w:r w:rsidR="00F95C11">
        <w:rPr>
          <w:rFonts w:ascii="Times New Roman" w:hAnsi="Times New Roman" w:cs="Times New Roman"/>
          <w:sz w:val="24"/>
          <w:szCs w:val="24"/>
        </w:rPr>
        <w:t>impact</w:t>
      </w:r>
      <w:r w:rsidR="00FC38CC">
        <w:rPr>
          <w:rFonts w:ascii="Times New Roman" w:hAnsi="Times New Roman" w:cs="Times New Roman"/>
          <w:sz w:val="24"/>
          <w:szCs w:val="24"/>
        </w:rPr>
        <w:t xml:space="preserve"> of </w:t>
      </w:r>
      <w:r w:rsidR="00BE240F">
        <w:rPr>
          <w:rFonts w:ascii="Times New Roman" w:hAnsi="Times New Roman" w:cs="Times New Roman"/>
          <w:sz w:val="24"/>
          <w:szCs w:val="24"/>
        </w:rPr>
        <w:t xml:space="preserve">CDMs </w:t>
      </w:r>
      <w:r w:rsidR="00F95C11">
        <w:rPr>
          <w:rFonts w:ascii="Times New Roman" w:hAnsi="Times New Roman" w:cs="Times New Roman"/>
          <w:sz w:val="24"/>
          <w:szCs w:val="24"/>
        </w:rPr>
        <w:t>on validity of FIs, particularly because each ETL is data and site specific</w:t>
      </w:r>
      <w:r w:rsidR="00FC38CC">
        <w:rPr>
          <w:rFonts w:ascii="Times New Roman" w:hAnsi="Times New Roman" w:cs="Times New Roman"/>
          <w:sz w:val="24"/>
          <w:szCs w:val="24"/>
        </w:rPr>
        <w:t xml:space="preserve">. </w:t>
      </w:r>
    </w:p>
    <w:p w14:paraId="03B47C85" w14:textId="2CF7C0A6" w:rsidR="00786AC2" w:rsidRPr="00010F95" w:rsidRDefault="00786AC2" w:rsidP="00786AC2">
      <w:pPr>
        <w:spacing w:after="0"/>
        <w:rPr>
          <w:rFonts w:ascii="Times New Roman" w:hAnsi="Times New Roman" w:cs="Times New Roman"/>
          <w:sz w:val="24"/>
          <w:szCs w:val="24"/>
        </w:rPr>
      </w:pPr>
      <w:r>
        <w:rPr>
          <w:rFonts w:ascii="Times New Roman" w:hAnsi="Times New Roman" w:cs="Times New Roman"/>
          <w:sz w:val="24"/>
          <w:szCs w:val="24"/>
        </w:rPr>
        <w:tab/>
        <w:t>Th</w:t>
      </w:r>
      <w:r w:rsidR="00BE240F">
        <w:rPr>
          <w:rFonts w:ascii="Times New Roman" w:hAnsi="Times New Roman" w:cs="Times New Roman"/>
          <w:sz w:val="24"/>
          <w:szCs w:val="24"/>
        </w:rPr>
        <w:t>ough we have discussed several limitation</w:t>
      </w:r>
      <w:ins w:id="393" w:author="Chen Yanover" w:date="2025-08-11T18:04:00Z" w16du:dateUtc="2025-08-11T15:04:00Z">
        <w:r w:rsidR="00B8524F">
          <w:rPr>
            <w:rFonts w:ascii="Times New Roman" w:hAnsi="Times New Roman" w:cs="Times New Roman"/>
            <w:sz w:val="24"/>
            <w:szCs w:val="24"/>
          </w:rPr>
          <w:t>s</w:t>
        </w:r>
      </w:ins>
      <w:r w:rsidR="00BE240F">
        <w:rPr>
          <w:rFonts w:ascii="Times New Roman" w:hAnsi="Times New Roman" w:cs="Times New Roman"/>
          <w:sz w:val="24"/>
          <w:szCs w:val="24"/>
        </w:rPr>
        <w:t xml:space="preserve"> as the goal of our discussion, there were select limitations that prevented certain </w:t>
      </w:r>
      <w:r w:rsidR="00DD171A">
        <w:rPr>
          <w:rFonts w:ascii="Times New Roman" w:hAnsi="Times New Roman" w:cs="Times New Roman"/>
          <w:sz w:val="24"/>
          <w:szCs w:val="24"/>
        </w:rPr>
        <w:t xml:space="preserve">additional </w:t>
      </w:r>
      <w:r w:rsidR="00BE240F">
        <w:rPr>
          <w:rFonts w:ascii="Times New Roman" w:hAnsi="Times New Roman" w:cs="Times New Roman"/>
          <w:sz w:val="24"/>
          <w:szCs w:val="24"/>
        </w:rPr>
        <w:t xml:space="preserve">comparisons. </w:t>
      </w:r>
      <w:r w:rsidRPr="00010F95">
        <w:rPr>
          <w:rFonts w:ascii="Times New Roman" w:hAnsi="Times New Roman" w:cs="Times New Roman"/>
          <w:sz w:val="24"/>
          <w:szCs w:val="24"/>
        </w:rPr>
        <w:t>Requiring more than</w:t>
      </w:r>
      <w:r>
        <w:rPr>
          <w:rFonts w:ascii="Times New Roman" w:hAnsi="Times New Roman" w:cs="Times New Roman"/>
          <w:sz w:val="24"/>
          <w:szCs w:val="24"/>
        </w:rPr>
        <w:t xml:space="preserve"> one</w:t>
      </w:r>
      <w:r w:rsidRPr="00010F95">
        <w:rPr>
          <w:rFonts w:ascii="Times New Roman" w:hAnsi="Times New Roman" w:cs="Times New Roman"/>
          <w:sz w:val="24"/>
          <w:szCs w:val="24"/>
        </w:rPr>
        <w:t xml:space="preserve"> year for US databases created significant selection bias because of the inability to track individuals through switching of private plans in Pharmetrics+ and the recency with which All of Us began</w:t>
      </w:r>
      <w:r>
        <w:rPr>
          <w:rFonts w:ascii="Times New Roman" w:hAnsi="Times New Roman" w:cs="Times New Roman"/>
          <w:sz w:val="24"/>
          <w:szCs w:val="24"/>
        </w:rPr>
        <w:t xml:space="preserve"> (</w:t>
      </w:r>
      <w:r w:rsidRPr="00BD1B5B">
        <w:rPr>
          <w:rFonts w:ascii="Times New Roman" w:hAnsi="Times New Roman" w:cs="Times New Roman"/>
          <w:sz w:val="24"/>
          <w:szCs w:val="24"/>
          <w:highlight w:val="yellow"/>
        </w:rPr>
        <w:t>2018</w:t>
      </w:r>
      <w:r>
        <w:rPr>
          <w:rFonts w:ascii="Times New Roman" w:hAnsi="Times New Roman" w:cs="Times New Roman"/>
          <w:sz w:val="24"/>
          <w:szCs w:val="24"/>
        </w:rPr>
        <w:t>).</w:t>
      </w:r>
      <w:r w:rsidRPr="00010F95">
        <w:rPr>
          <w:rFonts w:ascii="Times New Roman" w:hAnsi="Times New Roman" w:cs="Times New Roman"/>
          <w:sz w:val="24"/>
          <w:szCs w:val="24"/>
        </w:rPr>
        <w:t xml:space="preserve"> </w:t>
      </w:r>
      <w:r>
        <w:rPr>
          <w:rFonts w:ascii="Times New Roman" w:hAnsi="Times New Roman" w:cs="Times New Roman"/>
          <w:sz w:val="24"/>
          <w:szCs w:val="24"/>
        </w:rPr>
        <w:t>H</w:t>
      </w:r>
      <w:r w:rsidRPr="00010F95">
        <w:rPr>
          <w:rFonts w:ascii="Times New Roman" w:hAnsi="Times New Roman" w:cs="Times New Roman"/>
          <w:sz w:val="24"/>
          <w:szCs w:val="24"/>
        </w:rPr>
        <w:t>owever</w:t>
      </w:r>
      <w:r>
        <w:rPr>
          <w:rFonts w:ascii="Times New Roman" w:hAnsi="Times New Roman" w:cs="Times New Roman"/>
          <w:sz w:val="24"/>
          <w:szCs w:val="24"/>
        </w:rPr>
        <w:t>,</w:t>
      </w:r>
      <w:r w:rsidRPr="00010F95">
        <w:rPr>
          <w:rFonts w:ascii="Times New Roman" w:hAnsi="Times New Roman" w:cs="Times New Roman"/>
          <w:sz w:val="24"/>
          <w:szCs w:val="24"/>
        </w:rPr>
        <w:t xml:space="preserve"> </w:t>
      </w:r>
      <w:r>
        <w:rPr>
          <w:rFonts w:ascii="Times New Roman" w:hAnsi="Times New Roman" w:cs="Times New Roman"/>
          <w:sz w:val="24"/>
          <w:szCs w:val="24"/>
        </w:rPr>
        <w:t xml:space="preserve">one year is the </w:t>
      </w:r>
      <w:proofErr w:type="gramStart"/>
      <w:r>
        <w:rPr>
          <w:rFonts w:ascii="Times New Roman" w:hAnsi="Times New Roman" w:cs="Times New Roman"/>
          <w:sz w:val="24"/>
          <w:szCs w:val="24"/>
        </w:rPr>
        <w:t>most commonly used</w:t>
      </w:r>
      <w:proofErr w:type="gramEnd"/>
      <w:r>
        <w:rPr>
          <w:rFonts w:ascii="Times New Roman" w:hAnsi="Times New Roman" w:cs="Times New Roman"/>
          <w:sz w:val="24"/>
          <w:szCs w:val="24"/>
        </w:rPr>
        <w:t xml:space="preserve"> lookback for frailty calculations in US data given </w:t>
      </w:r>
      <w:r w:rsidRPr="00010F95">
        <w:rPr>
          <w:rFonts w:ascii="Times New Roman" w:hAnsi="Times New Roman" w:cs="Times New Roman"/>
          <w:sz w:val="24"/>
          <w:szCs w:val="24"/>
        </w:rPr>
        <w:t xml:space="preserve">the practice of coding all conditions at each visit in the US </w:t>
      </w:r>
      <w:r>
        <w:rPr>
          <w:rFonts w:ascii="Times New Roman" w:hAnsi="Times New Roman" w:cs="Times New Roman"/>
          <w:sz w:val="24"/>
          <w:szCs w:val="24"/>
        </w:rPr>
        <w:t xml:space="preserve">health system. </w:t>
      </w:r>
      <w:r w:rsidRPr="00010F95">
        <w:rPr>
          <w:rFonts w:ascii="Times New Roman" w:hAnsi="Times New Roman" w:cs="Times New Roman"/>
          <w:sz w:val="24"/>
          <w:szCs w:val="24"/>
        </w:rPr>
        <w:t>Moreover, the</w:t>
      </w:r>
      <w:r>
        <w:rPr>
          <w:rFonts w:ascii="Times New Roman" w:hAnsi="Times New Roman" w:cs="Times New Roman"/>
          <w:sz w:val="24"/>
          <w:szCs w:val="24"/>
        </w:rPr>
        <w:t xml:space="preserve"> validation studies of the</w:t>
      </w:r>
      <w:r w:rsidRPr="00010F95">
        <w:rPr>
          <w:rFonts w:ascii="Times New Roman" w:hAnsi="Times New Roman" w:cs="Times New Roman"/>
          <w:sz w:val="24"/>
          <w:szCs w:val="24"/>
        </w:rPr>
        <w:t xml:space="preserve"> </w:t>
      </w:r>
      <w:proofErr w:type="gramStart"/>
      <w:r w:rsidRPr="00010F95">
        <w:rPr>
          <w:rFonts w:ascii="Times New Roman" w:hAnsi="Times New Roman" w:cs="Times New Roman"/>
          <w:sz w:val="24"/>
          <w:szCs w:val="24"/>
        </w:rPr>
        <w:t>VAFI</w:t>
      </w:r>
      <w:r w:rsidR="00691A0B">
        <w:rPr>
          <w:rFonts w:ascii="Times New Roman" w:hAnsi="Times New Roman" w:cs="Times New Roman"/>
          <w:sz w:val="24"/>
          <w:szCs w:val="24"/>
        </w:rPr>
        <w:t xml:space="preserve"> </w:t>
      </w:r>
      <w:r w:rsidRPr="00010F95">
        <w:rPr>
          <w:rFonts w:ascii="Times New Roman" w:hAnsi="Times New Roman" w:cs="Times New Roman"/>
          <w:sz w:val="24"/>
          <w:szCs w:val="24"/>
        </w:rPr>
        <w:t xml:space="preserve"> </w:t>
      </w:r>
      <w:r>
        <w:rPr>
          <w:rFonts w:ascii="Times New Roman" w:hAnsi="Times New Roman" w:cs="Times New Roman"/>
          <w:sz w:val="24"/>
          <w:szCs w:val="24"/>
        </w:rPr>
        <w:t>used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one</w:t>
      </w:r>
      <w:r w:rsidRPr="00010F95">
        <w:rPr>
          <w:rFonts w:ascii="Times New Roman" w:hAnsi="Times New Roman" w:cs="Times New Roman"/>
          <w:sz w:val="24"/>
          <w:szCs w:val="24"/>
        </w:rPr>
        <w:t xml:space="preserve"> and </w:t>
      </w:r>
      <w:r>
        <w:rPr>
          <w:rFonts w:ascii="Times New Roman" w:hAnsi="Times New Roman" w:cs="Times New Roman"/>
          <w:sz w:val="24"/>
          <w:szCs w:val="24"/>
        </w:rPr>
        <w:t>three</w:t>
      </w:r>
      <w:r w:rsidRPr="00010F95">
        <w:rPr>
          <w:rFonts w:ascii="Times New Roman" w:hAnsi="Times New Roman" w:cs="Times New Roman"/>
          <w:sz w:val="24"/>
          <w:szCs w:val="24"/>
        </w:rPr>
        <w:t xml:space="preserve"> year</w:t>
      </w:r>
      <w:proofErr w:type="gramEnd"/>
      <w:r w:rsidRPr="00010F95">
        <w:rPr>
          <w:rFonts w:ascii="Times New Roman" w:hAnsi="Times New Roman" w:cs="Times New Roman"/>
          <w:sz w:val="24"/>
          <w:szCs w:val="24"/>
        </w:rPr>
        <w:t xml:space="preserve"> lookback periods demonstrating little difference extending beyond </w:t>
      </w:r>
      <w:r>
        <w:rPr>
          <w:rFonts w:ascii="Times New Roman" w:hAnsi="Times New Roman" w:cs="Times New Roman"/>
          <w:sz w:val="24"/>
          <w:szCs w:val="24"/>
        </w:rPr>
        <w:t xml:space="preserve">one </w:t>
      </w:r>
      <w:r w:rsidRPr="00010F95">
        <w:rPr>
          <w:rFonts w:ascii="Times New Roman" w:hAnsi="Times New Roman" w:cs="Times New Roman"/>
          <w:sz w:val="24"/>
          <w:szCs w:val="24"/>
        </w:rPr>
        <w:t xml:space="preserve">year and the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has no predefined lookback period.</w:t>
      </w:r>
      <w:r w:rsidR="00BE240F">
        <w:rPr>
          <w:rFonts w:ascii="Times New Roman" w:hAnsi="Times New Roman" w:cs="Times New Roman"/>
          <w:sz w:val="24"/>
          <w:szCs w:val="24"/>
        </w:rPr>
        <w:t xml:space="preserve"> </w:t>
      </w:r>
      <w:r w:rsidR="00DD171A">
        <w:rPr>
          <w:rFonts w:ascii="Times New Roman" w:hAnsi="Times New Roman" w:cs="Times New Roman"/>
          <w:sz w:val="24"/>
          <w:szCs w:val="24"/>
        </w:rPr>
        <w:t xml:space="preserve">There was no measurement table available </w:t>
      </w:r>
      <w:ins w:id="394" w:author="Cavanaugh, Rob" w:date="2025-08-08T11:49:00Z" w16du:dateUtc="2025-08-08T15:49:00Z">
        <w:r w:rsidR="00481242">
          <w:rPr>
            <w:rFonts w:ascii="Times New Roman" w:hAnsi="Times New Roman" w:cs="Times New Roman"/>
            <w:sz w:val="24"/>
            <w:szCs w:val="24"/>
          </w:rPr>
          <w:t xml:space="preserve">in </w:t>
        </w:r>
      </w:ins>
      <w:r w:rsidR="00DD171A">
        <w:rPr>
          <w:rFonts w:ascii="Times New Roman" w:hAnsi="Times New Roman" w:cs="Times New Roman"/>
          <w:sz w:val="24"/>
          <w:szCs w:val="24"/>
        </w:rPr>
        <w:t xml:space="preserve">three of the datasets. Only IMRD data contained measurements, </w:t>
      </w:r>
      <w:commentRangeStart w:id="395"/>
      <w:commentRangeStart w:id="396"/>
      <w:r w:rsidR="00DD171A">
        <w:rPr>
          <w:rFonts w:ascii="Times New Roman" w:hAnsi="Times New Roman" w:cs="Times New Roman"/>
          <w:sz w:val="24"/>
          <w:szCs w:val="24"/>
        </w:rPr>
        <w:t xml:space="preserve">use of which changed the prevalence of </w:t>
      </w:r>
      <w:commentRangeEnd w:id="395"/>
      <w:r w:rsidR="00481242">
        <w:rPr>
          <w:rStyle w:val="CommentReference"/>
        </w:rPr>
        <w:commentReference w:id="395"/>
      </w:r>
      <w:commentRangeEnd w:id="396"/>
      <w:r w:rsidR="00097E06">
        <w:rPr>
          <w:rStyle w:val="CommentReference"/>
        </w:rPr>
        <w:commentReference w:id="396"/>
      </w:r>
      <w:r w:rsidR="00DD171A">
        <w:rPr>
          <w:rFonts w:ascii="Times New Roman" w:hAnsi="Times New Roman" w:cs="Times New Roman"/>
          <w:sz w:val="24"/>
          <w:szCs w:val="24"/>
        </w:rPr>
        <w:t xml:space="preserve">frailty in each dataset </w:t>
      </w:r>
      <w:ins w:id="397" w:author="Chen Yanover" w:date="2025-08-11T18:05:00Z" w16du:dateUtc="2025-08-11T15:05:00Z">
        <w:r w:rsidR="00B8524F">
          <w:rPr>
            <w:rFonts w:ascii="Times New Roman" w:hAnsi="Times New Roman" w:cs="Times New Roman"/>
            <w:sz w:val="24"/>
            <w:szCs w:val="24"/>
          </w:rPr>
          <w:t>a</w:t>
        </w:r>
      </w:ins>
      <w:del w:id="398" w:author="Chen Yanover" w:date="2025-08-11T18:05:00Z" w16du:dateUtc="2025-08-11T15:05:00Z">
        <w:r w:rsidR="00DD171A" w:rsidDel="00B8524F">
          <w:rPr>
            <w:rFonts w:ascii="Times New Roman" w:hAnsi="Times New Roman" w:cs="Times New Roman"/>
            <w:sz w:val="24"/>
            <w:szCs w:val="24"/>
          </w:rPr>
          <w:delText>i</w:delText>
        </w:r>
      </w:del>
      <w:r w:rsidR="00DD171A">
        <w:rPr>
          <w:rFonts w:ascii="Times New Roman" w:hAnsi="Times New Roman" w:cs="Times New Roman"/>
          <w:sz w:val="24"/>
          <w:szCs w:val="24"/>
        </w:rPr>
        <w:t xml:space="preserve">s demonstrated on our website. </w:t>
      </w:r>
    </w:p>
    <w:p w14:paraId="45B325DF" w14:textId="77777777" w:rsidR="00786AC2" w:rsidRDefault="00786AC2" w:rsidP="00220E09">
      <w:pPr>
        <w:spacing w:after="0"/>
        <w:ind w:firstLine="720"/>
        <w:rPr>
          <w:rFonts w:ascii="Times New Roman" w:hAnsi="Times New Roman" w:cs="Times New Roman"/>
          <w:sz w:val="24"/>
          <w:szCs w:val="24"/>
        </w:rPr>
      </w:pPr>
    </w:p>
    <w:p w14:paraId="6B0072BD" w14:textId="77777777" w:rsidR="00786AC2" w:rsidRDefault="00786AC2" w:rsidP="00786AC2">
      <w:pPr>
        <w:spacing w:after="0"/>
        <w:rPr>
          <w:rFonts w:ascii="Times New Roman" w:hAnsi="Times New Roman" w:cs="Times New Roman"/>
          <w:sz w:val="24"/>
          <w:szCs w:val="24"/>
        </w:rPr>
      </w:pPr>
    </w:p>
    <w:p w14:paraId="00000041" w14:textId="6EE50B84" w:rsidR="009E3786" w:rsidRPr="00786AC2" w:rsidRDefault="006477FF" w:rsidP="009631A5">
      <w:pPr>
        <w:spacing w:after="0"/>
        <w:rPr>
          <w:rFonts w:ascii="Times New Roman" w:hAnsi="Times New Roman" w:cs="Times New Roman"/>
          <w:sz w:val="24"/>
          <w:szCs w:val="24"/>
        </w:rPr>
      </w:pPr>
      <w:r w:rsidRPr="00786AC2">
        <w:rPr>
          <w:rFonts w:ascii="Times New Roman" w:hAnsi="Times New Roman" w:cs="Times New Roman"/>
          <w:sz w:val="24"/>
          <w:szCs w:val="24"/>
        </w:rPr>
        <w:t xml:space="preserve">CONCLUSION: </w:t>
      </w:r>
      <w:r w:rsidR="00786AC2" w:rsidRPr="00786AC2">
        <w:rPr>
          <w:rFonts w:ascii="Times New Roman" w:hAnsi="Times New Roman" w:cs="Times New Roman"/>
          <w:sz w:val="24"/>
          <w:szCs w:val="24"/>
        </w:rPr>
        <w:t xml:space="preserve">Using existing FIs </w:t>
      </w:r>
      <w:r w:rsidR="008E0619">
        <w:rPr>
          <w:rFonts w:ascii="Times New Roman" w:hAnsi="Times New Roman" w:cs="Times New Roman"/>
          <w:sz w:val="24"/>
          <w:szCs w:val="24"/>
        </w:rPr>
        <w:t>i</w:t>
      </w:r>
      <w:r w:rsidR="00786AC2" w:rsidRPr="00786AC2">
        <w:rPr>
          <w:rFonts w:ascii="Times New Roman" w:hAnsi="Times New Roman" w:cs="Times New Roman"/>
          <w:sz w:val="24"/>
          <w:szCs w:val="24"/>
        </w:rPr>
        <w:t xml:space="preserve">n network studies of frailty may not be a valid approach </w:t>
      </w:r>
      <w:r w:rsidR="00786AC2">
        <w:rPr>
          <w:rFonts w:ascii="Times New Roman" w:hAnsi="Times New Roman" w:cs="Times New Roman"/>
          <w:sz w:val="24"/>
          <w:szCs w:val="24"/>
        </w:rPr>
        <w:t>to understanding international trends in frailty</w:t>
      </w:r>
      <w:ins w:id="399" w:author="Cavanaugh, Rob" w:date="2025-08-08T11:49:00Z" w16du:dateUtc="2025-08-08T15:49:00Z">
        <w:r w:rsidR="00481242">
          <w:rPr>
            <w:rFonts w:ascii="Times New Roman" w:hAnsi="Times New Roman" w:cs="Times New Roman"/>
            <w:sz w:val="24"/>
            <w:szCs w:val="24"/>
          </w:rPr>
          <w:t>. We speculate that potential th</w:t>
        </w:r>
      </w:ins>
      <w:ins w:id="400" w:author="Mui, Brianne" w:date="2025-08-13T10:17:00Z" w16du:dateUtc="2025-08-13T14:17:00Z">
        <w:r w:rsidR="00097E06">
          <w:rPr>
            <w:rFonts w:ascii="Times New Roman" w:hAnsi="Times New Roman" w:cs="Times New Roman"/>
            <w:sz w:val="24"/>
            <w:szCs w:val="24"/>
          </w:rPr>
          <w:t>r</w:t>
        </w:r>
      </w:ins>
      <w:ins w:id="401" w:author="Cavanaugh, Rob" w:date="2025-08-08T11:49:00Z" w16du:dateUtc="2025-08-08T15:49:00Z">
        <w:r w:rsidR="00481242">
          <w:rPr>
            <w:rFonts w:ascii="Times New Roman" w:hAnsi="Times New Roman" w:cs="Times New Roman"/>
            <w:sz w:val="24"/>
            <w:szCs w:val="24"/>
          </w:rPr>
          <w:t xml:space="preserve">eats to the </w:t>
        </w:r>
        <w:proofErr w:type="spellStart"/>
        <w:r w:rsidR="00481242">
          <w:rPr>
            <w:rFonts w:ascii="Times New Roman" w:hAnsi="Times New Roman" w:cs="Times New Roman"/>
            <w:sz w:val="24"/>
            <w:szCs w:val="24"/>
          </w:rPr>
          <w:t>exeternal</w:t>
        </w:r>
        <w:proofErr w:type="spellEnd"/>
        <w:r w:rsidR="00481242">
          <w:rPr>
            <w:rFonts w:ascii="Times New Roman" w:hAnsi="Times New Roman" w:cs="Times New Roman"/>
            <w:sz w:val="24"/>
            <w:szCs w:val="24"/>
          </w:rPr>
          <w:t xml:space="preserve"> </w:t>
        </w:r>
        <w:proofErr w:type="spellStart"/>
        <w:r w:rsidR="00481242">
          <w:rPr>
            <w:rFonts w:ascii="Times New Roman" w:hAnsi="Times New Roman" w:cs="Times New Roman"/>
            <w:sz w:val="24"/>
            <w:szCs w:val="24"/>
          </w:rPr>
          <w:t>validty</w:t>
        </w:r>
        <w:proofErr w:type="spellEnd"/>
        <w:r w:rsidR="00481242">
          <w:rPr>
            <w:rFonts w:ascii="Times New Roman" w:hAnsi="Times New Roman" w:cs="Times New Roman"/>
            <w:sz w:val="24"/>
            <w:szCs w:val="24"/>
          </w:rPr>
          <w:t xml:space="preserve"> of international applications of frailty include </w:t>
        </w:r>
      </w:ins>
      <w:del w:id="402" w:author="Cavanaugh, Rob" w:date="2025-08-08T11:49:00Z" w16du:dateUtc="2025-08-08T15:49:00Z">
        <w:r w:rsidR="00E2789E" w:rsidDel="00481242">
          <w:rPr>
            <w:rFonts w:ascii="Times New Roman" w:hAnsi="Times New Roman" w:cs="Times New Roman"/>
            <w:sz w:val="24"/>
            <w:szCs w:val="24"/>
          </w:rPr>
          <w:delText xml:space="preserve"> because of differenc</w:delText>
        </w:r>
      </w:del>
      <w:ins w:id="403" w:author="Cavanaugh, Rob" w:date="2025-08-08T11:49:00Z" w16du:dateUtc="2025-08-08T15:49:00Z">
        <w:r w:rsidR="00481242">
          <w:rPr>
            <w:rFonts w:ascii="Times New Roman" w:hAnsi="Times New Roman" w:cs="Times New Roman"/>
            <w:sz w:val="24"/>
            <w:szCs w:val="24"/>
          </w:rPr>
          <w:t>differences</w:t>
        </w:r>
      </w:ins>
      <w:del w:id="404" w:author="Cavanaugh, Rob" w:date="2025-08-08T11:49:00Z" w16du:dateUtc="2025-08-08T15:49:00Z">
        <w:r w:rsidR="00E2789E" w:rsidDel="00481242">
          <w:rPr>
            <w:rFonts w:ascii="Times New Roman" w:hAnsi="Times New Roman" w:cs="Times New Roman"/>
            <w:sz w:val="24"/>
            <w:szCs w:val="24"/>
          </w:rPr>
          <w:delText>es</w:delText>
        </w:r>
      </w:del>
      <w:r w:rsidR="00E2789E">
        <w:rPr>
          <w:rFonts w:ascii="Times New Roman" w:hAnsi="Times New Roman" w:cs="Times New Roman"/>
          <w:sz w:val="24"/>
          <w:szCs w:val="24"/>
        </w:rPr>
        <w:t xml:space="preserve"> in documentation, translation, and data tables populated in the OMOP CDM</w:t>
      </w:r>
      <w:ins w:id="405" w:author="Cavanaugh, Rob" w:date="2025-08-08T11:50:00Z" w16du:dateUtc="2025-08-08T15:50:00Z">
        <w:r w:rsidR="00481242">
          <w:rPr>
            <w:rFonts w:ascii="Times New Roman" w:hAnsi="Times New Roman" w:cs="Times New Roman"/>
            <w:sz w:val="24"/>
            <w:szCs w:val="24"/>
          </w:rPr>
          <w:t xml:space="preserve"> and imp</w:t>
        </w:r>
      </w:ins>
      <w:ins w:id="406" w:author="Chen Yanover" w:date="2025-08-11T18:07:00Z" w16du:dateUtc="2025-08-11T15:07:00Z">
        <w:r w:rsidR="00B8524F">
          <w:rPr>
            <w:rFonts w:ascii="Times New Roman" w:hAnsi="Times New Roman" w:cs="Times New Roman"/>
            <w:sz w:val="24"/>
            <w:szCs w:val="24"/>
          </w:rPr>
          <w:t>a</w:t>
        </w:r>
      </w:ins>
      <w:ins w:id="407" w:author="Cavanaugh, Rob" w:date="2025-08-08T11:50:00Z" w16du:dateUtc="2025-08-08T15:50:00Z">
        <w:del w:id="408" w:author="Chen Yanover" w:date="2025-08-11T18:07:00Z" w16du:dateUtc="2025-08-11T15:07:00Z">
          <w:r w:rsidR="00481242" w:rsidDel="00B8524F">
            <w:rPr>
              <w:rFonts w:ascii="Times New Roman" w:hAnsi="Times New Roman" w:cs="Times New Roman"/>
              <w:sz w:val="24"/>
              <w:szCs w:val="24"/>
            </w:rPr>
            <w:delText>e</w:delText>
          </w:r>
        </w:del>
        <w:r w:rsidR="00481242">
          <w:rPr>
            <w:rFonts w:ascii="Times New Roman" w:hAnsi="Times New Roman" w:cs="Times New Roman"/>
            <w:sz w:val="24"/>
            <w:szCs w:val="24"/>
          </w:rPr>
          <w:t>ct ETL processes from the source data into a harmonized common data model vocabulary</w:t>
        </w:r>
      </w:ins>
      <w:r w:rsidR="00786AC2">
        <w:rPr>
          <w:rFonts w:ascii="Times New Roman" w:hAnsi="Times New Roman" w:cs="Times New Roman"/>
          <w:sz w:val="24"/>
          <w:szCs w:val="24"/>
        </w:rPr>
        <w:t xml:space="preserve">. </w:t>
      </w:r>
      <w:ins w:id="409" w:author="Cavanaugh, Rob" w:date="2025-08-08T11:50:00Z" w16du:dateUtc="2025-08-08T15:50:00Z">
        <w:r w:rsidR="00481242">
          <w:rPr>
            <w:rFonts w:ascii="Times New Roman" w:hAnsi="Times New Roman" w:cs="Times New Roman"/>
            <w:sz w:val="24"/>
            <w:szCs w:val="24"/>
          </w:rPr>
          <w:t xml:space="preserve">We caution </w:t>
        </w:r>
        <w:del w:id="410" w:author="Chen Yanover" w:date="2025-08-11T18:07:00Z" w16du:dateUtc="2025-08-11T15:07:00Z">
          <w:r w:rsidR="00481242" w:rsidDel="00B8524F">
            <w:rPr>
              <w:rFonts w:ascii="Times New Roman" w:hAnsi="Times New Roman" w:cs="Times New Roman"/>
              <w:sz w:val="24"/>
              <w:szCs w:val="24"/>
            </w:rPr>
            <w:delText xml:space="preserve">the field </w:delText>
          </w:r>
        </w:del>
        <w:r w:rsidR="00481242">
          <w:rPr>
            <w:rFonts w:ascii="Times New Roman" w:hAnsi="Times New Roman" w:cs="Times New Roman"/>
            <w:sz w:val="24"/>
            <w:szCs w:val="24"/>
          </w:rPr>
          <w:t xml:space="preserve">on use of existing FI measures in contexts in which they have not yet been validated and suggest that </w:t>
        </w:r>
      </w:ins>
      <w:del w:id="411" w:author="Cavanaugh, Rob" w:date="2025-08-08T11:50:00Z" w16du:dateUtc="2025-08-08T15:50:00Z">
        <w:r w:rsidR="00786AC2" w:rsidRPr="00786AC2" w:rsidDel="00481242">
          <w:rPr>
            <w:rFonts w:ascii="Times New Roman" w:hAnsi="Times New Roman" w:cs="Times New Roman"/>
            <w:sz w:val="24"/>
            <w:szCs w:val="24"/>
          </w:rPr>
          <w:delText xml:space="preserve">Therefore </w:delText>
        </w:r>
        <w:r w:rsidR="00786AC2" w:rsidDel="00481242">
          <w:rPr>
            <w:rFonts w:ascii="Times New Roman" w:hAnsi="Times New Roman" w:cs="Times New Roman"/>
            <w:sz w:val="24"/>
            <w:szCs w:val="24"/>
          </w:rPr>
          <w:delText>future research should</w:delText>
        </w:r>
      </w:del>
      <w:ins w:id="412" w:author="Cavanaugh, Rob" w:date="2025-08-08T11:50:00Z" w16du:dateUtc="2025-08-08T15:50:00Z">
        <w:r w:rsidR="00481242">
          <w:rPr>
            <w:rFonts w:ascii="Times New Roman" w:hAnsi="Times New Roman" w:cs="Times New Roman"/>
            <w:sz w:val="24"/>
            <w:szCs w:val="24"/>
          </w:rPr>
          <w:t xml:space="preserve">it may be </w:t>
        </w:r>
        <w:r w:rsidR="00481242">
          <w:rPr>
            <w:rFonts w:ascii="Times New Roman" w:hAnsi="Times New Roman" w:cs="Times New Roman"/>
            <w:sz w:val="24"/>
            <w:szCs w:val="24"/>
          </w:rPr>
          <w:lastRenderedPageBreak/>
          <w:t>necessary</w:t>
        </w:r>
      </w:ins>
      <w:r w:rsidR="00786AC2">
        <w:rPr>
          <w:rFonts w:ascii="Times New Roman" w:hAnsi="Times New Roman" w:cs="Times New Roman"/>
          <w:sz w:val="24"/>
          <w:szCs w:val="24"/>
        </w:rPr>
        <w:t xml:space="preserve"> </w:t>
      </w:r>
      <w:del w:id="413" w:author="Cavanaugh, Rob" w:date="2025-08-08T11:51:00Z" w16du:dateUtc="2025-08-08T15:51:00Z">
        <w:r w:rsidR="00786AC2" w:rsidDel="00481242">
          <w:rPr>
            <w:rFonts w:ascii="Times New Roman" w:hAnsi="Times New Roman" w:cs="Times New Roman"/>
            <w:sz w:val="24"/>
            <w:szCs w:val="24"/>
          </w:rPr>
          <w:delText xml:space="preserve">endeavor </w:delText>
        </w:r>
      </w:del>
      <w:r w:rsidR="00786AC2">
        <w:rPr>
          <w:rFonts w:ascii="Times New Roman" w:hAnsi="Times New Roman" w:cs="Times New Roman"/>
          <w:sz w:val="24"/>
          <w:szCs w:val="24"/>
        </w:rPr>
        <w:t xml:space="preserve">to create </w:t>
      </w:r>
      <w:r w:rsidR="00786AC2" w:rsidRPr="00786AC2">
        <w:rPr>
          <w:rFonts w:ascii="Times New Roman" w:hAnsi="Times New Roman" w:cs="Times New Roman"/>
          <w:sz w:val="24"/>
          <w:szCs w:val="24"/>
        </w:rPr>
        <w:t>a</w:t>
      </w:r>
      <w:del w:id="414" w:author="Chen Yanover" w:date="2025-08-11T18:07:00Z" w16du:dateUtc="2025-08-11T15:07:00Z">
        <w:r w:rsidR="00786AC2" w:rsidRPr="00786AC2" w:rsidDel="00B8524F">
          <w:rPr>
            <w:rFonts w:ascii="Times New Roman" w:hAnsi="Times New Roman" w:cs="Times New Roman"/>
            <w:sz w:val="24"/>
            <w:szCs w:val="24"/>
          </w:rPr>
          <w:delText>n</w:delText>
        </w:r>
      </w:del>
      <w:r w:rsidR="00786AC2" w:rsidRPr="00786AC2">
        <w:rPr>
          <w:rFonts w:ascii="Times New Roman" w:hAnsi="Times New Roman" w:cs="Times New Roman"/>
          <w:sz w:val="24"/>
          <w:szCs w:val="24"/>
        </w:rPr>
        <w:t xml:space="preserve"> </w:t>
      </w:r>
      <w:r w:rsidRPr="00786AC2">
        <w:rPr>
          <w:rFonts w:ascii="Times New Roman" w:hAnsi="Times New Roman" w:cs="Times New Roman"/>
          <w:sz w:val="24"/>
          <w:szCs w:val="24"/>
        </w:rPr>
        <w:t>FI that</w:t>
      </w:r>
      <w:r w:rsidR="00786AC2" w:rsidRPr="00786AC2">
        <w:rPr>
          <w:rFonts w:ascii="Times New Roman" w:hAnsi="Times New Roman" w:cs="Times New Roman"/>
          <w:sz w:val="24"/>
          <w:szCs w:val="24"/>
        </w:rPr>
        <w:t xml:space="preserve"> is</w:t>
      </w:r>
      <w:r w:rsidRPr="00786AC2">
        <w:rPr>
          <w:rFonts w:ascii="Times New Roman" w:hAnsi="Times New Roman" w:cs="Times New Roman"/>
          <w:sz w:val="24"/>
          <w:szCs w:val="24"/>
        </w:rPr>
        <w:t xml:space="preserve"> not tied to any one </w:t>
      </w:r>
      <w:r w:rsidR="00786AC2" w:rsidRPr="00786AC2">
        <w:rPr>
          <w:rFonts w:ascii="Times New Roman" w:hAnsi="Times New Roman" w:cs="Times New Roman"/>
          <w:sz w:val="24"/>
          <w:szCs w:val="24"/>
        </w:rPr>
        <w:t xml:space="preserve">database, but rather is validated for use </w:t>
      </w:r>
      <w:r w:rsidR="00786AC2">
        <w:rPr>
          <w:rFonts w:ascii="Times New Roman" w:hAnsi="Times New Roman" w:cs="Times New Roman"/>
          <w:sz w:val="24"/>
          <w:szCs w:val="24"/>
        </w:rPr>
        <w:t xml:space="preserve">amidst the </w:t>
      </w:r>
      <w:r w:rsidR="00786AC2" w:rsidRPr="00786AC2">
        <w:rPr>
          <w:rFonts w:ascii="Times New Roman" w:hAnsi="Times New Roman" w:cs="Times New Roman"/>
          <w:sz w:val="24"/>
          <w:szCs w:val="24"/>
        </w:rPr>
        <w:t>complexities of translat</w:t>
      </w:r>
      <w:r w:rsidR="00F70447">
        <w:rPr>
          <w:rFonts w:ascii="Times New Roman" w:hAnsi="Times New Roman" w:cs="Times New Roman"/>
          <w:sz w:val="24"/>
          <w:szCs w:val="24"/>
        </w:rPr>
        <w:t>ed</w:t>
      </w:r>
      <w:r w:rsidR="00786AC2" w:rsidRPr="00786AC2">
        <w:rPr>
          <w:rFonts w:ascii="Times New Roman" w:hAnsi="Times New Roman" w:cs="Times New Roman"/>
          <w:sz w:val="24"/>
          <w:szCs w:val="24"/>
        </w:rPr>
        <w:t xml:space="preserve"> multi-source health data</w:t>
      </w:r>
      <w:ins w:id="415" w:author="Chen Yanover" w:date="2025-08-11T18:07:00Z" w16du:dateUtc="2025-08-11T15:07:00Z">
        <w:r w:rsidR="00B8524F">
          <w:rPr>
            <w:rFonts w:ascii="Times New Roman" w:hAnsi="Times New Roman" w:cs="Times New Roman"/>
            <w:sz w:val="24"/>
            <w:szCs w:val="24"/>
          </w:rPr>
          <w:t xml:space="preserve">, such as </w:t>
        </w:r>
      </w:ins>
      <w:del w:id="416" w:author="Chen Yanover" w:date="2025-08-11T18:07:00Z" w16du:dateUtc="2025-08-11T15:07:00Z">
        <w:r w:rsidR="00786AC2" w:rsidRPr="00786AC2" w:rsidDel="00B8524F">
          <w:rPr>
            <w:rFonts w:ascii="Times New Roman" w:hAnsi="Times New Roman" w:cs="Times New Roman"/>
            <w:sz w:val="24"/>
            <w:szCs w:val="24"/>
          </w:rPr>
          <w:delText xml:space="preserve"> </w:delText>
        </w:r>
        <w:r w:rsidR="00F70447" w:rsidDel="00B8524F">
          <w:rPr>
            <w:rFonts w:ascii="Times New Roman" w:hAnsi="Times New Roman" w:cs="Times New Roman"/>
            <w:sz w:val="24"/>
            <w:szCs w:val="24"/>
          </w:rPr>
          <w:delText>in</w:delText>
        </w:r>
        <w:r w:rsidR="00786AC2" w:rsidRPr="00786AC2" w:rsidDel="00B8524F">
          <w:rPr>
            <w:rFonts w:ascii="Times New Roman" w:hAnsi="Times New Roman" w:cs="Times New Roman"/>
            <w:sz w:val="24"/>
            <w:szCs w:val="24"/>
          </w:rPr>
          <w:delText xml:space="preserve"> </w:delText>
        </w:r>
      </w:del>
      <w:r w:rsidR="00786AC2">
        <w:rPr>
          <w:rFonts w:ascii="Times New Roman" w:hAnsi="Times New Roman" w:cs="Times New Roman"/>
          <w:sz w:val="24"/>
          <w:szCs w:val="24"/>
        </w:rPr>
        <w:t xml:space="preserve">the OMOP </w:t>
      </w:r>
      <w:r w:rsidR="00786AC2" w:rsidRPr="00786AC2">
        <w:rPr>
          <w:rFonts w:ascii="Times New Roman" w:hAnsi="Times New Roman" w:cs="Times New Roman"/>
          <w:sz w:val="24"/>
          <w:szCs w:val="24"/>
        </w:rPr>
        <w:t>CDM</w:t>
      </w:r>
      <w:r w:rsidR="00786AC2">
        <w:rPr>
          <w:rFonts w:ascii="Times New Roman" w:hAnsi="Times New Roman" w:cs="Times New Roman"/>
          <w:sz w:val="24"/>
          <w:szCs w:val="24"/>
        </w:rPr>
        <w:t>.</w:t>
      </w:r>
    </w:p>
    <w:p w14:paraId="00000043" w14:textId="77777777" w:rsidR="009E3786" w:rsidRPr="00010F95" w:rsidRDefault="009E3786" w:rsidP="009631A5">
      <w:pPr>
        <w:spacing w:after="0"/>
        <w:rPr>
          <w:rFonts w:ascii="Times New Roman" w:hAnsi="Times New Roman" w:cs="Times New Roman"/>
          <w:sz w:val="24"/>
          <w:szCs w:val="24"/>
        </w:rPr>
      </w:pPr>
    </w:p>
    <w:p w14:paraId="488ADC16"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Key take aways:</w:t>
      </w:r>
    </w:p>
    <w:p w14:paraId="122A21B8" w14:textId="77777777" w:rsidR="00786AC2" w:rsidRPr="00786AC2" w:rsidRDefault="00786AC2" w:rsidP="00786AC2">
      <w:pPr>
        <w:pStyle w:val="ListParagraph"/>
        <w:numPr>
          <w:ilvl w:val="0"/>
          <w:numId w:val="14"/>
        </w:numPr>
        <w:spacing w:after="0"/>
        <w:rPr>
          <w:rFonts w:ascii="Times New Roman" w:hAnsi="Times New Roman" w:cs="Times New Roman"/>
          <w:sz w:val="24"/>
          <w:szCs w:val="24"/>
        </w:rPr>
      </w:pPr>
      <w:r w:rsidRPr="00786AC2">
        <w:rPr>
          <w:rFonts w:ascii="Times New Roman" w:hAnsi="Times New Roman" w:cs="Times New Roman"/>
          <w:sz w:val="24"/>
          <w:szCs w:val="24"/>
        </w:rPr>
        <w:t>FIs seem to be dependent on their development context, limiting their external validity in international applications</w:t>
      </w:r>
    </w:p>
    <w:p w14:paraId="559A7255" w14:textId="03327F03" w:rsidR="003262AD" w:rsidRPr="000A02D2" w:rsidRDefault="00786AC2">
      <w:pPr>
        <w:pStyle w:val="ListParagraph"/>
        <w:numPr>
          <w:ilvl w:val="0"/>
          <w:numId w:val="14"/>
        </w:numPr>
        <w:spacing w:after="0"/>
        <w:rPr>
          <w:rFonts w:ascii="Times New Roman" w:hAnsi="Times New Roman" w:cs="Times New Roman"/>
          <w:i/>
          <w:sz w:val="24"/>
          <w:szCs w:val="24"/>
        </w:rPr>
      </w:pPr>
      <w:r w:rsidRPr="000A02D2">
        <w:rPr>
          <w:rFonts w:ascii="Times New Roman" w:hAnsi="Times New Roman" w:cs="Times New Roman"/>
          <w:sz w:val="24"/>
          <w:szCs w:val="24"/>
        </w:rPr>
        <w:t xml:space="preserve">CDMs may alter the validity of the measures due to details lost in translation from source data to harmonized data. </w:t>
      </w:r>
    </w:p>
    <w:p w14:paraId="093F6EDE" w14:textId="77777777" w:rsidR="003262AD" w:rsidRPr="00010F95" w:rsidRDefault="003262AD" w:rsidP="009631A5">
      <w:pPr>
        <w:spacing w:after="0"/>
        <w:rPr>
          <w:rFonts w:ascii="Times New Roman" w:hAnsi="Times New Roman" w:cs="Times New Roman"/>
          <w:i/>
          <w:sz w:val="24"/>
          <w:szCs w:val="24"/>
        </w:rPr>
      </w:pPr>
    </w:p>
    <w:p w14:paraId="7430EEF8" w14:textId="77777777" w:rsidR="003262AD" w:rsidRPr="00010F95" w:rsidRDefault="003262AD" w:rsidP="009631A5">
      <w:pPr>
        <w:spacing w:after="0"/>
        <w:rPr>
          <w:rFonts w:ascii="Times New Roman" w:hAnsi="Times New Roman" w:cs="Times New Roman"/>
          <w:i/>
          <w:sz w:val="24"/>
          <w:szCs w:val="24"/>
        </w:rPr>
      </w:pPr>
    </w:p>
    <w:p w14:paraId="5A8BD6E8" w14:textId="77777777" w:rsidR="003262AD" w:rsidRPr="00010F95" w:rsidRDefault="003262AD" w:rsidP="009631A5">
      <w:pPr>
        <w:spacing w:after="0"/>
        <w:rPr>
          <w:rFonts w:ascii="Times New Roman" w:hAnsi="Times New Roman" w:cs="Times New Roman"/>
          <w:i/>
          <w:sz w:val="24"/>
          <w:szCs w:val="24"/>
        </w:rPr>
      </w:pPr>
    </w:p>
    <w:p w14:paraId="0E3E648C" w14:textId="77777777" w:rsidR="003262AD" w:rsidRPr="00010F95" w:rsidRDefault="003262AD" w:rsidP="009631A5">
      <w:pPr>
        <w:spacing w:after="0"/>
        <w:rPr>
          <w:rFonts w:ascii="Times New Roman" w:hAnsi="Times New Roman" w:cs="Times New Roman"/>
          <w:i/>
          <w:sz w:val="24"/>
          <w:szCs w:val="24"/>
        </w:rPr>
      </w:pPr>
    </w:p>
    <w:p w14:paraId="4F81DFDB" w14:textId="77777777" w:rsidR="003262AD" w:rsidRPr="00010F95" w:rsidRDefault="003262AD" w:rsidP="009631A5">
      <w:pPr>
        <w:spacing w:after="0"/>
        <w:rPr>
          <w:rFonts w:ascii="Times New Roman" w:hAnsi="Times New Roman" w:cs="Times New Roman"/>
          <w:i/>
          <w:sz w:val="24"/>
          <w:szCs w:val="24"/>
        </w:rPr>
      </w:pPr>
    </w:p>
    <w:p w14:paraId="72096CB7" w14:textId="77777777" w:rsidR="003262AD" w:rsidRPr="00010F95" w:rsidRDefault="003262AD" w:rsidP="009631A5">
      <w:pPr>
        <w:spacing w:after="0"/>
        <w:rPr>
          <w:rFonts w:ascii="Times New Roman" w:hAnsi="Times New Roman" w:cs="Times New Roman"/>
          <w:i/>
          <w:sz w:val="24"/>
          <w:szCs w:val="24"/>
        </w:rPr>
      </w:pPr>
    </w:p>
    <w:p w14:paraId="090909E2" w14:textId="77777777" w:rsidR="003262AD" w:rsidRPr="00010F95" w:rsidRDefault="003262AD" w:rsidP="009631A5">
      <w:pPr>
        <w:spacing w:after="0"/>
        <w:rPr>
          <w:rFonts w:ascii="Times New Roman" w:hAnsi="Times New Roman" w:cs="Times New Roman"/>
          <w:i/>
          <w:sz w:val="24"/>
          <w:szCs w:val="24"/>
        </w:rPr>
      </w:pPr>
    </w:p>
    <w:p w14:paraId="5E1A4B67" w14:textId="77777777" w:rsidR="003262AD" w:rsidRPr="00010F95" w:rsidRDefault="003262AD" w:rsidP="009631A5">
      <w:pPr>
        <w:spacing w:after="0"/>
        <w:rPr>
          <w:rFonts w:ascii="Times New Roman" w:hAnsi="Times New Roman" w:cs="Times New Roman"/>
          <w:i/>
          <w:sz w:val="24"/>
          <w:szCs w:val="24"/>
        </w:rPr>
      </w:pPr>
    </w:p>
    <w:p w14:paraId="6B9B3697" w14:textId="77777777" w:rsidR="003262AD" w:rsidRPr="00010F95" w:rsidRDefault="003262AD" w:rsidP="009631A5">
      <w:pPr>
        <w:spacing w:after="0"/>
        <w:rPr>
          <w:rFonts w:ascii="Times New Roman" w:hAnsi="Times New Roman" w:cs="Times New Roman"/>
          <w:i/>
          <w:sz w:val="24"/>
          <w:szCs w:val="24"/>
        </w:rPr>
      </w:pPr>
    </w:p>
    <w:p w14:paraId="67E85ED1" w14:textId="77777777" w:rsidR="00A52D4C" w:rsidRDefault="00A52D4C" w:rsidP="00A52D4C">
      <w:pPr>
        <w:spacing w:after="0"/>
        <w:rPr>
          <w:rFonts w:ascii="Times New Roman" w:hAnsi="Times New Roman" w:cs="Times New Roman"/>
          <w:i/>
          <w:sz w:val="24"/>
          <w:szCs w:val="24"/>
        </w:rPr>
      </w:pPr>
    </w:p>
    <w:p w14:paraId="50ED95A7" w14:textId="77777777" w:rsidR="00A52D4C" w:rsidRDefault="00A52D4C" w:rsidP="00A52D4C">
      <w:pPr>
        <w:spacing w:after="0"/>
        <w:rPr>
          <w:rFonts w:ascii="Times New Roman" w:hAnsi="Times New Roman" w:cs="Times New Roman"/>
          <w:i/>
          <w:sz w:val="24"/>
          <w:szCs w:val="24"/>
        </w:rPr>
      </w:pPr>
    </w:p>
    <w:p w14:paraId="3703637D" w14:textId="77777777" w:rsidR="00A52D4C" w:rsidRDefault="00A52D4C" w:rsidP="00A52D4C">
      <w:pPr>
        <w:spacing w:after="0"/>
        <w:rPr>
          <w:rFonts w:ascii="Times New Roman" w:hAnsi="Times New Roman" w:cs="Times New Roman"/>
          <w:i/>
          <w:sz w:val="24"/>
          <w:szCs w:val="24"/>
        </w:rPr>
      </w:pPr>
    </w:p>
    <w:p w14:paraId="34E8DF5D" w14:textId="77777777" w:rsidR="00A52D4C" w:rsidRDefault="00A52D4C" w:rsidP="00A52D4C">
      <w:pPr>
        <w:spacing w:after="0"/>
        <w:rPr>
          <w:rFonts w:ascii="Times New Roman" w:hAnsi="Times New Roman" w:cs="Times New Roman"/>
          <w:i/>
          <w:sz w:val="24"/>
          <w:szCs w:val="24"/>
        </w:rPr>
      </w:pPr>
    </w:p>
    <w:p w14:paraId="428F7192" w14:textId="77777777" w:rsidR="00A52D4C" w:rsidRDefault="00A52D4C" w:rsidP="00A52D4C">
      <w:pPr>
        <w:spacing w:after="0"/>
        <w:rPr>
          <w:rFonts w:ascii="Times New Roman" w:hAnsi="Times New Roman" w:cs="Times New Roman"/>
          <w:i/>
          <w:sz w:val="24"/>
          <w:szCs w:val="24"/>
        </w:rPr>
      </w:pPr>
    </w:p>
    <w:p w14:paraId="14A6093C" w14:textId="77777777" w:rsidR="00A52D4C" w:rsidRDefault="00A52D4C" w:rsidP="00A52D4C">
      <w:pPr>
        <w:spacing w:after="0"/>
        <w:rPr>
          <w:rFonts w:ascii="Times New Roman" w:hAnsi="Times New Roman" w:cs="Times New Roman"/>
          <w:i/>
          <w:sz w:val="24"/>
          <w:szCs w:val="24"/>
        </w:rPr>
      </w:pPr>
    </w:p>
    <w:p w14:paraId="2DE17A5A" w14:textId="77777777" w:rsidR="00A52D4C" w:rsidRDefault="00A52D4C" w:rsidP="00A52D4C">
      <w:pPr>
        <w:spacing w:after="0"/>
        <w:rPr>
          <w:rFonts w:ascii="Times New Roman" w:hAnsi="Times New Roman" w:cs="Times New Roman"/>
          <w:i/>
          <w:sz w:val="24"/>
          <w:szCs w:val="24"/>
        </w:rPr>
      </w:pPr>
    </w:p>
    <w:p w14:paraId="5C30285E" w14:textId="77777777" w:rsidR="00A52D4C" w:rsidRDefault="00A52D4C" w:rsidP="00A52D4C">
      <w:pPr>
        <w:spacing w:after="0"/>
        <w:rPr>
          <w:rFonts w:ascii="Times New Roman" w:hAnsi="Times New Roman" w:cs="Times New Roman"/>
          <w:i/>
          <w:sz w:val="24"/>
          <w:szCs w:val="24"/>
        </w:rPr>
      </w:pPr>
    </w:p>
    <w:p w14:paraId="7949831D" w14:textId="77777777"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67A217C4" w14:textId="77777777" w:rsidR="00136477" w:rsidRDefault="00136477" w:rsidP="00A52D4C">
      <w:pPr>
        <w:spacing w:after="0"/>
        <w:rPr>
          <w:rFonts w:ascii="Times New Roman" w:hAnsi="Times New Roman" w:cs="Times New Roman"/>
          <w:iCs/>
          <w:sz w:val="24"/>
          <w:szCs w:val="24"/>
        </w:rPr>
      </w:pPr>
    </w:p>
    <w:p w14:paraId="1C071234" w14:textId="67227EE4" w:rsidR="003262AD" w:rsidRPr="00786AC2" w:rsidRDefault="000658E2" w:rsidP="00A52D4C">
      <w:pPr>
        <w:spacing w:after="0"/>
        <w:rPr>
          <w:rFonts w:ascii="Times New Roman" w:hAnsi="Times New Roman" w:cs="Times New Roman"/>
          <w:iCs/>
          <w:sz w:val="24"/>
          <w:szCs w:val="24"/>
        </w:rPr>
      </w:pPr>
      <w:r w:rsidRPr="00786AC2">
        <w:rPr>
          <w:rFonts w:ascii="Times New Roman" w:hAnsi="Times New Roman" w:cs="Times New Roman"/>
          <w:iCs/>
          <w:sz w:val="24"/>
          <w:szCs w:val="24"/>
        </w:rPr>
        <w:t xml:space="preserve">Table </w:t>
      </w:r>
      <w:r w:rsidR="00136477">
        <w:rPr>
          <w:rFonts w:ascii="Times New Roman" w:hAnsi="Times New Roman" w:cs="Times New Roman"/>
          <w:iCs/>
          <w:sz w:val="24"/>
          <w:szCs w:val="24"/>
        </w:rPr>
        <w:t>2</w:t>
      </w:r>
      <w:r w:rsidRPr="00786AC2">
        <w:rPr>
          <w:rFonts w:ascii="Times New Roman" w:hAnsi="Times New Roman" w:cs="Times New Roman"/>
          <w:iCs/>
          <w:sz w:val="24"/>
          <w:szCs w:val="24"/>
        </w:rPr>
        <w:t xml:space="preserve">. </w:t>
      </w:r>
      <w:r w:rsidR="00A52D4C" w:rsidRPr="00786AC2">
        <w:rPr>
          <w:rFonts w:ascii="Times New Roman" w:hAnsi="Times New Roman" w:cs="Times New Roman"/>
          <w:iCs/>
          <w:sz w:val="24"/>
          <w:szCs w:val="24"/>
        </w:rPr>
        <w:t xml:space="preserve">Baseline characteristics of samples from each database that have at least one year of data. </w:t>
      </w:r>
    </w:p>
    <w:p w14:paraId="249EE9BE" w14:textId="5C8A4363" w:rsidR="003262AD" w:rsidRDefault="0080110E" w:rsidP="009631A5">
      <w:pPr>
        <w:spacing w:after="0"/>
        <w:rPr>
          <w:rFonts w:ascii="Times New Roman" w:hAnsi="Times New Roman" w:cs="Times New Roman"/>
          <w:i/>
          <w:sz w:val="24"/>
          <w:szCs w:val="24"/>
        </w:rPr>
      </w:pPr>
      <w:commentRangeStart w:id="417"/>
      <w:commentRangeStart w:id="418"/>
      <w:r w:rsidRPr="00010F95">
        <w:rPr>
          <w:rFonts w:ascii="Times New Roman" w:hAnsi="Times New Roman" w:cs="Times New Roman"/>
          <w:i/>
          <w:noProof/>
          <w:sz w:val="24"/>
          <w:szCs w:val="24"/>
        </w:rPr>
        <w:drawing>
          <wp:inline distT="0" distB="0" distL="0" distR="0" wp14:anchorId="62AACCB8" wp14:editId="468D6B3C">
            <wp:extent cx="5731510" cy="3336290"/>
            <wp:effectExtent l="0" t="0" r="0" b="3810"/>
            <wp:docPr id="136186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61992" name=""/>
                    <pic:cNvPicPr/>
                  </pic:nvPicPr>
                  <pic:blipFill>
                    <a:blip r:embed="rId15"/>
                    <a:stretch>
                      <a:fillRect/>
                    </a:stretch>
                  </pic:blipFill>
                  <pic:spPr>
                    <a:xfrm>
                      <a:off x="0" y="0"/>
                      <a:ext cx="5731510" cy="3336290"/>
                    </a:xfrm>
                    <a:prstGeom prst="rect">
                      <a:avLst/>
                    </a:prstGeom>
                  </pic:spPr>
                </pic:pic>
              </a:graphicData>
            </a:graphic>
          </wp:inline>
        </w:drawing>
      </w:r>
      <w:commentRangeEnd w:id="417"/>
      <w:r w:rsidR="004237BB">
        <w:rPr>
          <w:rStyle w:val="CommentReference"/>
        </w:rPr>
        <w:commentReference w:id="417"/>
      </w:r>
      <w:commentRangeEnd w:id="418"/>
      <w:r w:rsidR="00B8524F">
        <w:rPr>
          <w:rStyle w:val="CommentReference"/>
        </w:rPr>
        <w:commentReference w:id="418"/>
      </w:r>
    </w:p>
    <w:p w14:paraId="7E3F46C1" w14:textId="038CF1F0" w:rsidR="00786AC2" w:rsidRPr="00786AC2" w:rsidRDefault="00786AC2" w:rsidP="00786AC2">
      <w:pPr>
        <w:spacing w:after="0"/>
        <w:rPr>
          <w:rFonts w:ascii="Times New Roman" w:hAnsi="Times New Roman" w:cs="Times New Roman"/>
          <w:iCs/>
          <w:sz w:val="24"/>
          <w:szCs w:val="24"/>
        </w:rPr>
      </w:pPr>
      <w:r w:rsidRPr="00786AC2">
        <w:rPr>
          <w:rFonts w:ascii="Times New Roman" w:hAnsi="Times New Roman" w:cs="Times New Roman"/>
          <w:iCs/>
          <w:sz w:val="24"/>
          <w:szCs w:val="24"/>
        </w:rPr>
        <w:t xml:space="preserve">Note: </w:t>
      </w:r>
      <w:commentRangeStart w:id="419"/>
      <w:commentRangeStart w:id="420"/>
      <w:r w:rsidRPr="00786AC2">
        <w:rPr>
          <w:rFonts w:ascii="Times New Roman" w:hAnsi="Times New Roman" w:cs="Times New Roman"/>
          <w:iCs/>
          <w:sz w:val="24"/>
          <w:szCs w:val="24"/>
        </w:rPr>
        <w:t>Pharmetrics+, IMRD</w:t>
      </w:r>
      <w:r w:rsidR="004237BB">
        <w:rPr>
          <w:rFonts w:ascii="Times New Roman" w:hAnsi="Times New Roman" w:cs="Times New Roman"/>
          <w:iCs/>
          <w:sz w:val="24"/>
          <w:szCs w:val="24"/>
        </w:rPr>
        <w:t>-</w:t>
      </w:r>
      <w:r w:rsidRPr="00786AC2">
        <w:rPr>
          <w:rFonts w:ascii="Times New Roman" w:hAnsi="Times New Roman" w:cs="Times New Roman"/>
          <w:iCs/>
          <w:sz w:val="24"/>
          <w:szCs w:val="24"/>
        </w:rPr>
        <w:t>EMIS, IMRD-THIN are all IQVIA data products</w:t>
      </w:r>
      <w:commentRangeEnd w:id="419"/>
      <w:r w:rsidR="00995107">
        <w:rPr>
          <w:rStyle w:val="CommentReference"/>
        </w:rPr>
        <w:commentReference w:id="419"/>
      </w:r>
      <w:r w:rsidRPr="00786AC2">
        <w:rPr>
          <w:rFonts w:ascii="Times New Roman" w:hAnsi="Times New Roman" w:cs="Times New Roman"/>
          <w:iCs/>
          <w:sz w:val="24"/>
          <w:szCs w:val="24"/>
        </w:rPr>
        <w:t xml:space="preserve">. Race/ethnicity is not included in table 1 because these data are not available from the IQVIA products due to the deidentified nature of those data. UK </w:t>
      </w:r>
      <w:proofErr w:type="spellStart"/>
      <w:r w:rsidRPr="00786AC2">
        <w:rPr>
          <w:rFonts w:ascii="Times New Roman" w:hAnsi="Times New Roman" w:cs="Times New Roman"/>
          <w:iCs/>
          <w:sz w:val="24"/>
          <w:szCs w:val="24"/>
        </w:rPr>
        <w:t>BioBank</w:t>
      </w:r>
      <w:proofErr w:type="spellEnd"/>
      <w:r w:rsidRPr="00786AC2">
        <w:rPr>
          <w:rFonts w:ascii="Times New Roman" w:hAnsi="Times New Roman" w:cs="Times New Roman"/>
          <w:iCs/>
          <w:sz w:val="24"/>
          <w:szCs w:val="24"/>
        </w:rPr>
        <w:t xml:space="preserve"> does not collect race/ethnicity data. </w:t>
      </w:r>
      <w:commentRangeEnd w:id="420"/>
      <w:r w:rsidR="006E0CFA">
        <w:rPr>
          <w:rStyle w:val="CommentReference"/>
        </w:rPr>
        <w:commentReference w:id="420"/>
      </w:r>
      <w:proofErr w:type="spellStart"/>
      <w:r w:rsidRPr="00786AC2">
        <w:rPr>
          <w:rFonts w:ascii="Times New Roman" w:hAnsi="Times New Roman" w:cs="Times New Roman"/>
          <w:iCs/>
          <w:sz w:val="24"/>
          <w:szCs w:val="24"/>
        </w:rPr>
        <w:t>eFI</w:t>
      </w:r>
      <w:proofErr w:type="spellEnd"/>
      <w:r w:rsidRPr="00786AC2">
        <w:rPr>
          <w:rFonts w:ascii="Times New Roman" w:hAnsi="Times New Roman" w:cs="Times New Roman"/>
          <w:iCs/>
          <w:sz w:val="24"/>
          <w:szCs w:val="24"/>
        </w:rPr>
        <w:t xml:space="preserve"> frailty categories cut-points for robust (), pre-frail (), and frail (); VAFI frailty category cut-points for robust (), pre-frail (), and frail ()</w:t>
      </w:r>
    </w:p>
    <w:p w14:paraId="4F9DD7D6" w14:textId="77777777" w:rsidR="00093065" w:rsidRDefault="00093065" w:rsidP="009631A5">
      <w:pPr>
        <w:spacing w:after="0"/>
        <w:rPr>
          <w:rFonts w:ascii="Times New Roman" w:hAnsi="Times New Roman" w:cs="Times New Roman"/>
          <w:i/>
          <w:sz w:val="24"/>
          <w:szCs w:val="24"/>
        </w:rPr>
      </w:pPr>
    </w:p>
    <w:p w14:paraId="191C1283" w14:textId="40C6B6A1"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5E1FE480" w14:textId="77777777" w:rsidR="003262AD" w:rsidRPr="00010F95" w:rsidRDefault="003262AD" w:rsidP="009631A5">
      <w:pPr>
        <w:spacing w:after="0"/>
        <w:rPr>
          <w:rFonts w:ascii="Times New Roman" w:hAnsi="Times New Roman" w:cs="Times New Roman"/>
          <w:i/>
          <w:sz w:val="24"/>
          <w:szCs w:val="24"/>
        </w:rPr>
      </w:pPr>
    </w:p>
    <w:p w14:paraId="2041E68A" w14:textId="77777777" w:rsidR="00093065" w:rsidRDefault="00093065" w:rsidP="00A52D4C">
      <w:pPr>
        <w:spacing w:after="0"/>
        <w:rPr>
          <w:rFonts w:ascii="Times New Roman" w:hAnsi="Times New Roman" w:cs="Times New Roman"/>
          <w:i/>
          <w:sz w:val="24"/>
          <w:szCs w:val="24"/>
        </w:rPr>
      </w:pPr>
    </w:p>
    <w:p w14:paraId="03521604" w14:textId="77777777" w:rsidR="00093065" w:rsidRDefault="00093065" w:rsidP="00A52D4C">
      <w:pPr>
        <w:spacing w:after="0"/>
        <w:rPr>
          <w:rFonts w:ascii="Times New Roman" w:hAnsi="Times New Roman" w:cs="Times New Roman"/>
          <w:i/>
          <w:sz w:val="24"/>
          <w:szCs w:val="24"/>
        </w:rPr>
      </w:pPr>
    </w:p>
    <w:p w14:paraId="061B73DE" w14:textId="77777777" w:rsidR="00093065" w:rsidRDefault="00093065" w:rsidP="00A52D4C">
      <w:pPr>
        <w:spacing w:after="0"/>
        <w:rPr>
          <w:rFonts w:ascii="Times New Roman" w:hAnsi="Times New Roman" w:cs="Times New Roman"/>
          <w:i/>
          <w:sz w:val="24"/>
          <w:szCs w:val="24"/>
        </w:rPr>
      </w:pPr>
    </w:p>
    <w:p w14:paraId="27F2585A" w14:textId="77777777" w:rsidR="00093065" w:rsidRDefault="00093065" w:rsidP="00A52D4C">
      <w:pPr>
        <w:spacing w:after="0"/>
        <w:rPr>
          <w:rFonts w:ascii="Times New Roman" w:hAnsi="Times New Roman" w:cs="Times New Roman"/>
          <w:i/>
          <w:sz w:val="24"/>
          <w:szCs w:val="24"/>
        </w:rPr>
      </w:pPr>
    </w:p>
    <w:p w14:paraId="4C87B183" w14:textId="77777777" w:rsidR="00093065" w:rsidRDefault="00093065" w:rsidP="00A52D4C">
      <w:pPr>
        <w:spacing w:after="0"/>
        <w:rPr>
          <w:rFonts w:ascii="Times New Roman" w:hAnsi="Times New Roman" w:cs="Times New Roman"/>
          <w:i/>
          <w:sz w:val="24"/>
          <w:szCs w:val="24"/>
        </w:rPr>
      </w:pPr>
    </w:p>
    <w:p w14:paraId="19B3C909" w14:textId="77777777" w:rsidR="00093065" w:rsidRDefault="00093065" w:rsidP="00A52D4C">
      <w:pPr>
        <w:spacing w:after="0"/>
        <w:rPr>
          <w:rFonts w:ascii="Times New Roman" w:hAnsi="Times New Roman" w:cs="Times New Roman"/>
          <w:i/>
          <w:sz w:val="24"/>
          <w:szCs w:val="24"/>
        </w:rPr>
      </w:pPr>
    </w:p>
    <w:p w14:paraId="662F1755" w14:textId="77777777" w:rsidR="00093065" w:rsidRDefault="00093065" w:rsidP="00A52D4C">
      <w:pPr>
        <w:spacing w:after="0"/>
        <w:rPr>
          <w:rFonts w:ascii="Times New Roman" w:hAnsi="Times New Roman" w:cs="Times New Roman"/>
          <w:i/>
          <w:sz w:val="24"/>
          <w:szCs w:val="24"/>
        </w:rPr>
      </w:pPr>
    </w:p>
    <w:p w14:paraId="69FC16DF" w14:textId="77777777" w:rsidR="00093065" w:rsidRDefault="00093065" w:rsidP="00A52D4C">
      <w:pPr>
        <w:spacing w:after="0"/>
        <w:rPr>
          <w:rFonts w:ascii="Times New Roman" w:hAnsi="Times New Roman" w:cs="Times New Roman"/>
          <w:i/>
          <w:sz w:val="24"/>
          <w:szCs w:val="24"/>
        </w:rPr>
      </w:pPr>
    </w:p>
    <w:p w14:paraId="1B303DF7" w14:textId="77777777" w:rsidR="00093065" w:rsidRDefault="00093065" w:rsidP="00A52D4C">
      <w:pPr>
        <w:spacing w:after="0"/>
        <w:rPr>
          <w:rFonts w:ascii="Times New Roman" w:hAnsi="Times New Roman" w:cs="Times New Roman"/>
          <w:i/>
          <w:sz w:val="24"/>
          <w:szCs w:val="24"/>
        </w:rPr>
      </w:pPr>
    </w:p>
    <w:p w14:paraId="5A5EB313" w14:textId="77777777" w:rsidR="00093065" w:rsidRDefault="00093065" w:rsidP="00A52D4C">
      <w:pPr>
        <w:spacing w:after="0"/>
        <w:rPr>
          <w:rFonts w:ascii="Times New Roman" w:hAnsi="Times New Roman" w:cs="Times New Roman"/>
          <w:i/>
          <w:sz w:val="24"/>
          <w:szCs w:val="24"/>
        </w:rPr>
      </w:pPr>
    </w:p>
    <w:p w14:paraId="312EEFA9" w14:textId="77777777" w:rsidR="00093065" w:rsidRPr="00010F95" w:rsidRDefault="00093065" w:rsidP="00A52D4C">
      <w:pPr>
        <w:spacing w:after="0"/>
        <w:rPr>
          <w:rFonts w:ascii="Times New Roman" w:hAnsi="Times New Roman" w:cs="Times New Roman"/>
          <w:i/>
          <w:sz w:val="24"/>
          <w:szCs w:val="24"/>
        </w:rPr>
      </w:pPr>
    </w:p>
    <w:p w14:paraId="0C887DDA" w14:textId="2EC169CA" w:rsidR="003262AD" w:rsidRPr="00010F95" w:rsidRDefault="00503E04" w:rsidP="009631A5">
      <w:pPr>
        <w:spacing w:after="0"/>
        <w:rPr>
          <w:rFonts w:ascii="Times New Roman" w:hAnsi="Times New Roman" w:cs="Times New Roman"/>
          <w:i/>
          <w:sz w:val="24"/>
          <w:szCs w:val="24"/>
        </w:rPr>
      </w:pPr>
      <w:r>
        <w:rPr>
          <w:rFonts w:ascii="Times New Roman" w:hAnsi="Times New Roman" w:cs="Times New Roman"/>
          <w:i/>
          <w:sz w:val="24"/>
          <w:szCs w:val="24"/>
        </w:rPr>
        <w:t xml:space="preserve"> </w:t>
      </w:r>
    </w:p>
    <w:p w14:paraId="72352887" w14:textId="52BFFDB2" w:rsidR="003262AD" w:rsidRPr="00010F95" w:rsidRDefault="003262AD" w:rsidP="009631A5">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14A82752" wp14:editId="2A747666">
            <wp:extent cx="5731510" cy="2781300"/>
            <wp:effectExtent l="0" t="0" r="0" b="0"/>
            <wp:docPr id="115318947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9478" name="Picture 1" descr="A graph of different colored lines&#10;&#10;Description automatically generated"/>
                    <pic:cNvPicPr/>
                  </pic:nvPicPr>
                  <pic:blipFill>
                    <a:blip r:embed="rId16"/>
                    <a:stretch>
                      <a:fillRect/>
                    </a:stretch>
                  </pic:blipFill>
                  <pic:spPr>
                    <a:xfrm>
                      <a:off x="0" y="0"/>
                      <a:ext cx="5731510" cy="2781300"/>
                    </a:xfrm>
                    <a:prstGeom prst="rect">
                      <a:avLst/>
                    </a:prstGeom>
                  </pic:spPr>
                </pic:pic>
              </a:graphicData>
            </a:graphic>
          </wp:inline>
        </w:drawing>
      </w:r>
    </w:p>
    <w:p w14:paraId="10A63F7C" w14:textId="7B04FFFD" w:rsidR="003262AD" w:rsidRPr="00010F95" w:rsidRDefault="003262AD" w:rsidP="009631A5">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12767A2C" wp14:editId="3C30FDB2">
            <wp:extent cx="5731510" cy="2783840"/>
            <wp:effectExtent l="0" t="0" r="0" b="0"/>
            <wp:docPr id="17521323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2311" name="Picture 1" descr="A screenshot of a graph&#10;&#10;Description automatically generated"/>
                    <pic:cNvPicPr/>
                  </pic:nvPicPr>
                  <pic:blipFill>
                    <a:blip r:embed="rId17"/>
                    <a:stretch>
                      <a:fillRect/>
                    </a:stretch>
                  </pic:blipFill>
                  <pic:spPr>
                    <a:xfrm>
                      <a:off x="0" y="0"/>
                      <a:ext cx="5731510" cy="2783840"/>
                    </a:xfrm>
                    <a:prstGeom prst="rect">
                      <a:avLst/>
                    </a:prstGeom>
                  </pic:spPr>
                </pic:pic>
              </a:graphicData>
            </a:graphic>
          </wp:inline>
        </w:drawing>
      </w:r>
    </w:p>
    <w:p w14:paraId="46E610CD" w14:textId="4299CF6A" w:rsidR="00A52D4C" w:rsidRPr="00010F95" w:rsidRDefault="00A52D4C" w:rsidP="00A52D4C">
      <w:pPr>
        <w:spacing w:after="0"/>
        <w:rPr>
          <w:rFonts w:ascii="Times New Roman" w:hAnsi="Times New Roman" w:cs="Times New Roman"/>
          <w:i/>
          <w:sz w:val="24"/>
          <w:szCs w:val="24"/>
        </w:rPr>
      </w:pPr>
      <w:r w:rsidRPr="00010F95">
        <w:rPr>
          <w:rFonts w:ascii="Times New Roman" w:hAnsi="Times New Roman" w:cs="Times New Roman"/>
          <w:i/>
          <w:sz w:val="24"/>
          <w:szCs w:val="24"/>
        </w:rPr>
        <w:t>Figure 2</w:t>
      </w:r>
      <w:r>
        <w:rPr>
          <w:rFonts w:ascii="Times New Roman" w:hAnsi="Times New Roman" w:cs="Times New Roman"/>
          <w:i/>
          <w:sz w:val="24"/>
          <w:szCs w:val="24"/>
        </w:rPr>
        <w:t>a</w:t>
      </w:r>
      <w:r w:rsidR="00786AC2">
        <w:rPr>
          <w:rFonts w:ascii="Times New Roman" w:hAnsi="Times New Roman" w:cs="Times New Roman"/>
          <w:i/>
          <w:sz w:val="24"/>
          <w:szCs w:val="24"/>
        </w:rPr>
        <w:t xml:space="preserve"> (top)</w:t>
      </w:r>
      <w:r>
        <w:rPr>
          <w:rFonts w:ascii="Times New Roman" w:hAnsi="Times New Roman" w:cs="Times New Roman"/>
          <w:i/>
          <w:sz w:val="24"/>
          <w:szCs w:val="24"/>
        </w:rPr>
        <w:t xml:space="preserve"> and b</w:t>
      </w:r>
      <w:r w:rsidR="00786AC2">
        <w:rPr>
          <w:rFonts w:ascii="Times New Roman" w:hAnsi="Times New Roman" w:cs="Times New Roman"/>
          <w:i/>
          <w:sz w:val="24"/>
          <w:szCs w:val="24"/>
        </w:rPr>
        <w:t xml:space="preserve"> (bottom)</w:t>
      </w:r>
      <w:r w:rsidRPr="00010F95">
        <w:rPr>
          <w:rFonts w:ascii="Times New Roman" w:hAnsi="Times New Roman" w:cs="Times New Roman"/>
          <w:i/>
          <w:sz w:val="24"/>
          <w:szCs w:val="24"/>
        </w:rPr>
        <w:t>.</w:t>
      </w:r>
      <w:r>
        <w:rPr>
          <w:rFonts w:ascii="Times New Roman" w:hAnsi="Times New Roman" w:cs="Times New Roman"/>
          <w:i/>
          <w:sz w:val="24"/>
          <w:szCs w:val="24"/>
        </w:rPr>
        <w:t xml:space="preserve"> Frailty categories by database and sex for the VAFI (a) and </w:t>
      </w:r>
      <w:proofErr w:type="spellStart"/>
      <w:r>
        <w:rPr>
          <w:rFonts w:ascii="Times New Roman" w:hAnsi="Times New Roman" w:cs="Times New Roman"/>
          <w:i/>
          <w:sz w:val="24"/>
          <w:szCs w:val="24"/>
        </w:rPr>
        <w:t>eFI</w:t>
      </w:r>
      <w:proofErr w:type="spellEnd"/>
      <w:r>
        <w:rPr>
          <w:rFonts w:ascii="Times New Roman" w:hAnsi="Times New Roman" w:cs="Times New Roman"/>
          <w:i/>
          <w:sz w:val="24"/>
          <w:szCs w:val="24"/>
        </w:rPr>
        <w:t xml:space="preserve"> (b)</w:t>
      </w:r>
      <w:r w:rsidRPr="00010F95">
        <w:rPr>
          <w:rFonts w:ascii="Times New Roman" w:hAnsi="Times New Roman" w:cs="Times New Roman"/>
          <w:i/>
          <w:sz w:val="24"/>
          <w:szCs w:val="24"/>
        </w:rPr>
        <w:t xml:space="preserve"> </w:t>
      </w:r>
    </w:p>
    <w:p w14:paraId="07D77FF9" w14:textId="77777777" w:rsidR="00265250" w:rsidRPr="00010F95" w:rsidRDefault="00265250" w:rsidP="009631A5">
      <w:pPr>
        <w:spacing w:after="0"/>
        <w:rPr>
          <w:rFonts w:ascii="Times New Roman" w:hAnsi="Times New Roman" w:cs="Times New Roman"/>
          <w:i/>
          <w:sz w:val="24"/>
          <w:szCs w:val="24"/>
        </w:rPr>
      </w:pPr>
    </w:p>
    <w:p w14:paraId="4B8BF671" w14:textId="77777777" w:rsidR="00786AC2" w:rsidRDefault="00786AC2">
      <w:pPr>
        <w:rPr>
          <w:rFonts w:ascii="Times New Roman" w:hAnsi="Times New Roman" w:cs="Times New Roman"/>
          <w:iCs/>
          <w:sz w:val="24"/>
          <w:szCs w:val="24"/>
        </w:rPr>
      </w:pPr>
      <w:r>
        <w:rPr>
          <w:rFonts w:ascii="Times New Roman" w:hAnsi="Times New Roman" w:cs="Times New Roman"/>
          <w:iCs/>
          <w:sz w:val="24"/>
          <w:szCs w:val="24"/>
        </w:rPr>
        <w:br w:type="page"/>
      </w:r>
    </w:p>
    <w:p w14:paraId="6D08165F" w14:textId="501833E7" w:rsidR="00265250" w:rsidRDefault="00046CEA"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References</w:t>
      </w:r>
    </w:p>
    <w:p w14:paraId="4066C5D9" w14:textId="77777777" w:rsidR="00351CC2" w:rsidRPr="00351CC2" w:rsidRDefault="00046CEA" w:rsidP="00351CC2">
      <w:pPr>
        <w:pStyle w:val="Bibliography"/>
        <w:rPr>
          <w:rFonts w:ascii="Times New Roman" w:hAnsi="Times New Roman" w:cs="Times New Roman"/>
          <w:sz w:val="24"/>
        </w:rPr>
      </w:pPr>
      <w:r>
        <w:rPr>
          <w:iCs/>
        </w:rPr>
        <w:fldChar w:fldCharType="begin"/>
      </w:r>
      <w:r w:rsidR="0048000F">
        <w:rPr>
          <w:iCs/>
        </w:rPr>
        <w:instrText xml:space="preserve"> ADDIN ZOTERO_BIBL {"uncited":[],"omitted":[],"custom":[]} CSL_BIBLIOGRAPHY </w:instrText>
      </w:r>
      <w:r>
        <w:rPr>
          <w:iCs/>
        </w:rPr>
        <w:fldChar w:fldCharType="separate"/>
      </w:r>
      <w:r w:rsidR="00351CC2" w:rsidRPr="00351CC2">
        <w:rPr>
          <w:rFonts w:ascii="Times New Roman" w:hAnsi="Times New Roman" w:cs="Times New Roman"/>
          <w:sz w:val="24"/>
        </w:rPr>
        <w:t xml:space="preserve">1. </w:t>
      </w:r>
      <w:r w:rsidR="00351CC2" w:rsidRPr="00351CC2">
        <w:rPr>
          <w:rFonts w:ascii="Times New Roman" w:hAnsi="Times New Roman" w:cs="Times New Roman"/>
          <w:sz w:val="24"/>
        </w:rPr>
        <w:tab/>
        <w:t xml:space="preserve">Searle SD, Mitnitski A, Gahbauer EA, et al. A standard procedure for creating a frailty index. </w:t>
      </w:r>
      <w:r w:rsidR="00351CC2" w:rsidRPr="00351CC2">
        <w:rPr>
          <w:rFonts w:ascii="Times New Roman" w:hAnsi="Times New Roman" w:cs="Times New Roman"/>
          <w:i/>
          <w:iCs/>
          <w:sz w:val="24"/>
        </w:rPr>
        <w:t>BMC Geriatr.</w:t>
      </w:r>
      <w:r w:rsidR="00351CC2" w:rsidRPr="00351CC2">
        <w:rPr>
          <w:rFonts w:ascii="Times New Roman" w:hAnsi="Times New Roman" w:cs="Times New Roman"/>
          <w:sz w:val="24"/>
        </w:rPr>
        <w:t xml:space="preserve"> 2008;8(1):24–24. </w:t>
      </w:r>
    </w:p>
    <w:p w14:paraId="41C0F9DD"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 </w:t>
      </w:r>
      <w:r w:rsidRPr="00351CC2">
        <w:rPr>
          <w:rFonts w:ascii="Times New Roman" w:hAnsi="Times New Roman" w:cs="Times New Roman"/>
          <w:sz w:val="24"/>
        </w:rPr>
        <w:tab/>
        <w:t xml:space="preserve">Rockwood K, Mitnitski A. Frailty in Relation to the Accumulation of Deficits. </w:t>
      </w:r>
      <w:r w:rsidRPr="00351CC2">
        <w:rPr>
          <w:rFonts w:ascii="Times New Roman" w:hAnsi="Times New Roman" w:cs="Times New Roman"/>
          <w:i/>
          <w:iCs/>
          <w:sz w:val="24"/>
        </w:rPr>
        <w:t>J. Gerontol. Ser. A</w:t>
      </w:r>
      <w:r w:rsidRPr="00351CC2">
        <w:rPr>
          <w:rFonts w:ascii="Times New Roman" w:hAnsi="Times New Roman" w:cs="Times New Roman"/>
          <w:sz w:val="24"/>
        </w:rPr>
        <w:t xml:space="preserve">. 2007;62(7):722–727. </w:t>
      </w:r>
    </w:p>
    <w:p w14:paraId="233E5992"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 </w:t>
      </w:r>
      <w:r w:rsidRPr="00351CC2">
        <w:rPr>
          <w:rFonts w:ascii="Times New Roman" w:hAnsi="Times New Roman" w:cs="Times New Roman"/>
          <w:sz w:val="24"/>
        </w:rPr>
        <w:tab/>
        <w:t xml:space="preserve">Mitnitski AB, Mogilner AJ, MacKnight C, et al. The mortality rate as a function of accumulated deficits in a frailty index. </w:t>
      </w:r>
      <w:r w:rsidRPr="00351CC2">
        <w:rPr>
          <w:rFonts w:ascii="Times New Roman" w:hAnsi="Times New Roman" w:cs="Times New Roman"/>
          <w:i/>
          <w:iCs/>
          <w:sz w:val="24"/>
        </w:rPr>
        <w:t>Mech. Ageing Dev.</w:t>
      </w:r>
      <w:r w:rsidRPr="00351CC2">
        <w:rPr>
          <w:rFonts w:ascii="Times New Roman" w:hAnsi="Times New Roman" w:cs="Times New Roman"/>
          <w:sz w:val="24"/>
        </w:rPr>
        <w:t xml:space="preserve"> 2002;123(11):1457–1460. </w:t>
      </w:r>
    </w:p>
    <w:p w14:paraId="29FEF80D"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 </w:t>
      </w:r>
      <w:r w:rsidRPr="00351CC2">
        <w:rPr>
          <w:rFonts w:ascii="Times New Roman" w:hAnsi="Times New Roman" w:cs="Times New Roman"/>
          <w:sz w:val="24"/>
        </w:rPr>
        <w:tab/>
        <w:t xml:space="preserve">Kim DH, Schneeweiss S, Glynn RJ, et al. Measuring Frailty in Medicare Data: Development and Validation of a Claims-Based Frailty Index. </w:t>
      </w:r>
      <w:r w:rsidRPr="00351CC2">
        <w:rPr>
          <w:rFonts w:ascii="Times New Roman" w:hAnsi="Times New Roman" w:cs="Times New Roman"/>
          <w:i/>
          <w:iCs/>
          <w:sz w:val="24"/>
        </w:rPr>
        <w:t>J. Gerontol. A. Biol. Sci. Med. Sci.</w:t>
      </w:r>
      <w:r w:rsidRPr="00351CC2">
        <w:rPr>
          <w:rFonts w:ascii="Times New Roman" w:hAnsi="Times New Roman" w:cs="Times New Roman"/>
          <w:sz w:val="24"/>
        </w:rPr>
        <w:t xml:space="preserve"> 2018;73(7):980–987. </w:t>
      </w:r>
    </w:p>
    <w:p w14:paraId="357EE589"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5. </w:t>
      </w:r>
      <w:r w:rsidRPr="00351CC2">
        <w:rPr>
          <w:rFonts w:ascii="Times New Roman" w:hAnsi="Times New Roman" w:cs="Times New Roman"/>
          <w:sz w:val="24"/>
        </w:rPr>
        <w:tab/>
        <w:t xml:space="preserve">Best K, Shuweihdi F, Alvarez JCB, et al. Development and external validation of the electronic frailty index 2 using routine primary care electronic health record data. </w:t>
      </w:r>
      <w:r w:rsidRPr="00351CC2">
        <w:rPr>
          <w:rFonts w:ascii="Times New Roman" w:hAnsi="Times New Roman" w:cs="Times New Roman"/>
          <w:i/>
          <w:iCs/>
          <w:sz w:val="24"/>
        </w:rPr>
        <w:t>Age Ageing</w:t>
      </w:r>
      <w:r w:rsidRPr="00351CC2">
        <w:rPr>
          <w:rFonts w:ascii="Times New Roman" w:hAnsi="Times New Roman" w:cs="Times New Roman"/>
          <w:sz w:val="24"/>
        </w:rPr>
        <w:t xml:space="preserve">. 2025;54(4):afaf077. </w:t>
      </w:r>
    </w:p>
    <w:p w14:paraId="6038984D"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6. </w:t>
      </w:r>
      <w:r w:rsidRPr="00351CC2">
        <w:rPr>
          <w:rFonts w:ascii="Times New Roman" w:hAnsi="Times New Roman" w:cs="Times New Roman"/>
          <w:sz w:val="24"/>
        </w:rPr>
        <w:tab/>
        <w:t xml:space="preserve">Kim DH, Rockwood K. Frailty in Older Adults. </w:t>
      </w:r>
      <w:r w:rsidRPr="00351CC2">
        <w:rPr>
          <w:rFonts w:ascii="Times New Roman" w:hAnsi="Times New Roman" w:cs="Times New Roman"/>
          <w:i/>
          <w:iCs/>
          <w:sz w:val="24"/>
        </w:rPr>
        <w:t>N. Engl. J. Med.</w:t>
      </w:r>
      <w:r w:rsidRPr="00351CC2">
        <w:rPr>
          <w:rFonts w:ascii="Times New Roman" w:hAnsi="Times New Roman" w:cs="Times New Roman"/>
          <w:sz w:val="24"/>
        </w:rPr>
        <w:t xml:space="preserve"> 2024;391(6):538–548. </w:t>
      </w:r>
    </w:p>
    <w:p w14:paraId="7637B283"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7. </w:t>
      </w:r>
      <w:r w:rsidRPr="00351CC2">
        <w:rPr>
          <w:rFonts w:ascii="Times New Roman" w:hAnsi="Times New Roman" w:cs="Times New Roman"/>
          <w:sz w:val="24"/>
        </w:rPr>
        <w:tab/>
        <w:t xml:space="preserve">Cheng D, Dumontier C, Sheikh AR, et al. Prognostic value of the veterans affairs frailty index in older patients with non-small cell lung cancer. </w:t>
      </w:r>
      <w:r w:rsidRPr="00351CC2">
        <w:rPr>
          <w:rFonts w:ascii="Times New Roman" w:hAnsi="Times New Roman" w:cs="Times New Roman"/>
          <w:i/>
          <w:iCs/>
          <w:sz w:val="24"/>
        </w:rPr>
        <w:t>Cancer Med.</w:t>
      </w:r>
      <w:r w:rsidRPr="00351CC2">
        <w:rPr>
          <w:rFonts w:ascii="Times New Roman" w:hAnsi="Times New Roman" w:cs="Times New Roman"/>
          <w:sz w:val="24"/>
        </w:rPr>
        <w:t xml:space="preserve"> 2022;11(15):3009–3022. </w:t>
      </w:r>
    </w:p>
    <w:p w14:paraId="51C8450C"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8. </w:t>
      </w:r>
      <w:r w:rsidRPr="00351CC2">
        <w:rPr>
          <w:rFonts w:ascii="Times New Roman" w:hAnsi="Times New Roman" w:cs="Times New Roman"/>
          <w:sz w:val="24"/>
        </w:rPr>
        <w:tab/>
        <w:t xml:space="preserve">Gilbert T, Neuburger J, Kraindler J, et al. Development and validation of a Hospital Frailty Risk Score focusing on older people in acute care settings using electronic hospital records: an observational study. </w:t>
      </w:r>
      <w:r w:rsidRPr="00351CC2">
        <w:rPr>
          <w:rFonts w:ascii="Times New Roman" w:hAnsi="Times New Roman" w:cs="Times New Roman"/>
          <w:i/>
          <w:iCs/>
          <w:sz w:val="24"/>
        </w:rPr>
        <w:t>Lancet Lond. Engl.</w:t>
      </w:r>
      <w:r w:rsidRPr="00351CC2">
        <w:rPr>
          <w:rFonts w:ascii="Times New Roman" w:hAnsi="Times New Roman" w:cs="Times New Roman"/>
          <w:sz w:val="24"/>
        </w:rPr>
        <w:t xml:space="preserve"> 2018;391(10132):1775–1782. </w:t>
      </w:r>
    </w:p>
    <w:p w14:paraId="0B0DC823"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9. </w:t>
      </w:r>
      <w:r w:rsidRPr="00351CC2">
        <w:rPr>
          <w:rFonts w:ascii="Times New Roman" w:hAnsi="Times New Roman" w:cs="Times New Roman"/>
          <w:sz w:val="24"/>
        </w:rPr>
        <w:tab/>
        <w:t xml:space="preserve">Cheng D, DuMontier C, Yildirim C, et al. Updating and Validating the U.S. Veterans Affairs Frailty Index: Transitioning From ICD-9 to ICD-10. </w:t>
      </w:r>
      <w:r w:rsidRPr="00351CC2">
        <w:rPr>
          <w:rFonts w:ascii="Times New Roman" w:hAnsi="Times New Roman" w:cs="Times New Roman"/>
          <w:i/>
          <w:iCs/>
          <w:sz w:val="24"/>
        </w:rPr>
        <w:t>J. Gerontol. A. Biol. Sci. Med. Sci.</w:t>
      </w:r>
      <w:r w:rsidRPr="00351CC2">
        <w:rPr>
          <w:rFonts w:ascii="Times New Roman" w:hAnsi="Times New Roman" w:cs="Times New Roman"/>
          <w:sz w:val="24"/>
        </w:rPr>
        <w:t xml:space="preserve"> 2021;76(7):1318–1325. </w:t>
      </w:r>
    </w:p>
    <w:p w14:paraId="2AC393F9"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10. </w:t>
      </w:r>
      <w:r w:rsidRPr="00351CC2">
        <w:rPr>
          <w:rFonts w:ascii="Times New Roman" w:hAnsi="Times New Roman" w:cs="Times New Roman"/>
          <w:sz w:val="24"/>
        </w:rPr>
        <w:tab/>
        <w:t xml:space="preserve">Clegg A, Bates C, Young J, et al. Development and validation of an electronic frailty index using routine primary care electronic health record data. </w:t>
      </w:r>
      <w:r w:rsidRPr="00351CC2">
        <w:rPr>
          <w:rFonts w:ascii="Times New Roman" w:hAnsi="Times New Roman" w:cs="Times New Roman"/>
          <w:i/>
          <w:iCs/>
          <w:sz w:val="24"/>
        </w:rPr>
        <w:t>Age Ageing</w:t>
      </w:r>
      <w:r w:rsidRPr="00351CC2">
        <w:rPr>
          <w:rFonts w:ascii="Times New Roman" w:hAnsi="Times New Roman" w:cs="Times New Roman"/>
          <w:sz w:val="24"/>
        </w:rPr>
        <w:t xml:space="preserve">. 2016;45(3):353–360. </w:t>
      </w:r>
    </w:p>
    <w:p w14:paraId="2C108635"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11. </w:t>
      </w:r>
      <w:r w:rsidRPr="00351CC2">
        <w:rPr>
          <w:rFonts w:ascii="Times New Roman" w:hAnsi="Times New Roman" w:cs="Times New Roman"/>
          <w:sz w:val="24"/>
        </w:rPr>
        <w:tab/>
        <w:t xml:space="preserve">Kim DH, Cheslock M, Sison SM, et al. eFrailty: Making frailty assessment accessible to clinicians and researchers. </w:t>
      </w:r>
      <w:r w:rsidRPr="00351CC2">
        <w:rPr>
          <w:rFonts w:ascii="Times New Roman" w:hAnsi="Times New Roman" w:cs="Times New Roman"/>
          <w:i/>
          <w:iCs/>
          <w:sz w:val="24"/>
        </w:rPr>
        <w:t>J. Am. Geriatr. Soc.</w:t>
      </w:r>
      <w:r w:rsidRPr="00351CC2">
        <w:rPr>
          <w:rFonts w:ascii="Times New Roman" w:hAnsi="Times New Roman" w:cs="Times New Roman"/>
          <w:sz w:val="24"/>
        </w:rPr>
        <w:t xml:space="preserve"> 2024;</w:t>
      </w:r>
    </w:p>
    <w:p w14:paraId="10F9756D"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12. </w:t>
      </w:r>
      <w:r w:rsidRPr="00351CC2">
        <w:rPr>
          <w:rFonts w:ascii="Times New Roman" w:hAnsi="Times New Roman" w:cs="Times New Roman"/>
          <w:sz w:val="24"/>
        </w:rPr>
        <w:tab/>
        <w:t xml:space="preserve">Sison SDM, Shi SM, Kim KM, et al. A crosswalk of commonly used frailty scales. </w:t>
      </w:r>
      <w:r w:rsidRPr="00351CC2">
        <w:rPr>
          <w:rFonts w:ascii="Times New Roman" w:hAnsi="Times New Roman" w:cs="Times New Roman"/>
          <w:i/>
          <w:iCs/>
          <w:sz w:val="24"/>
        </w:rPr>
        <w:t>J. Am. Geriatr. Soc.</w:t>
      </w:r>
      <w:r w:rsidRPr="00351CC2">
        <w:rPr>
          <w:rFonts w:ascii="Times New Roman" w:hAnsi="Times New Roman" w:cs="Times New Roman"/>
          <w:sz w:val="24"/>
        </w:rPr>
        <w:t xml:space="preserve"> 2023;71(10):3189–3198. </w:t>
      </w:r>
    </w:p>
    <w:p w14:paraId="4D1A85BA"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13. </w:t>
      </w:r>
      <w:r w:rsidRPr="00351CC2">
        <w:rPr>
          <w:rFonts w:ascii="Times New Roman" w:hAnsi="Times New Roman" w:cs="Times New Roman"/>
          <w:sz w:val="24"/>
        </w:rPr>
        <w:tab/>
        <w:t xml:space="preserve">Orkaby AR, Hshieh TT, Gaziano JM, et al. Comparison of two frailty indices in the physicians’ health study. </w:t>
      </w:r>
      <w:r w:rsidRPr="00351CC2">
        <w:rPr>
          <w:rFonts w:ascii="Times New Roman" w:hAnsi="Times New Roman" w:cs="Times New Roman"/>
          <w:i/>
          <w:iCs/>
          <w:sz w:val="24"/>
        </w:rPr>
        <w:t>Arch. Gerontol. Geriatr.</w:t>
      </w:r>
      <w:r w:rsidRPr="00351CC2">
        <w:rPr>
          <w:rFonts w:ascii="Times New Roman" w:hAnsi="Times New Roman" w:cs="Times New Roman"/>
          <w:sz w:val="24"/>
        </w:rPr>
        <w:t xml:space="preserve"> 2017;71:21–27. </w:t>
      </w:r>
    </w:p>
    <w:p w14:paraId="0D891414"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14. </w:t>
      </w:r>
      <w:r w:rsidRPr="00351CC2">
        <w:rPr>
          <w:rFonts w:ascii="Times New Roman" w:hAnsi="Times New Roman" w:cs="Times New Roman"/>
          <w:sz w:val="24"/>
        </w:rPr>
        <w:tab/>
        <w:t xml:space="preserve">Santos-Eggimann B, Cuénoud P, Spagnoli J, et al. Prevalence of frailty in middle-aged and older community-dwelling Europeans living in 10 countries. </w:t>
      </w:r>
      <w:r w:rsidRPr="00351CC2">
        <w:rPr>
          <w:rFonts w:ascii="Times New Roman" w:hAnsi="Times New Roman" w:cs="Times New Roman"/>
          <w:i/>
          <w:iCs/>
          <w:sz w:val="24"/>
        </w:rPr>
        <w:t>J. Gerontol. A. Biol. Sci. Med. Sci.</w:t>
      </w:r>
      <w:r w:rsidRPr="00351CC2">
        <w:rPr>
          <w:rFonts w:ascii="Times New Roman" w:hAnsi="Times New Roman" w:cs="Times New Roman"/>
          <w:sz w:val="24"/>
        </w:rPr>
        <w:t xml:space="preserve"> 2009;64(6):675–681. </w:t>
      </w:r>
    </w:p>
    <w:p w14:paraId="5ED3FF22"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lastRenderedPageBreak/>
        <w:t xml:space="preserve">15. </w:t>
      </w:r>
      <w:r w:rsidRPr="00351CC2">
        <w:rPr>
          <w:rFonts w:ascii="Times New Roman" w:hAnsi="Times New Roman" w:cs="Times New Roman"/>
          <w:sz w:val="24"/>
        </w:rPr>
        <w:tab/>
        <w:t xml:space="preserve">Ofori-Asenso R, Chin KL, Mazidi M, et al. Global Incidence of Frailty and Prefrailty Among Community-Dwelling Older Adults: A Systematic Review and Meta-analysis. </w:t>
      </w:r>
      <w:r w:rsidRPr="00351CC2">
        <w:rPr>
          <w:rFonts w:ascii="Times New Roman" w:hAnsi="Times New Roman" w:cs="Times New Roman"/>
          <w:i/>
          <w:iCs/>
          <w:sz w:val="24"/>
        </w:rPr>
        <w:t>JAMA Netw. Open</w:t>
      </w:r>
      <w:r w:rsidRPr="00351CC2">
        <w:rPr>
          <w:rFonts w:ascii="Times New Roman" w:hAnsi="Times New Roman" w:cs="Times New Roman"/>
          <w:sz w:val="24"/>
        </w:rPr>
        <w:t xml:space="preserve">. 2019;2(8):e198398. </w:t>
      </w:r>
    </w:p>
    <w:p w14:paraId="05EF9A37"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16. </w:t>
      </w:r>
      <w:r w:rsidRPr="00351CC2">
        <w:rPr>
          <w:rFonts w:ascii="Times New Roman" w:hAnsi="Times New Roman" w:cs="Times New Roman"/>
          <w:sz w:val="24"/>
        </w:rPr>
        <w:tab/>
        <w:t xml:space="preserve">Nguyen T, Cumming RG, Hilmer SN. A review of frailty in developing countries. </w:t>
      </w:r>
      <w:r w:rsidRPr="00351CC2">
        <w:rPr>
          <w:rFonts w:ascii="Times New Roman" w:hAnsi="Times New Roman" w:cs="Times New Roman"/>
          <w:i/>
          <w:iCs/>
          <w:sz w:val="24"/>
        </w:rPr>
        <w:t>J. Nutr. Health Aging</w:t>
      </w:r>
      <w:r w:rsidRPr="00351CC2">
        <w:rPr>
          <w:rFonts w:ascii="Times New Roman" w:hAnsi="Times New Roman" w:cs="Times New Roman"/>
          <w:sz w:val="24"/>
        </w:rPr>
        <w:t xml:space="preserve">. 2015;19(9):941–946. </w:t>
      </w:r>
    </w:p>
    <w:p w14:paraId="53FBE1CF"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17. </w:t>
      </w:r>
      <w:r w:rsidRPr="00351CC2">
        <w:rPr>
          <w:rFonts w:ascii="Times New Roman" w:hAnsi="Times New Roman" w:cs="Times New Roman"/>
          <w:sz w:val="24"/>
        </w:rPr>
        <w:tab/>
        <w:t xml:space="preserve">Voss EA, Makadia R, Matcho A, et al. Feasibility and utility of applications of the common data model to multiple, disparate observational health databases. </w:t>
      </w:r>
      <w:r w:rsidRPr="00351CC2">
        <w:rPr>
          <w:rFonts w:ascii="Times New Roman" w:hAnsi="Times New Roman" w:cs="Times New Roman"/>
          <w:i/>
          <w:iCs/>
          <w:sz w:val="24"/>
        </w:rPr>
        <w:t>J. Am. Med. Inform. Assoc.</w:t>
      </w:r>
      <w:r w:rsidRPr="00351CC2">
        <w:rPr>
          <w:rFonts w:ascii="Times New Roman" w:hAnsi="Times New Roman" w:cs="Times New Roman"/>
          <w:sz w:val="24"/>
        </w:rPr>
        <w:t xml:space="preserve"> 2015;22(3):553–564. </w:t>
      </w:r>
    </w:p>
    <w:p w14:paraId="01129406"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18. </w:t>
      </w:r>
      <w:r w:rsidRPr="00351CC2">
        <w:rPr>
          <w:rFonts w:ascii="Times New Roman" w:hAnsi="Times New Roman" w:cs="Times New Roman"/>
          <w:sz w:val="24"/>
        </w:rPr>
        <w:tab/>
        <w:t xml:space="preserve">Weiskopf NG, Weng C. Methods and dimensions of electronic health record data quality assessment: enabling reuse for clinical research. </w:t>
      </w:r>
      <w:r w:rsidRPr="00351CC2">
        <w:rPr>
          <w:rFonts w:ascii="Times New Roman" w:hAnsi="Times New Roman" w:cs="Times New Roman"/>
          <w:i/>
          <w:iCs/>
          <w:sz w:val="24"/>
        </w:rPr>
        <w:t>J. Am. Med. Inform. Assoc. JAMIA</w:t>
      </w:r>
      <w:r w:rsidRPr="00351CC2">
        <w:rPr>
          <w:rFonts w:ascii="Times New Roman" w:hAnsi="Times New Roman" w:cs="Times New Roman"/>
          <w:sz w:val="24"/>
        </w:rPr>
        <w:t xml:space="preserve">. 2013;20(1):144–151. </w:t>
      </w:r>
    </w:p>
    <w:p w14:paraId="40C56B25"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19. </w:t>
      </w:r>
      <w:r w:rsidRPr="00351CC2">
        <w:rPr>
          <w:rFonts w:ascii="Times New Roman" w:hAnsi="Times New Roman" w:cs="Times New Roman"/>
          <w:sz w:val="24"/>
        </w:rPr>
        <w:tab/>
        <w:t xml:space="preserve">Orfila F, Carrasco-Ribelles LA, Abellana R, et al. Validation of an electronic frailty index with electronic health records: eFRAGICAP index. </w:t>
      </w:r>
      <w:r w:rsidRPr="00351CC2">
        <w:rPr>
          <w:rFonts w:ascii="Times New Roman" w:hAnsi="Times New Roman" w:cs="Times New Roman"/>
          <w:i/>
          <w:iCs/>
          <w:sz w:val="24"/>
        </w:rPr>
        <w:t>BMC Geriatr.</w:t>
      </w:r>
      <w:r w:rsidRPr="00351CC2">
        <w:rPr>
          <w:rFonts w:ascii="Times New Roman" w:hAnsi="Times New Roman" w:cs="Times New Roman"/>
          <w:sz w:val="24"/>
        </w:rPr>
        <w:t xml:space="preserve"> 2022;22(1):404. </w:t>
      </w:r>
    </w:p>
    <w:p w14:paraId="70AC306C"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20. </w:t>
      </w:r>
      <w:r w:rsidRPr="00351CC2">
        <w:rPr>
          <w:rFonts w:ascii="Times New Roman" w:hAnsi="Times New Roman" w:cs="Times New Roman"/>
          <w:sz w:val="24"/>
        </w:rPr>
        <w:tab/>
        <w:t xml:space="preserve">Desai M, Rachet B, Coleman MP, et al. Two countries divided by a common language: health systems in the UK and USA. </w:t>
      </w:r>
      <w:r w:rsidRPr="00351CC2">
        <w:rPr>
          <w:rFonts w:ascii="Times New Roman" w:hAnsi="Times New Roman" w:cs="Times New Roman"/>
          <w:i/>
          <w:iCs/>
          <w:sz w:val="24"/>
        </w:rPr>
        <w:t>J. R. Soc. Med.</w:t>
      </w:r>
      <w:r w:rsidRPr="00351CC2">
        <w:rPr>
          <w:rFonts w:ascii="Times New Roman" w:hAnsi="Times New Roman" w:cs="Times New Roman"/>
          <w:sz w:val="24"/>
        </w:rPr>
        <w:t xml:space="preserve"> 2010;103(7):283–287. </w:t>
      </w:r>
    </w:p>
    <w:p w14:paraId="18CA9D91"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21. </w:t>
      </w:r>
      <w:r w:rsidRPr="00351CC2">
        <w:rPr>
          <w:rFonts w:ascii="Times New Roman" w:hAnsi="Times New Roman" w:cs="Times New Roman"/>
          <w:sz w:val="24"/>
        </w:rPr>
        <w:tab/>
        <w:t>Informatics OHDS and. The Book of OHDSI. (Accessed August 13, 2025).(https://ohdsi.github.io/TheBookOfOhdsi/). (Accessed August 13, 2025)</w:t>
      </w:r>
    </w:p>
    <w:p w14:paraId="300B8098"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22. </w:t>
      </w:r>
      <w:r w:rsidRPr="00351CC2">
        <w:rPr>
          <w:rFonts w:ascii="Times New Roman" w:hAnsi="Times New Roman" w:cs="Times New Roman"/>
          <w:sz w:val="24"/>
        </w:rPr>
        <w:tab/>
        <w:t xml:space="preserve">All of Us Research Program Investigators, Denny JC, Rutter JL, et al. The “All of Us” Research Program. </w:t>
      </w:r>
      <w:r w:rsidRPr="00351CC2">
        <w:rPr>
          <w:rFonts w:ascii="Times New Roman" w:hAnsi="Times New Roman" w:cs="Times New Roman"/>
          <w:i/>
          <w:iCs/>
          <w:sz w:val="24"/>
        </w:rPr>
        <w:t>N. Engl. J. Med.</w:t>
      </w:r>
      <w:r w:rsidRPr="00351CC2">
        <w:rPr>
          <w:rFonts w:ascii="Times New Roman" w:hAnsi="Times New Roman" w:cs="Times New Roman"/>
          <w:sz w:val="24"/>
        </w:rPr>
        <w:t xml:space="preserve"> 2019;381(7):668–676. </w:t>
      </w:r>
    </w:p>
    <w:p w14:paraId="4451148B"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23. </w:t>
      </w:r>
      <w:r w:rsidRPr="00351CC2">
        <w:rPr>
          <w:rFonts w:ascii="Times New Roman" w:hAnsi="Times New Roman" w:cs="Times New Roman"/>
          <w:sz w:val="24"/>
        </w:rPr>
        <w:tab/>
        <w:t xml:space="preserve">Edwards L, Pickett J, Ashcroft DM, et al. UK research data resources based on primary care electronic health records: review and summary for potential users. </w:t>
      </w:r>
      <w:r w:rsidRPr="00351CC2">
        <w:rPr>
          <w:rFonts w:ascii="Times New Roman" w:hAnsi="Times New Roman" w:cs="Times New Roman"/>
          <w:i/>
          <w:iCs/>
          <w:sz w:val="24"/>
        </w:rPr>
        <w:t>BJGP Open</w:t>
      </w:r>
      <w:r w:rsidRPr="00351CC2">
        <w:rPr>
          <w:rFonts w:ascii="Times New Roman" w:hAnsi="Times New Roman" w:cs="Times New Roman"/>
          <w:sz w:val="24"/>
        </w:rPr>
        <w:t xml:space="preserve">. 2023;7(3):BJGPO.2023.0057. </w:t>
      </w:r>
    </w:p>
    <w:p w14:paraId="758E03B7"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24. </w:t>
      </w:r>
      <w:r w:rsidRPr="00351CC2">
        <w:rPr>
          <w:rFonts w:ascii="Times New Roman" w:hAnsi="Times New Roman" w:cs="Times New Roman"/>
          <w:sz w:val="24"/>
        </w:rPr>
        <w:tab/>
        <w:t xml:space="preserve">Candore G, Hedenmalm K, Slattery J, et al. Can We Rely on Results From IQVIA Medical Research Data UK Converted to the Observational Medical Outcome Partnership Common Data Model?: A Validation Study Based on Prescribing Codeine in Children. </w:t>
      </w:r>
      <w:r w:rsidRPr="00351CC2">
        <w:rPr>
          <w:rFonts w:ascii="Times New Roman" w:hAnsi="Times New Roman" w:cs="Times New Roman"/>
          <w:i/>
          <w:iCs/>
          <w:sz w:val="24"/>
        </w:rPr>
        <w:t>Clin. Pharmacol. Ther.</w:t>
      </w:r>
      <w:r w:rsidRPr="00351CC2">
        <w:rPr>
          <w:rFonts w:ascii="Times New Roman" w:hAnsi="Times New Roman" w:cs="Times New Roman"/>
          <w:sz w:val="24"/>
        </w:rPr>
        <w:t xml:space="preserve"> 2020;107(4):915–925. </w:t>
      </w:r>
    </w:p>
    <w:p w14:paraId="643180E9"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25. </w:t>
      </w:r>
      <w:r w:rsidRPr="00351CC2">
        <w:rPr>
          <w:rFonts w:ascii="Times New Roman" w:hAnsi="Times New Roman" w:cs="Times New Roman"/>
          <w:sz w:val="24"/>
        </w:rPr>
        <w:tab/>
        <w:t xml:space="preserve">Ambagtsheer RC, Beilby J, Dabravolskaj J, et al. Application of an electronic Frailty Index in Australian primary care: data quality and feasibility assessment. </w:t>
      </w:r>
      <w:r w:rsidRPr="00351CC2">
        <w:rPr>
          <w:rFonts w:ascii="Times New Roman" w:hAnsi="Times New Roman" w:cs="Times New Roman"/>
          <w:i/>
          <w:iCs/>
          <w:sz w:val="24"/>
        </w:rPr>
        <w:t>Aging Clin. Exp. Res.</w:t>
      </w:r>
      <w:r w:rsidRPr="00351CC2">
        <w:rPr>
          <w:rFonts w:ascii="Times New Roman" w:hAnsi="Times New Roman" w:cs="Times New Roman"/>
          <w:sz w:val="24"/>
        </w:rPr>
        <w:t xml:space="preserve"> 2019;31(5):653–660. </w:t>
      </w:r>
    </w:p>
    <w:p w14:paraId="5A2B4708"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26. </w:t>
      </w:r>
      <w:r w:rsidRPr="00351CC2">
        <w:rPr>
          <w:rFonts w:ascii="Times New Roman" w:hAnsi="Times New Roman" w:cs="Times New Roman"/>
          <w:sz w:val="24"/>
        </w:rPr>
        <w:tab/>
        <w:t xml:space="preserve">Kojima G, Iliffe S, Walters K. Frailty index as a predictor of mortality: a systematic review and meta-analysis. </w:t>
      </w:r>
      <w:r w:rsidRPr="00351CC2">
        <w:rPr>
          <w:rFonts w:ascii="Times New Roman" w:hAnsi="Times New Roman" w:cs="Times New Roman"/>
          <w:i/>
          <w:iCs/>
          <w:sz w:val="24"/>
        </w:rPr>
        <w:t>Age Ageing</w:t>
      </w:r>
      <w:r w:rsidRPr="00351CC2">
        <w:rPr>
          <w:rFonts w:ascii="Times New Roman" w:hAnsi="Times New Roman" w:cs="Times New Roman"/>
          <w:sz w:val="24"/>
        </w:rPr>
        <w:t xml:space="preserve">. 2018;47(2):193–200. </w:t>
      </w:r>
    </w:p>
    <w:p w14:paraId="4950D652"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27. </w:t>
      </w:r>
      <w:r w:rsidRPr="00351CC2">
        <w:rPr>
          <w:rFonts w:ascii="Times New Roman" w:hAnsi="Times New Roman" w:cs="Times New Roman"/>
          <w:sz w:val="24"/>
        </w:rPr>
        <w:tab/>
        <w:t xml:space="preserve">Elhussein L, Burn E, Delmestri A, et al. Quantifying polypharmacy in elderly people: a comparison between source and mapped data in the UK Clinical Practice Research Datalink GOLD. In: </w:t>
      </w:r>
      <w:r w:rsidRPr="00351CC2">
        <w:rPr>
          <w:rFonts w:ascii="Times New Roman" w:hAnsi="Times New Roman" w:cs="Times New Roman"/>
          <w:i/>
          <w:iCs/>
          <w:sz w:val="24"/>
        </w:rPr>
        <w:t>Abstract presentations</w:t>
      </w:r>
      <w:r w:rsidRPr="00351CC2">
        <w:rPr>
          <w:rFonts w:ascii="Times New Roman" w:hAnsi="Times New Roman" w:cs="Times New Roman"/>
          <w:sz w:val="24"/>
        </w:rPr>
        <w:t>. Online: 2021 (Accessed September 5, 2024)(https://www.ohdsi.org/2021-global-symposium-showcase-36/). (Accessed September 5, 2024)</w:t>
      </w:r>
    </w:p>
    <w:p w14:paraId="3D3AEE84"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lastRenderedPageBreak/>
        <w:t xml:space="preserve">28. </w:t>
      </w:r>
      <w:r w:rsidRPr="00351CC2">
        <w:rPr>
          <w:rFonts w:ascii="Times New Roman" w:hAnsi="Times New Roman" w:cs="Times New Roman"/>
          <w:sz w:val="24"/>
        </w:rPr>
        <w:tab/>
        <w:t xml:space="preserve">DuMontier C, Hennis R, Yilidirim C, et al. Construct validity of the electronic Veterans Affairs Frailty Index against clinician frailty assessment. </w:t>
      </w:r>
      <w:r w:rsidRPr="00351CC2">
        <w:rPr>
          <w:rFonts w:ascii="Times New Roman" w:hAnsi="Times New Roman" w:cs="Times New Roman"/>
          <w:i/>
          <w:iCs/>
          <w:sz w:val="24"/>
        </w:rPr>
        <w:t>J. Am. Geriatr. Soc.</w:t>
      </w:r>
      <w:r w:rsidRPr="00351CC2">
        <w:rPr>
          <w:rFonts w:ascii="Times New Roman" w:hAnsi="Times New Roman" w:cs="Times New Roman"/>
          <w:sz w:val="24"/>
        </w:rPr>
        <w:t xml:space="preserve"> 2023;71(12):3857–3864. </w:t>
      </w:r>
    </w:p>
    <w:p w14:paraId="18DD18EB"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29. </w:t>
      </w:r>
      <w:r w:rsidRPr="00351CC2">
        <w:rPr>
          <w:rFonts w:ascii="Times New Roman" w:hAnsi="Times New Roman" w:cs="Times New Roman"/>
          <w:sz w:val="24"/>
        </w:rPr>
        <w:tab/>
        <w:t xml:space="preserve">Orkaby AR, Nussbaum L, Ho Y-L, et al. The Burden of Frailty Among US Veterans and Its Association With Mortality, 2002-2012. </w:t>
      </w:r>
      <w:r w:rsidRPr="00351CC2">
        <w:rPr>
          <w:rFonts w:ascii="Times New Roman" w:hAnsi="Times New Roman" w:cs="Times New Roman"/>
          <w:i/>
          <w:iCs/>
          <w:sz w:val="24"/>
        </w:rPr>
        <w:t>J. Gerontol. A. Biol. Sci. Med. Sci.</w:t>
      </w:r>
      <w:r w:rsidRPr="00351CC2">
        <w:rPr>
          <w:rFonts w:ascii="Times New Roman" w:hAnsi="Times New Roman" w:cs="Times New Roman"/>
          <w:sz w:val="24"/>
        </w:rPr>
        <w:t xml:space="preserve"> 2019;74(8):1257–1264. </w:t>
      </w:r>
    </w:p>
    <w:p w14:paraId="7511B67A"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30. </w:t>
      </w:r>
      <w:r w:rsidRPr="00351CC2">
        <w:rPr>
          <w:rFonts w:ascii="Times New Roman" w:hAnsi="Times New Roman" w:cs="Times New Roman"/>
          <w:sz w:val="24"/>
        </w:rPr>
        <w:tab/>
        <w:t xml:space="preserve">Clegg A, Bates C, Young J, et al. Development and validation of an electronic frailty index using routine primary care electronic health record data. </w:t>
      </w:r>
      <w:r w:rsidRPr="00351CC2">
        <w:rPr>
          <w:rFonts w:ascii="Times New Roman" w:hAnsi="Times New Roman" w:cs="Times New Roman"/>
          <w:i/>
          <w:iCs/>
          <w:sz w:val="24"/>
        </w:rPr>
        <w:t>Age Ageing</w:t>
      </w:r>
      <w:r w:rsidRPr="00351CC2">
        <w:rPr>
          <w:rFonts w:ascii="Times New Roman" w:hAnsi="Times New Roman" w:cs="Times New Roman"/>
          <w:sz w:val="24"/>
        </w:rPr>
        <w:t xml:space="preserve">. 2016;45(3):353–360. </w:t>
      </w:r>
    </w:p>
    <w:p w14:paraId="43924E9F"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31. </w:t>
      </w:r>
      <w:r w:rsidRPr="00351CC2">
        <w:rPr>
          <w:rFonts w:ascii="Times New Roman" w:hAnsi="Times New Roman" w:cs="Times New Roman"/>
          <w:sz w:val="24"/>
        </w:rPr>
        <w:tab/>
        <w:t xml:space="preserve">Cheng D, DuMontier C, Yildirim C, et al. Updating and Validating the U.S. Veterans Affairs Frailty Index: Transitioning From ICD-9 to ICD-10. </w:t>
      </w:r>
      <w:r w:rsidRPr="00351CC2">
        <w:rPr>
          <w:rFonts w:ascii="Times New Roman" w:hAnsi="Times New Roman" w:cs="Times New Roman"/>
          <w:i/>
          <w:iCs/>
          <w:sz w:val="24"/>
        </w:rPr>
        <w:t>J. Gerontol. A. Biol. Sci. Med. Sci.</w:t>
      </w:r>
      <w:r w:rsidRPr="00351CC2">
        <w:rPr>
          <w:rFonts w:ascii="Times New Roman" w:hAnsi="Times New Roman" w:cs="Times New Roman"/>
          <w:sz w:val="24"/>
        </w:rPr>
        <w:t xml:space="preserve"> 2021;76(7):1318–1325. </w:t>
      </w:r>
    </w:p>
    <w:p w14:paraId="5EDEFD9B"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32. </w:t>
      </w:r>
      <w:r w:rsidRPr="00351CC2">
        <w:rPr>
          <w:rFonts w:ascii="Times New Roman" w:hAnsi="Times New Roman" w:cs="Times New Roman"/>
          <w:sz w:val="24"/>
        </w:rPr>
        <w:tab/>
        <w:t xml:space="preserve">Kent S, Burn E, Dawoud D, et al. Common Problems, Common Data Model Solutions: Evidence Generation for Health Technology Assessment. </w:t>
      </w:r>
      <w:r w:rsidRPr="00351CC2">
        <w:rPr>
          <w:rFonts w:ascii="Times New Roman" w:hAnsi="Times New Roman" w:cs="Times New Roman"/>
          <w:i/>
          <w:iCs/>
          <w:sz w:val="24"/>
        </w:rPr>
        <w:t>Pharmacoeconomics</w:t>
      </w:r>
      <w:r w:rsidRPr="00351CC2">
        <w:rPr>
          <w:rFonts w:ascii="Times New Roman" w:hAnsi="Times New Roman" w:cs="Times New Roman"/>
          <w:sz w:val="24"/>
        </w:rPr>
        <w:t xml:space="preserve">. 2021;39(3):275–285. </w:t>
      </w:r>
    </w:p>
    <w:p w14:paraId="2BB406F7"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33. </w:t>
      </w:r>
      <w:r w:rsidRPr="00351CC2">
        <w:rPr>
          <w:rFonts w:ascii="Times New Roman" w:hAnsi="Times New Roman" w:cs="Times New Roman"/>
          <w:sz w:val="24"/>
        </w:rPr>
        <w:tab/>
        <w:t xml:space="preserve">Jia L, Meng Q, Scott A, et al. Payment methods for healthcare providers working in outpatient healthcare settings. </w:t>
      </w:r>
      <w:r w:rsidRPr="00351CC2">
        <w:rPr>
          <w:rFonts w:ascii="Times New Roman" w:hAnsi="Times New Roman" w:cs="Times New Roman"/>
          <w:i/>
          <w:iCs/>
          <w:sz w:val="24"/>
        </w:rPr>
        <w:t>Cochrane Database Syst. Rev.</w:t>
      </w:r>
      <w:r w:rsidRPr="00351CC2">
        <w:rPr>
          <w:rFonts w:ascii="Times New Roman" w:hAnsi="Times New Roman" w:cs="Times New Roman"/>
          <w:sz w:val="24"/>
        </w:rPr>
        <w:t xml:space="preserve"> 2021;1(1):CD011865. </w:t>
      </w:r>
    </w:p>
    <w:p w14:paraId="347BFB89"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34. </w:t>
      </w:r>
      <w:r w:rsidRPr="00351CC2">
        <w:rPr>
          <w:rFonts w:ascii="Times New Roman" w:hAnsi="Times New Roman" w:cs="Times New Roman"/>
          <w:sz w:val="24"/>
        </w:rPr>
        <w:tab/>
        <w:t xml:space="preserve">Petrou P, Samoutis G, Lionis C. Single-payer or a multipayer health system: a systematic literature review. </w:t>
      </w:r>
      <w:r w:rsidRPr="00351CC2">
        <w:rPr>
          <w:rFonts w:ascii="Times New Roman" w:hAnsi="Times New Roman" w:cs="Times New Roman"/>
          <w:i/>
          <w:iCs/>
          <w:sz w:val="24"/>
        </w:rPr>
        <w:t>Public Health</w:t>
      </w:r>
      <w:r w:rsidRPr="00351CC2">
        <w:rPr>
          <w:rFonts w:ascii="Times New Roman" w:hAnsi="Times New Roman" w:cs="Times New Roman"/>
          <w:sz w:val="24"/>
        </w:rPr>
        <w:t xml:space="preserve">. 2018;163:141–152. </w:t>
      </w:r>
    </w:p>
    <w:p w14:paraId="136D8D64"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35. </w:t>
      </w:r>
      <w:r w:rsidRPr="00351CC2">
        <w:rPr>
          <w:rFonts w:ascii="Times New Roman" w:hAnsi="Times New Roman" w:cs="Times New Roman"/>
          <w:sz w:val="24"/>
        </w:rPr>
        <w:tab/>
        <w:t xml:space="preserve">Jacob Z. A Comparative Analysis of the US and UK Health Care Systems – Michigan Journal of Economics. </w:t>
      </w:r>
      <w:r w:rsidRPr="00351CC2">
        <w:rPr>
          <w:rFonts w:ascii="Times New Roman" w:hAnsi="Times New Roman" w:cs="Times New Roman"/>
          <w:i/>
          <w:iCs/>
          <w:sz w:val="24"/>
        </w:rPr>
        <w:t>Mich. J. Econ.</w:t>
      </w:r>
      <w:r w:rsidRPr="00351CC2">
        <w:rPr>
          <w:rFonts w:ascii="Times New Roman" w:hAnsi="Times New Roman" w:cs="Times New Roman"/>
          <w:sz w:val="24"/>
        </w:rPr>
        <w:t xml:space="preserve"> [electronic article]. 2023;Online. (https://sites.lsa.umich.edu/mje/2023/05/26/a-comparative-analysis-of-the-us-and-uk-health-care-systems/). (Accessed August 13, 2025)</w:t>
      </w:r>
    </w:p>
    <w:p w14:paraId="6CD5E7E7"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36. </w:t>
      </w:r>
      <w:r w:rsidRPr="00351CC2">
        <w:rPr>
          <w:rFonts w:ascii="Times New Roman" w:hAnsi="Times New Roman" w:cs="Times New Roman"/>
          <w:sz w:val="24"/>
        </w:rPr>
        <w:tab/>
        <w:t xml:space="preserve">Tsou AY, Lehmann CU, Michel J, et al. Safe Practices for Copy and Paste in the EHR. </w:t>
      </w:r>
      <w:r w:rsidRPr="00351CC2">
        <w:rPr>
          <w:rFonts w:ascii="Times New Roman" w:hAnsi="Times New Roman" w:cs="Times New Roman"/>
          <w:i/>
          <w:iCs/>
          <w:sz w:val="24"/>
        </w:rPr>
        <w:t>Appl. Clin. Inform.</w:t>
      </w:r>
      <w:r w:rsidRPr="00351CC2">
        <w:rPr>
          <w:rFonts w:ascii="Times New Roman" w:hAnsi="Times New Roman" w:cs="Times New Roman"/>
          <w:sz w:val="24"/>
        </w:rPr>
        <w:t xml:space="preserve"> 2017;8(1):12–34. </w:t>
      </w:r>
    </w:p>
    <w:p w14:paraId="652E7A0F"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37. </w:t>
      </w:r>
      <w:r w:rsidRPr="00351CC2">
        <w:rPr>
          <w:rFonts w:ascii="Times New Roman" w:hAnsi="Times New Roman" w:cs="Times New Roman"/>
          <w:sz w:val="24"/>
        </w:rPr>
        <w:tab/>
        <w:t>Documenting in patient clinical records : CPPE. (https://www.cppe.ac.uk/programmes/l/clinical-e-02). (Accessed August 13, 2025)</w:t>
      </w:r>
    </w:p>
    <w:p w14:paraId="430D75EE"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38. </w:t>
      </w:r>
      <w:r w:rsidRPr="00351CC2">
        <w:rPr>
          <w:rFonts w:ascii="Times New Roman" w:hAnsi="Times New Roman" w:cs="Times New Roman"/>
          <w:sz w:val="24"/>
        </w:rPr>
        <w:tab/>
        <w:t xml:space="preserve">Allen N, Sudlow C, Downey P, et al. UK Biobank: Current status and what it means for epidemiology. </w:t>
      </w:r>
      <w:r w:rsidRPr="00351CC2">
        <w:rPr>
          <w:rFonts w:ascii="Times New Roman" w:hAnsi="Times New Roman" w:cs="Times New Roman"/>
          <w:i/>
          <w:iCs/>
          <w:sz w:val="24"/>
        </w:rPr>
        <w:t>Health Policy Technol.</w:t>
      </w:r>
      <w:r w:rsidRPr="00351CC2">
        <w:rPr>
          <w:rFonts w:ascii="Times New Roman" w:hAnsi="Times New Roman" w:cs="Times New Roman"/>
          <w:sz w:val="24"/>
        </w:rPr>
        <w:t xml:space="preserve"> 2012;1(3):123–126. </w:t>
      </w:r>
    </w:p>
    <w:p w14:paraId="7671F530"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39. </w:t>
      </w:r>
      <w:r w:rsidRPr="00351CC2">
        <w:rPr>
          <w:rFonts w:ascii="Times New Roman" w:hAnsi="Times New Roman" w:cs="Times New Roman"/>
          <w:sz w:val="24"/>
        </w:rPr>
        <w:tab/>
        <w:t xml:space="preserve">All of Us Research Program Investigators, Denny JC, Rutter JL, et al. The “All of Us” Research Program. </w:t>
      </w:r>
      <w:r w:rsidRPr="00351CC2">
        <w:rPr>
          <w:rFonts w:ascii="Times New Roman" w:hAnsi="Times New Roman" w:cs="Times New Roman"/>
          <w:i/>
          <w:iCs/>
          <w:sz w:val="24"/>
        </w:rPr>
        <w:t>N. Engl. J. Med.</w:t>
      </w:r>
      <w:r w:rsidRPr="00351CC2">
        <w:rPr>
          <w:rFonts w:ascii="Times New Roman" w:hAnsi="Times New Roman" w:cs="Times New Roman"/>
          <w:sz w:val="24"/>
        </w:rPr>
        <w:t xml:space="preserve"> 2019;381(7):668–676. </w:t>
      </w:r>
    </w:p>
    <w:p w14:paraId="0CD82874"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40. </w:t>
      </w:r>
      <w:r w:rsidRPr="00351CC2">
        <w:rPr>
          <w:rFonts w:ascii="Times New Roman" w:hAnsi="Times New Roman" w:cs="Times New Roman"/>
          <w:sz w:val="24"/>
        </w:rPr>
        <w:tab/>
        <w:t xml:space="preserve">van Alten S, Domingue BW, Faul J, et al. Reweighting UK Biobank corrects for pervasive selection bias due to volunteering. </w:t>
      </w:r>
      <w:r w:rsidRPr="00351CC2">
        <w:rPr>
          <w:rFonts w:ascii="Times New Roman" w:hAnsi="Times New Roman" w:cs="Times New Roman"/>
          <w:i/>
          <w:iCs/>
          <w:sz w:val="24"/>
        </w:rPr>
        <w:t>Int. J. Epidemiol.</w:t>
      </w:r>
      <w:r w:rsidRPr="00351CC2">
        <w:rPr>
          <w:rFonts w:ascii="Times New Roman" w:hAnsi="Times New Roman" w:cs="Times New Roman"/>
          <w:sz w:val="24"/>
        </w:rPr>
        <w:t xml:space="preserve"> 2024;53(3):dyae054. </w:t>
      </w:r>
    </w:p>
    <w:p w14:paraId="5B94A0E9"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41. </w:t>
      </w:r>
      <w:r w:rsidRPr="00351CC2">
        <w:rPr>
          <w:rFonts w:ascii="Times New Roman" w:hAnsi="Times New Roman" w:cs="Times New Roman"/>
          <w:sz w:val="24"/>
        </w:rPr>
        <w:tab/>
        <w:t xml:space="preserve">Kambara MS, Sharma S, Spouge JL, et al. Increasing Representativeness in the All of Us Cohort Using Inverse Probability Weighting. </w:t>
      </w:r>
      <w:r w:rsidRPr="00351CC2">
        <w:rPr>
          <w:rFonts w:ascii="Times New Roman" w:hAnsi="Times New Roman" w:cs="Times New Roman"/>
          <w:i/>
          <w:iCs/>
          <w:sz w:val="24"/>
        </w:rPr>
        <w:t>medRxiv</w:t>
      </w:r>
      <w:r w:rsidRPr="00351CC2">
        <w:rPr>
          <w:rFonts w:ascii="Times New Roman" w:hAnsi="Times New Roman" w:cs="Times New Roman"/>
          <w:sz w:val="24"/>
        </w:rPr>
        <w:t xml:space="preserve">. 2024;2024.10.02.24314774. </w:t>
      </w:r>
    </w:p>
    <w:p w14:paraId="6FEE0261"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42. </w:t>
      </w:r>
      <w:r w:rsidRPr="00351CC2">
        <w:rPr>
          <w:rFonts w:ascii="Times New Roman" w:hAnsi="Times New Roman" w:cs="Times New Roman"/>
          <w:sz w:val="24"/>
        </w:rPr>
        <w:tab/>
        <w:t xml:space="preserve">Gordon EH, Peel NM, Samanta M, et al. Sex differences in frailty: A systematic review and meta-analysis. </w:t>
      </w:r>
      <w:r w:rsidRPr="00351CC2">
        <w:rPr>
          <w:rFonts w:ascii="Times New Roman" w:hAnsi="Times New Roman" w:cs="Times New Roman"/>
          <w:i/>
          <w:iCs/>
          <w:sz w:val="24"/>
        </w:rPr>
        <w:t>Exp. Gerontol.</w:t>
      </w:r>
      <w:r w:rsidRPr="00351CC2">
        <w:rPr>
          <w:rFonts w:ascii="Times New Roman" w:hAnsi="Times New Roman" w:cs="Times New Roman"/>
          <w:sz w:val="24"/>
        </w:rPr>
        <w:t xml:space="preserve"> 2017;89:30–40. </w:t>
      </w:r>
    </w:p>
    <w:p w14:paraId="18DE271F"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lastRenderedPageBreak/>
        <w:t xml:space="preserve">43. </w:t>
      </w:r>
      <w:r w:rsidRPr="00351CC2">
        <w:rPr>
          <w:rFonts w:ascii="Times New Roman" w:hAnsi="Times New Roman" w:cs="Times New Roman"/>
          <w:sz w:val="24"/>
        </w:rPr>
        <w:tab/>
        <w:t xml:space="preserve">Haynes K, Bilker WB, TenHave TR, et al. Temporal and Within Practice Variability in The Health Improvement Network. </w:t>
      </w:r>
      <w:r w:rsidRPr="00351CC2">
        <w:rPr>
          <w:rFonts w:ascii="Times New Roman" w:hAnsi="Times New Roman" w:cs="Times New Roman"/>
          <w:i/>
          <w:iCs/>
          <w:sz w:val="24"/>
        </w:rPr>
        <w:t>Pharmacoepidemiol. Drug Saf.</w:t>
      </w:r>
      <w:r w:rsidRPr="00351CC2">
        <w:rPr>
          <w:rFonts w:ascii="Times New Roman" w:hAnsi="Times New Roman" w:cs="Times New Roman"/>
          <w:sz w:val="24"/>
        </w:rPr>
        <w:t xml:space="preserve"> 2011;20(9):948–955. </w:t>
      </w:r>
    </w:p>
    <w:p w14:paraId="1D8F88AF"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44. </w:t>
      </w:r>
      <w:r w:rsidRPr="00351CC2">
        <w:rPr>
          <w:rFonts w:ascii="Times New Roman" w:hAnsi="Times New Roman" w:cs="Times New Roman"/>
          <w:sz w:val="24"/>
        </w:rPr>
        <w:tab/>
        <w:t xml:space="preserve">Denburg MR, Haynes K, Shults J, et al. Validation of The Health Improvement Network (THIN) database for epidemiologic studies of chronic kidney disease. </w:t>
      </w:r>
      <w:r w:rsidRPr="00351CC2">
        <w:rPr>
          <w:rFonts w:ascii="Times New Roman" w:hAnsi="Times New Roman" w:cs="Times New Roman"/>
          <w:i/>
          <w:iCs/>
          <w:sz w:val="24"/>
        </w:rPr>
        <w:t>Pharmacoepidemiol. Drug Saf.</w:t>
      </w:r>
      <w:r w:rsidRPr="00351CC2">
        <w:rPr>
          <w:rFonts w:ascii="Times New Roman" w:hAnsi="Times New Roman" w:cs="Times New Roman"/>
          <w:sz w:val="24"/>
        </w:rPr>
        <w:t xml:space="preserve"> 2011;20(11):1138–1149. </w:t>
      </w:r>
    </w:p>
    <w:p w14:paraId="267B72CC"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45. </w:t>
      </w:r>
      <w:r w:rsidRPr="00351CC2">
        <w:rPr>
          <w:rFonts w:ascii="Times New Roman" w:hAnsi="Times New Roman" w:cs="Times New Roman"/>
          <w:sz w:val="24"/>
        </w:rPr>
        <w:tab/>
        <w:t xml:space="preserve">Lewis JD, Schinnar R, Bilker WB, et al. Validation studies of the health improvement network (THIN) database for pharmacoepidemiology research. </w:t>
      </w:r>
      <w:r w:rsidRPr="00351CC2">
        <w:rPr>
          <w:rFonts w:ascii="Times New Roman" w:hAnsi="Times New Roman" w:cs="Times New Roman"/>
          <w:i/>
          <w:iCs/>
          <w:sz w:val="24"/>
        </w:rPr>
        <w:t>Pharmacoepidemiol. Drug Saf.</w:t>
      </w:r>
      <w:r w:rsidRPr="00351CC2">
        <w:rPr>
          <w:rFonts w:ascii="Times New Roman" w:hAnsi="Times New Roman" w:cs="Times New Roman"/>
          <w:sz w:val="24"/>
        </w:rPr>
        <w:t xml:space="preserve"> 2007;16(4):393–401. </w:t>
      </w:r>
    </w:p>
    <w:p w14:paraId="68EFD20D"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46. </w:t>
      </w:r>
      <w:r w:rsidRPr="00351CC2">
        <w:rPr>
          <w:rFonts w:ascii="Times New Roman" w:hAnsi="Times New Roman" w:cs="Times New Roman"/>
          <w:sz w:val="24"/>
        </w:rPr>
        <w:tab/>
        <w:t xml:space="preserve">Shi SM, Olivieri-Mui B, Park CM, et al. Frailty in Medicare Advantage Beneficiaries and Traditional Medicare Beneficiaries. </w:t>
      </w:r>
      <w:r w:rsidRPr="00351CC2">
        <w:rPr>
          <w:rFonts w:ascii="Times New Roman" w:hAnsi="Times New Roman" w:cs="Times New Roman"/>
          <w:i/>
          <w:iCs/>
          <w:sz w:val="24"/>
        </w:rPr>
        <w:t>JAMA Netw. Open</w:t>
      </w:r>
      <w:r w:rsidRPr="00351CC2">
        <w:rPr>
          <w:rFonts w:ascii="Times New Roman" w:hAnsi="Times New Roman" w:cs="Times New Roman"/>
          <w:sz w:val="24"/>
        </w:rPr>
        <w:t xml:space="preserve">. 2024;7(8):e2431067. </w:t>
      </w:r>
    </w:p>
    <w:p w14:paraId="535A23AC" w14:textId="77777777" w:rsidR="00351CC2" w:rsidRPr="00351CC2" w:rsidRDefault="00351CC2" w:rsidP="00351CC2">
      <w:pPr>
        <w:pStyle w:val="Bibliography"/>
        <w:rPr>
          <w:rFonts w:ascii="Times New Roman" w:hAnsi="Times New Roman" w:cs="Times New Roman"/>
          <w:sz w:val="24"/>
        </w:rPr>
      </w:pPr>
      <w:r w:rsidRPr="00351CC2">
        <w:rPr>
          <w:rFonts w:ascii="Times New Roman" w:hAnsi="Times New Roman" w:cs="Times New Roman"/>
          <w:sz w:val="24"/>
        </w:rPr>
        <w:t xml:space="preserve">47. </w:t>
      </w:r>
      <w:r w:rsidRPr="00351CC2">
        <w:rPr>
          <w:rFonts w:ascii="Times New Roman" w:hAnsi="Times New Roman" w:cs="Times New Roman"/>
          <w:sz w:val="24"/>
        </w:rPr>
        <w:tab/>
        <w:t xml:space="preserve">Sinclair DR, Maharani A, Chandola T, et al. Frailty among Older Adults and Its Distribution in England. </w:t>
      </w:r>
      <w:r w:rsidRPr="00351CC2">
        <w:rPr>
          <w:rFonts w:ascii="Times New Roman" w:hAnsi="Times New Roman" w:cs="Times New Roman"/>
          <w:i/>
          <w:iCs/>
          <w:sz w:val="24"/>
        </w:rPr>
        <w:t>J. Frailty Aging</w:t>
      </w:r>
      <w:r w:rsidRPr="00351CC2">
        <w:rPr>
          <w:rFonts w:ascii="Times New Roman" w:hAnsi="Times New Roman" w:cs="Times New Roman"/>
          <w:sz w:val="24"/>
        </w:rPr>
        <w:t xml:space="preserve">. 2022;11(2):163–168. </w:t>
      </w:r>
    </w:p>
    <w:p w14:paraId="5ED84697" w14:textId="4C4D8B9B" w:rsidR="00046CEA" w:rsidRPr="00046CEA" w:rsidRDefault="00046CEA" w:rsidP="009631A5">
      <w:pPr>
        <w:spacing w:after="0"/>
        <w:rPr>
          <w:rFonts w:ascii="Times New Roman" w:hAnsi="Times New Roman" w:cs="Times New Roman"/>
          <w:iCs/>
          <w:sz w:val="24"/>
          <w:szCs w:val="24"/>
        </w:rPr>
      </w:pPr>
      <w:r>
        <w:rPr>
          <w:rFonts w:ascii="Times New Roman" w:hAnsi="Times New Roman" w:cs="Times New Roman"/>
          <w:iCs/>
          <w:sz w:val="24"/>
          <w:szCs w:val="24"/>
        </w:rPr>
        <w:fldChar w:fldCharType="end"/>
      </w:r>
    </w:p>
    <w:p w14:paraId="7875FF4C" w14:textId="77777777" w:rsidR="00265250" w:rsidRPr="00010F95" w:rsidRDefault="00265250" w:rsidP="009631A5">
      <w:pPr>
        <w:spacing w:after="0"/>
        <w:rPr>
          <w:rFonts w:ascii="Times New Roman" w:hAnsi="Times New Roman" w:cs="Times New Roman"/>
          <w:i/>
          <w:sz w:val="24"/>
          <w:szCs w:val="24"/>
        </w:rPr>
      </w:pPr>
    </w:p>
    <w:p w14:paraId="0631B943" w14:textId="77777777" w:rsidR="00265250" w:rsidRPr="00010F95" w:rsidRDefault="00265250" w:rsidP="009631A5">
      <w:pPr>
        <w:spacing w:after="0"/>
        <w:rPr>
          <w:rFonts w:ascii="Times New Roman" w:hAnsi="Times New Roman" w:cs="Times New Roman"/>
          <w:i/>
          <w:sz w:val="24"/>
          <w:szCs w:val="24"/>
        </w:rPr>
      </w:pPr>
    </w:p>
    <w:p w14:paraId="6C6F69D8" w14:textId="77777777" w:rsidR="00265250" w:rsidRPr="00010F95" w:rsidRDefault="00265250" w:rsidP="009631A5">
      <w:pPr>
        <w:spacing w:after="0"/>
        <w:rPr>
          <w:rFonts w:ascii="Times New Roman" w:hAnsi="Times New Roman" w:cs="Times New Roman"/>
          <w:i/>
          <w:sz w:val="24"/>
          <w:szCs w:val="24"/>
        </w:rPr>
      </w:pPr>
    </w:p>
    <w:p w14:paraId="70D9578F" w14:textId="77777777" w:rsidR="00265250" w:rsidRPr="00010F95" w:rsidRDefault="00265250" w:rsidP="009631A5">
      <w:pPr>
        <w:spacing w:after="0"/>
        <w:rPr>
          <w:rFonts w:ascii="Times New Roman" w:hAnsi="Times New Roman" w:cs="Times New Roman"/>
          <w:i/>
          <w:sz w:val="24"/>
          <w:szCs w:val="24"/>
        </w:rPr>
      </w:pPr>
    </w:p>
    <w:p w14:paraId="0B9DD0C9" w14:textId="77777777" w:rsidR="00265250" w:rsidRPr="00010F95" w:rsidRDefault="00265250" w:rsidP="009631A5">
      <w:pPr>
        <w:spacing w:after="0"/>
        <w:rPr>
          <w:rFonts w:ascii="Times New Roman" w:hAnsi="Times New Roman" w:cs="Times New Roman"/>
          <w:i/>
          <w:sz w:val="24"/>
          <w:szCs w:val="24"/>
        </w:rPr>
      </w:pPr>
    </w:p>
    <w:p w14:paraId="24052E53" w14:textId="537A1881" w:rsidR="00786AC2" w:rsidRDefault="00786AC2">
      <w:pPr>
        <w:rPr>
          <w:rFonts w:ascii="Times New Roman" w:hAnsi="Times New Roman" w:cs="Times New Roman"/>
          <w:i/>
          <w:sz w:val="24"/>
          <w:szCs w:val="24"/>
        </w:rPr>
      </w:pPr>
      <w:r>
        <w:rPr>
          <w:rFonts w:ascii="Times New Roman" w:hAnsi="Times New Roman" w:cs="Times New Roman"/>
          <w:i/>
          <w:sz w:val="24"/>
          <w:szCs w:val="24"/>
        </w:rPr>
        <w:br w:type="page"/>
      </w:r>
    </w:p>
    <w:p w14:paraId="5FCBE218" w14:textId="77777777" w:rsidR="000631AB" w:rsidRDefault="000631AB"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Supplemental appendix</w:t>
      </w:r>
    </w:p>
    <w:p w14:paraId="51CB7024" w14:textId="77777777" w:rsidR="00E0458A" w:rsidRPr="00010F95" w:rsidRDefault="00E0458A" w:rsidP="00E0458A">
      <w:pPr>
        <w:spacing w:after="0"/>
        <w:rPr>
          <w:rFonts w:ascii="Times New Roman" w:hAnsi="Times New Roman" w:cs="Times New Roman"/>
          <w:i/>
          <w:sz w:val="24"/>
          <w:szCs w:val="24"/>
        </w:rPr>
      </w:pPr>
      <w:r w:rsidRPr="00010F95">
        <w:rPr>
          <w:rFonts w:ascii="Times New Roman" w:hAnsi="Times New Roman" w:cs="Times New Roman"/>
          <w:i/>
          <w:noProof/>
          <w:sz w:val="24"/>
          <w:szCs w:val="24"/>
        </w:rPr>
        <w:drawing>
          <wp:inline distT="0" distB="0" distL="0" distR="0" wp14:anchorId="46A63871" wp14:editId="71D01A98">
            <wp:extent cx="4339517" cy="3460652"/>
            <wp:effectExtent l="0" t="0" r="4445" b="0"/>
            <wp:docPr id="49473911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739110" name="Picture 1" descr="A graph with a line graph&#10;&#10;Description automatically generated"/>
                    <pic:cNvPicPr/>
                  </pic:nvPicPr>
                  <pic:blipFill>
                    <a:blip r:embed="rId18"/>
                    <a:stretch>
                      <a:fillRect/>
                    </a:stretch>
                  </pic:blipFill>
                  <pic:spPr>
                    <a:xfrm>
                      <a:off x="0" y="0"/>
                      <a:ext cx="4356926" cy="3474535"/>
                    </a:xfrm>
                    <a:prstGeom prst="rect">
                      <a:avLst/>
                    </a:prstGeom>
                  </pic:spPr>
                </pic:pic>
              </a:graphicData>
            </a:graphic>
          </wp:inline>
        </w:drawing>
      </w:r>
    </w:p>
    <w:p w14:paraId="0499FF55" w14:textId="77777777" w:rsidR="00E0458A" w:rsidRPr="00010F95" w:rsidRDefault="00E0458A" w:rsidP="00E0458A">
      <w:pPr>
        <w:spacing w:after="0"/>
        <w:rPr>
          <w:rFonts w:ascii="Times New Roman" w:hAnsi="Times New Roman" w:cs="Times New Roman"/>
          <w:i/>
          <w:sz w:val="24"/>
          <w:szCs w:val="24"/>
        </w:rPr>
      </w:pPr>
    </w:p>
    <w:p w14:paraId="22E502B9" w14:textId="1AE4B5BB" w:rsidR="00E0458A" w:rsidRPr="00786AC2" w:rsidRDefault="00E0458A" w:rsidP="00E0458A">
      <w:pPr>
        <w:spacing w:after="0"/>
        <w:rPr>
          <w:rFonts w:ascii="Times New Roman" w:hAnsi="Times New Roman" w:cs="Times New Roman"/>
          <w:iCs/>
          <w:sz w:val="24"/>
          <w:szCs w:val="24"/>
        </w:rPr>
      </w:pPr>
      <w:commentRangeStart w:id="421"/>
      <w:commentRangeStart w:id="422"/>
      <w:r w:rsidRPr="00786AC2">
        <w:rPr>
          <w:rFonts w:ascii="Times New Roman" w:hAnsi="Times New Roman" w:cs="Times New Roman"/>
          <w:iCs/>
          <w:sz w:val="24"/>
          <w:szCs w:val="24"/>
        </w:rPr>
        <w:t xml:space="preserve">Figure </w:t>
      </w:r>
      <w:commentRangeEnd w:id="421"/>
      <w:r>
        <w:rPr>
          <w:rStyle w:val="CommentReference"/>
        </w:rPr>
        <w:commentReference w:id="421"/>
      </w:r>
      <w:r w:rsidRPr="00786AC2">
        <w:rPr>
          <w:rFonts w:ascii="Times New Roman" w:hAnsi="Times New Roman" w:cs="Times New Roman"/>
          <w:iCs/>
          <w:sz w:val="24"/>
          <w:szCs w:val="24"/>
        </w:rPr>
        <w:t>1</w:t>
      </w:r>
      <w:commentRangeEnd w:id="422"/>
      <w:r w:rsidR="00B8524F">
        <w:rPr>
          <w:rStyle w:val="CommentReference"/>
        </w:rPr>
        <w:commentReference w:id="422"/>
      </w:r>
      <w:r w:rsidRPr="00786AC2">
        <w:rPr>
          <w:rFonts w:ascii="Times New Roman" w:hAnsi="Times New Roman" w:cs="Times New Roman"/>
          <w:iCs/>
          <w:sz w:val="24"/>
          <w:szCs w:val="24"/>
        </w:rPr>
        <w:t xml:space="preserve">. One-way agreement between </w:t>
      </w:r>
      <w:ins w:id="423" w:author="Chen Yanover" w:date="2025-08-11T16:01:00Z" w16du:dateUtc="2025-08-11T13:01:00Z">
        <w:r w:rsidR="002B4636">
          <w:rPr>
            <w:rFonts w:ascii="Times New Roman" w:hAnsi="Times New Roman" w:cs="Times New Roman"/>
            <w:iCs/>
            <w:sz w:val="24"/>
            <w:szCs w:val="24"/>
          </w:rPr>
          <w:t xml:space="preserve">VAFI deficit prevalence using </w:t>
        </w:r>
      </w:ins>
      <w:r w:rsidRPr="00786AC2">
        <w:rPr>
          <w:rFonts w:ascii="Times New Roman" w:hAnsi="Times New Roman" w:cs="Times New Roman"/>
          <w:iCs/>
          <w:sz w:val="24"/>
          <w:szCs w:val="24"/>
        </w:rPr>
        <w:t xml:space="preserve">the OMOP CDM concept codes and the source data ICD-10 codes from Pharmetrics+ to assess the quality of data transformation. </w:t>
      </w:r>
    </w:p>
    <w:p w14:paraId="49F3D36C" w14:textId="77777777" w:rsidR="000631AB" w:rsidRDefault="000631AB" w:rsidP="009631A5">
      <w:pPr>
        <w:spacing w:after="0"/>
        <w:rPr>
          <w:rFonts w:ascii="Times New Roman" w:hAnsi="Times New Roman" w:cs="Times New Roman"/>
          <w:iCs/>
          <w:sz w:val="24"/>
          <w:szCs w:val="24"/>
        </w:rPr>
      </w:pPr>
    </w:p>
    <w:p w14:paraId="74F8E304" w14:textId="77777777" w:rsidR="000631AB" w:rsidRDefault="000631AB" w:rsidP="000631AB">
      <w:pPr>
        <w:spacing w:after="0"/>
        <w:rPr>
          <w:rFonts w:ascii="Times New Roman" w:hAnsi="Times New Roman" w:cs="Times New Roman"/>
          <w:sz w:val="24"/>
          <w:szCs w:val="24"/>
        </w:rPr>
      </w:pPr>
    </w:p>
    <w:p w14:paraId="0B2A177A" w14:textId="11387DE7" w:rsidR="000631AB" w:rsidRDefault="00E0458A" w:rsidP="000631AB">
      <w:pPr>
        <w:spacing w:after="0"/>
        <w:rPr>
          <w:rFonts w:ascii="Times New Roman" w:hAnsi="Times New Roman" w:cs="Times New Roman"/>
          <w:sz w:val="24"/>
          <w:szCs w:val="24"/>
        </w:rPr>
      </w:pPr>
      <w:r>
        <w:rPr>
          <w:rFonts w:ascii="Times New Roman" w:hAnsi="Times New Roman" w:cs="Times New Roman"/>
          <w:sz w:val="24"/>
          <w:szCs w:val="24"/>
        </w:rPr>
        <w:t xml:space="preserve">Note: </w:t>
      </w:r>
      <w:commentRangeStart w:id="424"/>
      <w:commentRangeStart w:id="425"/>
      <w:r w:rsidR="000631AB">
        <w:rPr>
          <w:rFonts w:ascii="Times New Roman" w:hAnsi="Times New Roman" w:cs="Times New Roman"/>
          <w:sz w:val="24"/>
          <w:szCs w:val="24"/>
        </w:rPr>
        <w:t>the correlation coefficient demonstrated high correlation (ICC=0.995) between the OMOP CDM transformation and the source coding for deficits for each FI</w:t>
      </w:r>
      <w:r w:rsidR="000631AB" w:rsidRPr="00C849AD">
        <w:rPr>
          <w:rFonts w:ascii="Times New Roman" w:hAnsi="Times New Roman" w:cs="Times New Roman"/>
          <w:sz w:val="24"/>
          <w:szCs w:val="24"/>
          <w:highlight w:val="yellow"/>
        </w:rPr>
        <w:t>.</w:t>
      </w:r>
      <w:r w:rsidR="000631AB">
        <w:rPr>
          <w:rFonts w:ascii="Times New Roman" w:hAnsi="Times New Roman" w:cs="Times New Roman"/>
          <w:sz w:val="24"/>
          <w:szCs w:val="24"/>
        </w:rPr>
        <w:t xml:space="preserve"> This implies validity of the data transformation. </w:t>
      </w:r>
      <w:commentRangeEnd w:id="424"/>
      <w:r w:rsidR="000631AB">
        <w:rPr>
          <w:rStyle w:val="CommentReference"/>
        </w:rPr>
        <w:commentReference w:id="424"/>
      </w:r>
      <w:commentRangeEnd w:id="425"/>
      <w:r w:rsidR="000631AB">
        <w:rPr>
          <w:rStyle w:val="CommentReference"/>
        </w:rPr>
        <w:commentReference w:id="425"/>
      </w:r>
    </w:p>
    <w:p w14:paraId="4703B9BA" w14:textId="77777777" w:rsidR="000631AB" w:rsidRDefault="000631AB" w:rsidP="009631A5">
      <w:pPr>
        <w:spacing w:after="0"/>
        <w:rPr>
          <w:rFonts w:ascii="Times New Roman" w:hAnsi="Times New Roman" w:cs="Times New Roman"/>
          <w:iCs/>
          <w:sz w:val="24"/>
          <w:szCs w:val="24"/>
        </w:rPr>
      </w:pPr>
    </w:p>
    <w:p w14:paraId="3F3D75DC" w14:textId="77777777" w:rsidR="000631AB" w:rsidRDefault="000631AB" w:rsidP="009631A5">
      <w:pPr>
        <w:spacing w:after="0"/>
        <w:rPr>
          <w:rFonts w:ascii="Times New Roman" w:hAnsi="Times New Roman" w:cs="Times New Roman"/>
          <w:iCs/>
          <w:sz w:val="24"/>
          <w:szCs w:val="24"/>
        </w:rPr>
      </w:pPr>
    </w:p>
    <w:p w14:paraId="17492D9B" w14:textId="77777777" w:rsidR="000631AB" w:rsidRDefault="000631AB" w:rsidP="009631A5">
      <w:pPr>
        <w:spacing w:after="0"/>
        <w:rPr>
          <w:rFonts w:ascii="Times New Roman" w:hAnsi="Times New Roman" w:cs="Times New Roman"/>
          <w:iCs/>
          <w:sz w:val="24"/>
          <w:szCs w:val="24"/>
        </w:rPr>
      </w:pPr>
    </w:p>
    <w:p w14:paraId="2D166A13" w14:textId="0D5EB59B" w:rsidR="000631AB" w:rsidRDefault="000631AB">
      <w:pPr>
        <w:rPr>
          <w:rFonts w:ascii="Times New Roman" w:hAnsi="Times New Roman" w:cs="Times New Roman"/>
          <w:iCs/>
          <w:sz w:val="24"/>
          <w:szCs w:val="24"/>
        </w:rPr>
      </w:pPr>
    </w:p>
    <w:p w14:paraId="4309DF31" w14:textId="77777777" w:rsidR="00860CC8" w:rsidRDefault="00860CC8">
      <w:pPr>
        <w:rPr>
          <w:rFonts w:ascii="Times New Roman" w:hAnsi="Times New Roman" w:cs="Times New Roman"/>
          <w:iCs/>
          <w:sz w:val="24"/>
          <w:szCs w:val="24"/>
        </w:rPr>
      </w:pPr>
      <w:r>
        <w:rPr>
          <w:rFonts w:ascii="Times New Roman" w:hAnsi="Times New Roman" w:cs="Times New Roman"/>
          <w:iCs/>
          <w:sz w:val="24"/>
          <w:szCs w:val="24"/>
        </w:rPr>
        <w:br w:type="page"/>
      </w:r>
    </w:p>
    <w:p w14:paraId="6CC42B59" w14:textId="13E908ED" w:rsidR="00860CC8" w:rsidRDefault="00860CC8" w:rsidP="00860CC8">
      <w:pPr>
        <w:spacing w:after="0"/>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Supplemntal</w:t>
      </w:r>
      <w:proofErr w:type="spellEnd"/>
      <w:r>
        <w:rPr>
          <w:rFonts w:ascii="Times New Roman" w:hAnsi="Times New Roman" w:cs="Times New Roman"/>
          <w:iCs/>
          <w:sz w:val="24"/>
          <w:szCs w:val="24"/>
        </w:rPr>
        <w:t xml:space="preserve"> table 1. Consort table with inclusion criteria for all datasets</w:t>
      </w:r>
    </w:p>
    <w:tbl>
      <w:tblPr>
        <w:tblStyle w:val="TableGrid"/>
        <w:tblW w:w="9581" w:type="dxa"/>
        <w:tblLook w:val="04A0" w:firstRow="1" w:lastRow="0" w:firstColumn="1" w:lastColumn="0" w:noHBand="0" w:noVBand="1"/>
        <w:tblPrChange w:id="426" w:author="Chen Yanover" w:date="2025-08-11T15:45:00Z" w16du:dateUtc="2025-08-11T12:45:00Z">
          <w:tblPr>
            <w:tblStyle w:val="TableGrid"/>
            <w:tblW w:w="9581" w:type="dxa"/>
            <w:tblLook w:val="04A0" w:firstRow="1" w:lastRow="0" w:firstColumn="1" w:lastColumn="0" w:noHBand="0" w:noVBand="1"/>
          </w:tblPr>
        </w:tblPrChange>
      </w:tblPr>
      <w:tblGrid>
        <w:gridCol w:w="2551"/>
        <w:gridCol w:w="1406"/>
        <w:gridCol w:w="1406"/>
        <w:gridCol w:w="1406"/>
        <w:gridCol w:w="1406"/>
        <w:gridCol w:w="1406"/>
        <w:tblGridChange w:id="427">
          <w:tblGrid>
            <w:gridCol w:w="2551"/>
            <w:gridCol w:w="1406"/>
            <w:gridCol w:w="1406"/>
            <w:gridCol w:w="1406"/>
            <w:gridCol w:w="1406"/>
            <w:gridCol w:w="1406"/>
          </w:tblGrid>
        </w:tblGridChange>
      </w:tblGrid>
      <w:tr w:rsidR="00C41EC4" w14:paraId="2E2A07D9" w14:textId="762E4821" w:rsidTr="00C41EC4">
        <w:tc>
          <w:tcPr>
            <w:tcW w:w="2551" w:type="dxa"/>
            <w:tcBorders>
              <w:bottom w:val="single" w:sz="4" w:space="0" w:color="auto"/>
            </w:tcBorders>
            <w:tcPrChange w:id="428" w:author="Chen Yanover" w:date="2025-08-11T15:45:00Z" w16du:dateUtc="2025-08-11T12:45:00Z">
              <w:tcPr>
                <w:tcW w:w="2551" w:type="dxa"/>
                <w:tcBorders>
                  <w:bottom w:val="single" w:sz="4" w:space="0" w:color="auto"/>
                </w:tcBorders>
              </w:tcPr>
            </w:tcPrChange>
          </w:tcPr>
          <w:p w14:paraId="3CBFD949" w14:textId="77777777" w:rsidR="00C41EC4" w:rsidRDefault="00C41EC4">
            <w:pPr>
              <w:rPr>
                <w:rFonts w:ascii="Times New Roman" w:hAnsi="Times New Roman" w:cs="Times New Roman"/>
                <w:iCs/>
                <w:sz w:val="24"/>
                <w:szCs w:val="24"/>
              </w:rPr>
            </w:pPr>
          </w:p>
        </w:tc>
        <w:tc>
          <w:tcPr>
            <w:tcW w:w="1406" w:type="dxa"/>
            <w:tcBorders>
              <w:bottom w:val="single" w:sz="4" w:space="0" w:color="auto"/>
            </w:tcBorders>
            <w:vAlign w:val="center"/>
            <w:tcPrChange w:id="429" w:author="Chen Yanover" w:date="2025-08-11T15:45:00Z" w16du:dateUtc="2025-08-11T12:45:00Z">
              <w:tcPr>
                <w:tcW w:w="1406" w:type="dxa"/>
                <w:tcBorders>
                  <w:bottom w:val="single" w:sz="4" w:space="0" w:color="auto"/>
                </w:tcBorders>
              </w:tcPr>
            </w:tcPrChange>
          </w:tcPr>
          <w:p w14:paraId="26FFAB59" w14:textId="77777777" w:rsidR="00C41EC4" w:rsidRDefault="00C41EC4">
            <w:pPr>
              <w:jc w:val="center"/>
              <w:rPr>
                <w:rFonts w:ascii="Times New Roman" w:hAnsi="Times New Roman" w:cs="Times New Roman"/>
                <w:iCs/>
                <w:sz w:val="24"/>
                <w:szCs w:val="24"/>
              </w:rPr>
              <w:pPrChange w:id="430" w:author="Chen Yanover" w:date="2025-08-11T15:45:00Z" w16du:dateUtc="2025-08-11T12:45:00Z">
                <w:pPr/>
              </w:pPrChange>
            </w:pPr>
            <w:r w:rsidRPr="006A6501">
              <w:t>All of Us</w:t>
            </w:r>
          </w:p>
        </w:tc>
        <w:tc>
          <w:tcPr>
            <w:tcW w:w="1406" w:type="dxa"/>
            <w:tcBorders>
              <w:bottom w:val="single" w:sz="4" w:space="0" w:color="auto"/>
            </w:tcBorders>
            <w:vAlign w:val="center"/>
            <w:tcPrChange w:id="431" w:author="Chen Yanover" w:date="2025-08-11T15:45:00Z" w16du:dateUtc="2025-08-11T12:45:00Z">
              <w:tcPr>
                <w:tcW w:w="1406" w:type="dxa"/>
                <w:tcBorders>
                  <w:bottom w:val="single" w:sz="4" w:space="0" w:color="auto"/>
                </w:tcBorders>
              </w:tcPr>
            </w:tcPrChange>
          </w:tcPr>
          <w:p w14:paraId="395D4967" w14:textId="77777777" w:rsidR="00C41EC4" w:rsidRDefault="00C41EC4">
            <w:pPr>
              <w:jc w:val="center"/>
              <w:rPr>
                <w:rFonts w:ascii="Times New Roman" w:hAnsi="Times New Roman" w:cs="Times New Roman"/>
                <w:iCs/>
                <w:sz w:val="24"/>
                <w:szCs w:val="24"/>
              </w:rPr>
              <w:pPrChange w:id="432" w:author="Chen Yanover" w:date="2025-08-11T15:45:00Z" w16du:dateUtc="2025-08-11T12:45:00Z">
                <w:pPr/>
              </w:pPrChange>
            </w:pPr>
            <w:r w:rsidRPr="006A6501">
              <w:t>Pharmetrics</w:t>
            </w:r>
          </w:p>
        </w:tc>
        <w:tc>
          <w:tcPr>
            <w:tcW w:w="1406" w:type="dxa"/>
            <w:tcBorders>
              <w:bottom w:val="single" w:sz="4" w:space="0" w:color="auto"/>
            </w:tcBorders>
            <w:vAlign w:val="center"/>
            <w:tcPrChange w:id="433" w:author="Chen Yanover" w:date="2025-08-11T15:45:00Z" w16du:dateUtc="2025-08-11T12:45:00Z">
              <w:tcPr>
                <w:tcW w:w="1406" w:type="dxa"/>
                <w:tcBorders>
                  <w:bottom w:val="single" w:sz="4" w:space="0" w:color="auto"/>
                </w:tcBorders>
              </w:tcPr>
            </w:tcPrChange>
          </w:tcPr>
          <w:p w14:paraId="4AD5C69D" w14:textId="77777777" w:rsidR="00C41EC4" w:rsidRDefault="00C41EC4">
            <w:pPr>
              <w:jc w:val="center"/>
              <w:rPr>
                <w:rFonts w:ascii="Times New Roman" w:hAnsi="Times New Roman" w:cs="Times New Roman"/>
                <w:iCs/>
                <w:sz w:val="24"/>
                <w:szCs w:val="24"/>
              </w:rPr>
              <w:pPrChange w:id="434" w:author="Chen Yanover" w:date="2025-08-11T15:45:00Z" w16du:dateUtc="2025-08-11T12:45:00Z">
                <w:pPr/>
              </w:pPrChange>
            </w:pPr>
            <w:r w:rsidRPr="006A6501">
              <w:t>UKBB</w:t>
            </w:r>
          </w:p>
        </w:tc>
        <w:tc>
          <w:tcPr>
            <w:tcW w:w="1406" w:type="dxa"/>
            <w:tcBorders>
              <w:bottom w:val="single" w:sz="4" w:space="0" w:color="auto"/>
            </w:tcBorders>
            <w:vAlign w:val="center"/>
            <w:tcPrChange w:id="435" w:author="Chen Yanover" w:date="2025-08-11T15:45:00Z" w16du:dateUtc="2025-08-11T12:45:00Z">
              <w:tcPr>
                <w:tcW w:w="1406" w:type="dxa"/>
                <w:tcBorders>
                  <w:bottom w:val="single" w:sz="4" w:space="0" w:color="auto"/>
                </w:tcBorders>
              </w:tcPr>
            </w:tcPrChange>
          </w:tcPr>
          <w:p w14:paraId="063158D8" w14:textId="77777777" w:rsidR="00C41EC4" w:rsidRDefault="00C41EC4">
            <w:pPr>
              <w:jc w:val="center"/>
              <w:rPr>
                <w:rFonts w:ascii="Times New Roman" w:hAnsi="Times New Roman" w:cs="Times New Roman"/>
                <w:iCs/>
                <w:sz w:val="24"/>
                <w:szCs w:val="24"/>
              </w:rPr>
              <w:pPrChange w:id="436" w:author="Chen Yanover" w:date="2025-08-11T15:45:00Z" w16du:dateUtc="2025-08-11T12:45:00Z">
                <w:pPr/>
              </w:pPrChange>
            </w:pPr>
            <w:r w:rsidRPr="006A6501">
              <w:t>IMRD-EMIS</w:t>
            </w:r>
          </w:p>
        </w:tc>
        <w:tc>
          <w:tcPr>
            <w:tcW w:w="1406" w:type="dxa"/>
            <w:tcBorders>
              <w:bottom w:val="single" w:sz="4" w:space="0" w:color="auto"/>
            </w:tcBorders>
            <w:vAlign w:val="center"/>
            <w:tcPrChange w:id="437" w:author="Chen Yanover" w:date="2025-08-11T15:45:00Z" w16du:dateUtc="2025-08-11T12:45:00Z">
              <w:tcPr>
                <w:tcW w:w="1406" w:type="dxa"/>
                <w:tcBorders>
                  <w:bottom w:val="single" w:sz="4" w:space="0" w:color="auto"/>
                </w:tcBorders>
              </w:tcPr>
            </w:tcPrChange>
          </w:tcPr>
          <w:p w14:paraId="68920043" w14:textId="47E86979" w:rsidR="00C41EC4" w:rsidRPr="006A6501" w:rsidRDefault="00C41EC4">
            <w:pPr>
              <w:jc w:val="center"/>
              <w:pPrChange w:id="438" w:author="Chen Yanover" w:date="2025-08-11T15:45:00Z" w16du:dateUtc="2025-08-11T12:45:00Z">
                <w:pPr/>
              </w:pPrChange>
            </w:pPr>
            <w:ins w:id="439" w:author="Chen Yanover" w:date="2025-08-11T15:42:00Z" w16du:dateUtc="2025-08-11T12:42:00Z">
              <w:r>
                <w:t>IMRD-THIN</w:t>
              </w:r>
            </w:ins>
          </w:p>
        </w:tc>
      </w:tr>
      <w:tr w:rsidR="00C41EC4" w14:paraId="62779C8D" w14:textId="4421084B" w:rsidTr="00C41EC4">
        <w:tc>
          <w:tcPr>
            <w:tcW w:w="2551" w:type="dxa"/>
            <w:tcBorders>
              <w:top w:val="single" w:sz="4" w:space="0" w:color="auto"/>
              <w:left w:val="single" w:sz="4" w:space="0" w:color="auto"/>
              <w:bottom w:val="nil"/>
              <w:right w:val="nil"/>
            </w:tcBorders>
          </w:tcPr>
          <w:p w14:paraId="1D7BDE36" w14:textId="2C3B9906" w:rsidR="00C41EC4" w:rsidRDefault="00C41EC4">
            <w:pPr>
              <w:rPr>
                <w:rFonts w:ascii="Times New Roman" w:hAnsi="Times New Roman" w:cs="Times New Roman"/>
                <w:iCs/>
                <w:sz w:val="24"/>
                <w:szCs w:val="24"/>
              </w:rPr>
            </w:pPr>
            <w:r w:rsidRPr="006A6501">
              <w:t xml:space="preserve">People in </w:t>
            </w:r>
            <w:del w:id="440" w:author="Chen Yanover" w:date="2025-08-11T15:46:00Z" w16du:dateUtc="2025-08-11T12:46:00Z">
              <w:r w:rsidRPr="006A6501" w:rsidDel="00A50A94">
                <w:delText xml:space="preserve">the </w:delText>
              </w:r>
            </w:del>
            <w:r w:rsidRPr="006A6501">
              <w:t>data</w:t>
            </w:r>
          </w:p>
        </w:tc>
        <w:tc>
          <w:tcPr>
            <w:tcW w:w="1406" w:type="dxa"/>
            <w:tcBorders>
              <w:top w:val="single" w:sz="4" w:space="0" w:color="auto"/>
              <w:left w:val="nil"/>
              <w:bottom w:val="nil"/>
              <w:right w:val="nil"/>
            </w:tcBorders>
            <w:vAlign w:val="center"/>
          </w:tcPr>
          <w:p w14:paraId="340870F2" w14:textId="4FB01B45" w:rsidR="00C41EC4" w:rsidRDefault="00C41EC4">
            <w:pPr>
              <w:jc w:val="center"/>
              <w:rPr>
                <w:rFonts w:ascii="Times New Roman" w:hAnsi="Times New Roman" w:cs="Times New Roman"/>
                <w:iCs/>
                <w:sz w:val="24"/>
                <w:szCs w:val="24"/>
              </w:rPr>
              <w:pPrChange w:id="441" w:author="Chen Yanover" w:date="2025-08-11T15:45:00Z" w16du:dateUtc="2025-08-11T12:45:00Z">
                <w:pPr/>
              </w:pPrChange>
            </w:pPr>
            <w:r w:rsidRPr="006A6501">
              <w:t>413</w:t>
            </w:r>
            <w:ins w:id="442" w:author="Chen Yanover" w:date="2025-08-11T15:44:00Z" w16du:dateUtc="2025-08-11T12:44:00Z">
              <w:r>
                <w:t>,</w:t>
              </w:r>
            </w:ins>
            <w:r w:rsidRPr="006A6501">
              <w:t>360</w:t>
            </w:r>
          </w:p>
        </w:tc>
        <w:tc>
          <w:tcPr>
            <w:tcW w:w="1406" w:type="dxa"/>
            <w:tcBorders>
              <w:top w:val="single" w:sz="4" w:space="0" w:color="auto"/>
              <w:left w:val="nil"/>
              <w:bottom w:val="nil"/>
              <w:right w:val="nil"/>
            </w:tcBorders>
            <w:vAlign w:val="center"/>
          </w:tcPr>
          <w:p w14:paraId="42E1B7A6" w14:textId="197EA7D3" w:rsidR="00C41EC4" w:rsidRDefault="00C41EC4">
            <w:pPr>
              <w:jc w:val="center"/>
              <w:rPr>
                <w:rFonts w:ascii="Times New Roman" w:hAnsi="Times New Roman" w:cs="Times New Roman"/>
                <w:iCs/>
                <w:sz w:val="24"/>
                <w:szCs w:val="24"/>
              </w:rPr>
              <w:pPrChange w:id="443" w:author="Chen Yanover" w:date="2025-08-11T15:45:00Z" w16du:dateUtc="2025-08-11T12:45:00Z">
                <w:pPr/>
              </w:pPrChange>
            </w:pPr>
            <w:r w:rsidRPr="006A6501">
              <w:t>34</w:t>
            </w:r>
            <w:ins w:id="444" w:author="Chen Yanover" w:date="2025-08-11T15:44:00Z" w16du:dateUtc="2025-08-11T12:44:00Z">
              <w:r>
                <w:t>,</w:t>
              </w:r>
            </w:ins>
            <w:r w:rsidRPr="006A6501">
              <w:t>808</w:t>
            </w:r>
            <w:ins w:id="445" w:author="Chen Yanover" w:date="2025-08-11T15:45:00Z" w16du:dateUtc="2025-08-11T12:45:00Z">
              <w:r>
                <w:t>,</w:t>
              </w:r>
            </w:ins>
            <w:r w:rsidRPr="006A6501">
              <w:t>145</w:t>
            </w:r>
          </w:p>
        </w:tc>
        <w:tc>
          <w:tcPr>
            <w:tcW w:w="1406" w:type="dxa"/>
            <w:tcBorders>
              <w:top w:val="single" w:sz="4" w:space="0" w:color="auto"/>
              <w:left w:val="nil"/>
              <w:bottom w:val="nil"/>
              <w:right w:val="nil"/>
            </w:tcBorders>
            <w:vAlign w:val="center"/>
          </w:tcPr>
          <w:p w14:paraId="684F3CEF" w14:textId="60509EB9" w:rsidR="00C41EC4" w:rsidRDefault="00C41EC4">
            <w:pPr>
              <w:jc w:val="center"/>
              <w:rPr>
                <w:rFonts w:ascii="Times New Roman" w:hAnsi="Times New Roman" w:cs="Times New Roman"/>
                <w:iCs/>
                <w:sz w:val="24"/>
                <w:szCs w:val="24"/>
              </w:rPr>
              <w:pPrChange w:id="446" w:author="Chen Yanover" w:date="2025-08-11T15:45:00Z" w16du:dateUtc="2025-08-11T12:45:00Z">
                <w:pPr/>
              </w:pPrChange>
            </w:pPr>
            <w:r w:rsidRPr="006A6501">
              <w:t>502</w:t>
            </w:r>
            <w:ins w:id="447" w:author="Chen Yanover" w:date="2025-08-11T15:45:00Z" w16du:dateUtc="2025-08-11T12:45:00Z">
              <w:r>
                <w:t>,</w:t>
              </w:r>
            </w:ins>
            <w:r w:rsidRPr="006A6501">
              <w:t>363</w:t>
            </w:r>
          </w:p>
        </w:tc>
        <w:tc>
          <w:tcPr>
            <w:tcW w:w="1406" w:type="dxa"/>
            <w:tcBorders>
              <w:top w:val="single" w:sz="4" w:space="0" w:color="auto"/>
              <w:left w:val="nil"/>
              <w:bottom w:val="nil"/>
              <w:right w:val="single" w:sz="4" w:space="0" w:color="auto"/>
            </w:tcBorders>
            <w:vAlign w:val="center"/>
          </w:tcPr>
          <w:p w14:paraId="42E190AA" w14:textId="5A5403C6" w:rsidR="00C41EC4" w:rsidRDefault="00C41EC4">
            <w:pPr>
              <w:jc w:val="center"/>
              <w:rPr>
                <w:rFonts w:ascii="Times New Roman" w:hAnsi="Times New Roman" w:cs="Times New Roman"/>
                <w:iCs/>
                <w:sz w:val="24"/>
                <w:szCs w:val="24"/>
              </w:rPr>
              <w:pPrChange w:id="448" w:author="Chen Yanover" w:date="2025-08-11T15:45:00Z" w16du:dateUtc="2025-08-11T12:45:00Z">
                <w:pPr/>
              </w:pPrChange>
            </w:pPr>
            <w:r w:rsidRPr="006A6501">
              <w:t>5</w:t>
            </w:r>
            <w:ins w:id="449" w:author="Chen Yanover" w:date="2025-08-11T15:45:00Z" w16du:dateUtc="2025-08-11T12:45:00Z">
              <w:r>
                <w:t>,</w:t>
              </w:r>
            </w:ins>
            <w:r w:rsidRPr="006A6501">
              <w:t>187</w:t>
            </w:r>
            <w:ins w:id="450" w:author="Chen Yanover" w:date="2025-08-11T15:45:00Z" w16du:dateUtc="2025-08-11T12:45:00Z">
              <w:r>
                <w:t>,</w:t>
              </w:r>
            </w:ins>
            <w:r w:rsidRPr="006A6501">
              <w:t>327</w:t>
            </w:r>
          </w:p>
        </w:tc>
        <w:tc>
          <w:tcPr>
            <w:tcW w:w="1406" w:type="dxa"/>
            <w:tcBorders>
              <w:top w:val="single" w:sz="4" w:space="0" w:color="auto"/>
              <w:left w:val="nil"/>
              <w:bottom w:val="nil"/>
              <w:right w:val="single" w:sz="4" w:space="0" w:color="auto"/>
            </w:tcBorders>
          </w:tcPr>
          <w:p w14:paraId="42480C0C" w14:textId="597A4BF6" w:rsidR="00C41EC4" w:rsidRPr="006A6501" w:rsidRDefault="00FF45DC">
            <w:pPr>
              <w:jc w:val="center"/>
              <w:pPrChange w:id="451" w:author="Chen Yanover" w:date="2025-08-11T15:46:00Z" w16du:dateUtc="2025-08-11T12:46:00Z">
                <w:pPr/>
              </w:pPrChange>
            </w:pPr>
            <w:ins w:id="452" w:author="Chen Yanover" w:date="2025-08-11T15:45:00Z" w16du:dateUtc="2025-08-11T12:45:00Z">
              <w:r w:rsidRPr="00FF45DC">
                <w:t>13</w:t>
              </w:r>
            </w:ins>
            <w:ins w:id="453" w:author="Chen Yanover" w:date="2025-08-11T15:46:00Z" w16du:dateUtc="2025-08-11T12:46:00Z">
              <w:r>
                <w:t>,</w:t>
              </w:r>
            </w:ins>
            <w:ins w:id="454" w:author="Chen Yanover" w:date="2025-08-11T15:45:00Z" w16du:dateUtc="2025-08-11T12:45:00Z">
              <w:r w:rsidRPr="00FF45DC">
                <w:t>209</w:t>
              </w:r>
            </w:ins>
            <w:ins w:id="455" w:author="Chen Yanover" w:date="2025-08-11T15:46:00Z" w16du:dateUtc="2025-08-11T12:46:00Z">
              <w:r>
                <w:t>,</w:t>
              </w:r>
            </w:ins>
            <w:ins w:id="456" w:author="Chen Yanover" w:date="2025-08-11T15:45:00Z" w16du:dateUtc="2025-08-11T12:45:00Z">
              <w:r w:rsidRPr="00FF45DC">
                <w:t>954</w:t>
              </w:r>
            </w:ins>
          </w:p>
        </w:tc>
      </w:tr>
      <w:tr w:rsidR="00C41EC4" w14:paraId="374CC3AB" w14:textId="61030A4A" w:rsidTr="00C41EC4">
        <w:tc>
          <w:tcPr>
            <w:tcW w:w="2551" w:type="dxa"/>
            <w:tcBorders>
              <w:top w:val="nil"/>
              <w:left w:val="single" w:sz="4" w:space="0" w:color="auto"/>
              <w:bottom w:val="nil"/>
              <w:right w:val="nil"/>
            </w:tcBorders>
          </w:tcPr>
          <w:p w14:paraId="21BDC26A" w14:textId="68322996" w:rsidR="00C41EC4" w:rsidRDefault="00C41EC4">
            <w:pPr>
              <w:rPr>
                <w:rFonts w:ascii="Times New Roman" w:hAnsi="Times New Roman" w:cs="Times New Roman"/>
                <w:iCs/>
                <w:sz w:val="24"/>
                <w:szCs w:val="24"/>
              </w:rPr>
            </w:pPr>
            <w:del w:id="457" w:author="Chen Yanover" w:date="2025-08-11T15:43:00Z" w16du:dateUtc="2025-08-11T12:43:00Z">
              <w:r w:rsidRPr="006A6501" w:rsidDel="00C41EC4">
                <w:delText>Have a c</w:delText>
              </w:r>
            </w:del>
            <w:del w:id="458" w:author="Chen Yanover" w:date="2025-08-11T15:44:00Z" w16du:dateUtc="2025-08-11T12:44:00Z">
              <w:r w:rsidRPr="006A6501" w:rsidDel="00C41EC4">
                <w:delText>linical v</w:delText>
              </w:r>
            </w:del>
            <w:ins w:id="459" w:author="Chen Yanover" w:date="2025-08-11T15:44:00Z" w16du:dateUtc="2025-08-11T12:44:00Z">
              <w:r>
                <w:t>V</w:t>
              </w:r>
            </w:ins>
            <w:r w:rsidRPr="006A6501">
              <w:t xml:space="preserve">isit </w:t>
            </w:r>
            <w:del w:id="460" w:author="Chen Yanover" w:date="2025-08-11T15:44:00Z" w16du:dateUtc="2025-08-11T12:44:00Z">
              <w:r w:rsidRPr="006A6501" w:rsidDel="00C41EC4">
                <w:delText>in HER</w:delText>
              </w:r>
            </w:del>
            <w:ins w:id="461" w:author="Chen Yanover" w:date="2025-08-11T15:44:00Z" w16du:dateUtc="2025-08-11T12:44:00Z">
              <w:r>
                <w:t>after Jan 1, 2010</w:t>
              </w:r>
            </w:ins>
          </w:p>
        </w:tc>
        <w:tc>
          <w:tcPr>
            <w:tcW w:w="1406" w:type="dxa"/>
            <w:tcBorders>
              <w:top w:val="nil"/>
              <w:left w:val="nil"/>
              <w:bottom w:val="nil"/>
              <w:right w:val="nil"/>
            </w:tcBorders>
            <w:vAlign w:val="center"/>
          </w:tcPr>
          <w:p w14:paraId="07D81349" w14:textId="60F34206" w:rsidR="00C41EC4" w:rsidRDefault="00C41EC4">
            <w:pPr>
              <w:jc w:val="center"/>
              <w:rPr>
                <w:rFonts w:ascii="Times New Roman" w:hAnsi="Times New Roman" w:cs="Times New Roman"/>
                <w:iCs/>
                <w:sz w:val="24"/>
                <w:szCs w:val="24"/>
              </w:rPr>
              <w:pPrChange w:id="462" w:author="Chen Yanover" w:date="2025-08-11T15:45:00Z" w16du:dateUtc="2025-08-11T12:45:00Z">
                <w:pPr/>
              </w:pPrChange>
            </w:pPr>
            <w:r w:rsidRPr="006A6501">
              <w:t>287</w:t>
            </w:r>
            <w:ins w:id="463" w:author="Chen Yanover" w:date="2025-08-11T15:44:00Z" w16du:dateUtc="2025-08-11T12:44:00Z">
              <w:r>
                <w:t>,</w:t>
              </w:r>
            </w:ins>
            <w:r w:rsidRPr="006A6501">
              <w:t>012</w:t>
            </w:r>
          </w:p>
        </w:tc>
        <w:tc>
          <w:tcPr>
            <w:tcW w:w="1406" w:type="dxa"/>
            <w:tcBorders>
              <w:top w:val="nil"/>
              <w:left w:val="nil"/>
              <w:bottom w:val="nil"/>
              <w:right w:val="nil"/>
            </w:tcBorders>
            <w:vAlign w:val="center"/>
          </w:tcPr>
          <w:p w14:paraId="07688288" w14:textId="569B8DDE" w:rsidR="00C41EC4" w:rsidRDefault="00C41EC4">
            <w:pPr>
              <w:jc w:val="center"/>
              <w:rPr>
                <w:rFonts w:ascii="Times New Roman" w:hAnsi="Times New Roman" w:cs="Times New Roman"/>
                <w:iCs/>
                <w:sz w:val="24"/>
                <w:szCs w:val="24"/>
              </w:rPr>
              <w:pPrChange w:id="464" w:author="Chen Yanover" w:date="2025-08-11T15:45:00Z" w16du:dateUtc="2025-08-11T12:45:00Z">
                <w:pPr/>
              </w:pPrChange>
            </w:pPr>
            <w:r w:rsidRPr="006A6501">
              <w:t>28</w:t>
            </w:r>
            <w:ins w:id="465" w:author="Chen Yanover" w:date="2025-08-11T15:44:00Z" w16du:dateUtc="2025-08-11T12:44:00Z">
              <w:r>
                <w:t>,</w:t>
              </w:r>
            </w:ins>
            <w:r w:rsidRPr="006A6501">
              <w:t>076</w:t>
            </w:r>
            <w:ins w:id="466" w:author="Chen Yanover" w:date="2025-08-11T15:44:00Z" w16du:dateUtc="2025-08-11T12:44:00Z">
              <w:r>
                <w:t>,</w:t>
              </w:r>
            </w:ins>
            <w:r w:rsidRPr="006A6501">
              <w:t>893</w:t>
            </w:r>
          </w:p>
        </w:tc>
        <w:tc>
          <w:tcPr>
            <w:tcW w:w="1406" w:type="dxa"/>
            <w:tcBorders>
              <w:top w:val="nil"/>
              <w:left w:val="nil"/>
              <w:bottom w:val="nil"/>
              <w:right w:val="nil"/>
            </w:tcBorders>
            <w:vAlign w:val="center"/>
          </w:tcPr>
          <w:p w14:paraId="4F6458EC" w14:textId="22935D93" w:rsidR="00C41EC4" w:rsidRDefault="00C41EC4">
            <w:pPr>
              <w:jc w:val="center"/>
              <w:rPr>
                <w:rFonts w:ascii="Times New Roman" w:hAnsi="Times New Roman" w:cs="Times New Roman"/>
                <w:iCs/>
                <w:sz w:val="24"/>
                <w:szCs w:val="24"/>
              </w:rPr>
              <w:pPrChange w:id="467" w:author="Chen Yanover" w:date="2025-08-11T15:45:00Z" w16du:dateUtc="2025-08-11T12:45:00Z">
                <w:pPr/>
              </w:pPrChange>
            </w:pPr>
            <w:r w:rsidRPr="006A6501">
              <w:t>501</w:t>
            </w:r>
            <w:ins w:id="468" w:author="Chen Yanover" w:date="2025-08-11T15:45:00Z" w16du:dateUtc="2025-08-11T12:45:00Z">
              <w:r>
                <w:t>,</w:t>
              </w:r>
            </w:ins>
            <w:r w:rsidRPr="006A6501">
              <w:t>472</w:t>
            </w:r>
          </w:p>
        </w:tc>
        <w:tc>
          <w:tcPr>
            <w:tcW w:w="1406" w:type="dxa"/>
            <w:tcBorders>
              <w:top w:val="nil"/>
              <w:left w:val="nil"/>
              <w:bottom w:val="nil"/>
              <w:right w:val="single" w:sz="4" w:space="0" w:color="auto"/>
            </w:tcBorders>
            <w:vAlign w:val="center"/>
          </w:tcPr>
          <w:p w14:paraId="57B43471" w14:textId="22D31BC0" w:rsidR="00C41EC4" w:rsidRDefault="00C41EC4">
            <w:pPr>
              <w:jc w:val="center"/>
              <w:rPr>
                <w:rFonts w:ascii="Times New Roman" w:hAnsi="Times New Roman" w:cs="Times New Roman"/>
                <w:iCs/>
                <w:sz w:val="24"/>
                <w:szCs w:val="24"/>
              </w:rPr>
              <w:pPrChange w:id="469" w:author="Chen Yanover" w:date="2025-08-11T15:45:00Z" w16du:dateUtc="2025-08-11T12:45:00Z">
                <w:pPr/>
              </w:pPrChange>
            </w:pPr>
            <w:r w:rsidRPr="006A6501">
              <w:t>3</w:t>
            </w:r>
            <w:ins w:id="470" w:author="Chen Yanover" w:date="2025-08-11T15:45:00Z" w16du:dateUtc="2025-08-11T12:45:00Z">
              <w:r>
                <w:t>,</w:t>
              </w:r>
            </w:ins>
            <w:r w:rsidRPr="006A6501">
              <w:t>598</w:t>
            </w:r>
            <w:ins w:id="471" w:author="Chen Yanover" w:date="2025-08-11T15:45:00Z" w16du:dateUtc="2025-08-11T12:45:00Z">
              <w:r>
                <w:t>,</w:t>
              </w:r>
            </w:ins>
            <w:r w:rsidRPr="006A6501">
              <w:t>832</w:t>
            </w:r>
          </w:p>
        </w:tc>
        <w:tc>
          <w:tcPr>
            <w:tcW w:w="1406" w:type="dxa"/>
            <w:tcBorders>
              <w:top w:val="nil"/>
              <w:left w:val="nil"/>
              <w:bottom w:val="nil"/>
              <w:right w:val="single" w:sz="4" w:space="0" w:color="auto"/>
            </w:tcBorders>
          </w:tcPr>
          <w:p w14:paraId="4CAEA23B" w14:textId="3E6F51A2" w:rsidR="00C41EC4" w:rsidRPr="006A6501" w:rsidRDefault="00FF45DC">
            <w:pPr>
              <w:jc w:val="center"/>
              <w:pPrChange w:id="472" w:author="Chen Yanover" w:date="2025-08-11T15:46:00Z" w16du:dateUtc="2025-08-11T12:46:00Z">
                <w:pPr/>
              </w:pPrChange>
            </w:pPr>
            <w:ins w:id="473" w:author="Chen Yanover" w:date="2025-08-11T15:46:00Z" w16du:dateUtc="2025-08-11T12:46:00Z">
              <w:r w:rsidRPr="00FF45DC">
                <w:rPr>
                  <w:rPrChange w:id="474" w:author="Chen Yanover" w:date="2025-08-11T15:46:00Z" w16du:dateUtc="2025-08-11T12:46:00Z">
                    <w:rPr>
                      <w:rFonts w:ascii="Aptos" w:hAnsi="Aptos"/>
                      <w:color w:val="000000"/>
                      <w:shd w:val="clear" w:color="auto" w:fill="FFFFFF"/>
                    </w:rPr>
                  </w:rPrChange>
                </w:rPr>
                <w:t>8</w:t>
              </w:r>
              <w:r>
                <w:t>,</w:t>
              </w:r>
              <w:r w:rsidRPr="00FF45DC">
                <w:rPr>
                  <w:rPrChange w:id="475" w:author="Chen Yanover" w:date="2025-08-11T15:46:00Z" w16du:dateUtc="2025-08-11T12:46:00Z">
                    <w:rPr>
                      <w:rFonts w:ascii="Aptos" w:hAnsi="Aptos"/>
                      <w:color w:val="000000"/>
                      <w:shd w:val="clear" w:color="auto" w:fill="FFFFFF"/>
                    </w:rPr>
                  </w:rPrChange>
                </w:rPr>
                <w:t>600</w:t>
              </w:r>
              <w:r>
                <w:t>,</w:t>
              </w:r>
              <w:r w:rsidRPr="00FF45DC">
                <w:rPr>
                  <w:rPrChange w:id="476" w:author="Chen Yanover" w:date="2025-08-11T15:46:00Z" w16du:dateUtc="2025-08-11T12:46:00Z">
                    <w:rPr>
                      <w:rFonts w:ascii="Aptos" w:hAnsi="Aptos"/>
                      <w:color w:val="000000"/>
                      <w:shd w:val="clear" w:color="auto" w:fill="FFFFFF"/>
                    </w:rPr>
                  </w:rPrChange>
                </w:rPr>
                <w:t>976</w:t>
              </w:r>
            </w:ins>
          </w:p>
        </w:tc>
      </w:tr>
      <w:tr w:rsidR="00C41EC4" w14:paraId="09E4396A" w14:textId="62929A1B" w:rsidTr="00C41EC4">
        <w:tc>
          <w:tcPr>
            <w:tcW w:w="2551" w:type="dxa"/>
            <w:tcBorders>
              <w:top w:val="nil"/>
              <w:left w:val="single" w:sz="4" w:space="0" w:color="auto"/>
              <w:bottom w:val="nil"/>
              <w:right w:val="nil"/>
            </w:tcBorders>
          </w:tcPr>
          <w:p w14:paraId="16FB5130" w14:textId="3DC75C34" w:rsidR="00C41EC4" w:rsidRDefault="00C41EC4">
            <w:pPr>
              <w:rPr>
                <w:rFonts w:ascii="Times New Roman" w:hAnsi="Times New Roman" w:cs="Times New Roman"/>
                <w:iCs/>
                <w:sz w:val="24"/>
                <w:szCs w:val="24"/>
              </w:rPr>
            </w:pPr>
            <w:ins w:id="477" w:author="Chen Yanover" w:date="2025-08-11T15:41:00Z" w16du:dateUtc="2025-08-11T12:41:00Z">
              <w:r>
                <w:t>Sufficient lookback</w:t>
              </w:r>
              <w:r w:rsidRPr="00C41EC4">
                <w:rPr>
                  <w:vertAlign w:val="superscript"/>
                  <w:rPrChange w:id="478" w:author="Chen Yanover" w:date="2025-08-11T15:41:00Z" w16du:dateUtc="2025-08-11T12:41:00Z">
                    <w:rPr/>
                  </w:rPrChange>
                </w:rPr>
                <w:t>*</w:t>
              </w:r>
            </w:ins>
            <w:del w:id="479" w:author="Chen Yanover" w:date="2025-08-11T15:40:00Z" w16du:dateUtc="2025-08-11T12:40:00Z">
              <w:r w:rsidRPr="006A6501" w:rsidDel="00C41EC4">
                <w:delText>Have at least 1 year in US databases or 3yrs in UK data for lookback</w:delText>
              </w:r>
            </w:del>
          </w:p>
        </w:tc>
        <w:tc>
          <w:tcPr>
            <w:tcW w:w="1406" w:type="dxa"/>
            <w:tcBorders>
              <w:top w:val="nil"/>
              <w:left w:val="nil"/>
              <w:bottom w:val="nil"/>
              <w:right w:val="nil"/>
            </w:tcBorders>
            <w:vAlign w:val="center"/>
          </w:tcPr>
          <w:p w14:paraId="42665EA7" w14:textId="24CDCC8A" w:rsidR="00C41EC4" w:rsidRDefault="00C41EC4">
            <w:pPr>
              <w:jc w:val="center"/>
              <w:rPr>
                <w:rFonts w:ascii="Times New Roman" w:hAnsi="Times New Roman" w:cs="Times New Roman"/>
                <w:iCs/>
                <w:sz w:val="24"/>
                <w:szCs w:val="24"/>
              </w:rPr>
              <w:pPrChange w:id="480" w:author="Chen Yanover" w:date="2025-08-11T15:45:00Z" w16du:dateUtc="2025-08-11T12:45:00Z">
                <w:pPr/>
              </w:pPrChange>
            </w:pPr>
            <w:r w:rsidRPr="006A6501">
              <w:t>214</w:t>
            </w:r>
            <w:ins w:id="481" w:author="Chen Yanover" w:date="2025-08-11T15:44:00Z" w16du:dateUtc="2025-08-11T12:44:00Z">
              <w:r>
                <w:t>,</w:t>
              </w:r>
            </w:ins>
            <w:r w:rsidRPr="006A6501">
              <w:t>375</w:t>
            </w:r>
          </w:p>
        </w:tc>
        <w:tc>
          <w:tcPr>
            <w:tcW w:w="1406" w:type="dxa"/>
            <w:tcBorders>
              <w:top w:val="nil"/>
              <w:left w:val="nil"/>
              <w:bottom w:val="nil"/>
              <w:right w:val="nil"/>
            </w:tcBorders>
            <w:vAlign w:val="center"/>
          </w:tcPr>
          <w:p w14:paraId="6C49F9B1" w14:textId="7743B71A" w:rsidR="00C41EC4" w:rsidRDefault="00C41EC4">
            <w:pPr>
              <w:jc w:val="center"/>
              <w:rPr>
                <w:rFonts w:ascii="Times New Roman" w:hAnsi="Times New Roman" w:cs="Times New Roman"/>
                <w:iCs/>
                <w:sz w:val="24"/>
                <w:szCs w:val="24"/>
              </w:rPr>
              <w:pPrChange w:id="482" w:author="Chen Yanover" w:date="2025-08-11T15:45:00Z" w16du:dateUtc="2025-08-11T12:45:00Z">
                <w:pPr/>
              </w:pPrChange>
            </w:pPr>
            <w:r w:rsidRPr="006A6501">
              <w:t>9</w:t>
            </w:r>
            <w:ins w:id="483" w:author="Chen Yanover" w:date="2025-08-11T15:44:00Z" w16du:dateUtc="2025-08-11T12:44:00Z">
              <w:r>
                <w:t>,</w:t>
              </w:r>
            </w:ins>
            <w:r w:rsidRPr="006A6501">
              <w:t>016</w:t>
            </w:r>
            <w:ins w:id="484" w:author="Chen Yanover" w:date="2025-08-11T15:44:00Z" w16du:dateUtc="2025-08-11T12:44:00Z">
              <w:r>
                <w:t>,</w:t>
              </w:r>
            </w:ins>
            <w:r w:rsidRPr="006A6501">
              <w:t>272</w:t>
            </w:r>
          </w:p>
        </w:tc>
        <w:tc>
          <w:tcPr>
            <w:tcW w:w="1406" w:type="dxa"/>
            <w:tcBorders>
              <w:top w:val="nil"/>
              <w:left w:val="nil"/>
              <w:bottom w:val="nil"/>
              <w:right w:val="nil"/>
            </w:tcBorders>
            <w:vAlign w:val="center"/>
          </w:tcPr>
          <w:p w14:paraId="6CFCF103" w14:textId="4D151386" w:rsidR="00C41EC4" w:rsidRDefault="00C41EC4">
            <w:pPr>
              <w:jc w:val="center"/>
              <w:rPr>
                <w:rFonts w:ascii="Times New Roman" w:hAnsi="Times New Roman" w:cs="Times New Roman"/>
                <w:iCs/>
                <w:sz w:val="24"/>
                <w:szCs w:val="24"/>
              </w:rPr>
              <w:pPrChange w:id="485" w:author="Chen Yanover" w:date="2025-08-11T15:45:00Z" w16du:dateUtc="2025-08-11T12:45:00Z">
                <w:pPr/>
              </w:pPrChange>
            </w:pPr>
            <w:r w:rsidRPr="006A6501">
              <w:t>207</w:t>
            </w:r>
            <w:ins w:id="486" w:author="Chen Yanover" w:date="2025-08-11T15:45:00Z" w16du:dateUtc="2025-08-11T12:45:00Z">
              <w:r>
                <w:t>,</w:t>
              </w:r>
            </w:ins>
            <w:r w:rsidRPr="006A6501">
              <w:t>201</w:t>
            </w:r>
          </w:p>
        </w:tc>
        <w:tc>
          <w:tcPr>
            <w:tcW w:w="1406" w:type="dxa"/>
            <w:tcBorders>
              <w:top w:val="nil"/>
              <w:left w:val="nil"/>
              <w:bottom w:val="nil"/>
              <w:right w:val="single" w:sz="4" w:space="0" w:color="auto"/>
            </w:tcBorders>
            <w:vAlign w:val="center"/>
          </w:tcPr>
          <w:p w14:paraId="3EB6E7B7" w14:textId="058F6526" w:rsidR="00C41EC4" w:rsidRDefault="00C41EC4">
            <w:pPr>
              <w:jc w:val="center"/>
              <w:rPr>
                <w:rFonts w:ascii="Times New Roman" w:hAnsi="Times New Roman" w:cs="Times New Roman"/>
                <w:iCs/>
                <w:sz w:val="24"/>
                <w:szCs w:val="24"/>
              </w:rPr>
              <w:pPrChange w:id="487" w:author="Chen Yanover" w:date="2025-08-11T15:45:00Z" w16du:dateUtc="2025-08-11T12:45:00Z">
                <w:pPr/>
              </w:pPrChange>
            </w:pPr>
            <w:r w:rsidRPr="006A6501">
              <w:t>1</w:t>
            </w:r>
            <w:ins w:id="488" w:author="Chen Yanover" w:date="2025-08-11T15:45:00Z" w16du:dateUtc="2025-08-11T12:45:00Z">
              <w:r>
                <w:t>,</w:t>
              </w:r>
            </w:ins>
            <w:r w:rsidRPr="006A6501">
              <w:t>504</w:t>
            </w:r>
            <w:ins w:id="489" w:author="Chen Yanover" w:date="2025-08-11T15:45:00Z" w16du:dateUtc="2025-08-11T12:45:00Z">
              <w:r>
                <w:t>,</w:t>
              </w:r>
            </w:ins>
            <w:r w:rsidRPr="006A6501">
              <w:t>181</w:t>
            </w:r>
          </w:p>
        </w:tc>
        <w:tc>
          <w:tcPr>
            <w:tcW w:w="1406" w:type="dxa"/>
            <w:tcBorders>
              <w:top w:val="nil"/>
              <w:left w:val="nil"/>
              <w:bottom w:val="nil"/>
              <w:right w:val="single" w:sz="4" w:space="0" w:color="auto"/>
            </w:tcBorders>
          </w:tcPr>
          <w:p w14:paraId="2D2EF47F" w14:textId="1E5C9998" w:rsidR="00C41EC4" w:rsidRPr="006A6501" w:rsidRDefault="00FF45DC">
            <w:pPr>
              <w:jc w:val="center"/>
              <w:pPrChange w:id="490" w:author="Chen Yanover" w:date="2025-08-11T15:46:00Z" w16du:dateUtc="2025-08-11T12:46:00Z">
                <w:pPr/>
              </w:pPrChange>
            </w:pPr>
            <w:ins w:id="491" w:author="Chen Yanover" w:date="2025-08-11T15:46:00Z" w16du:dateUtc="2025-08-11T12:46:00Z">
              <w:r w:rsidRPr="00FF45DC">
                <w:rPr>
                  <w:rPrChange w:id="492" w:author="Chen Yanover" w:date="2025-08-11T15:46:00Z" w16du:dateUtc="2025-08-11T12:46:00Z">
                    <w:rPr>
                      <w:rFonts w:ascii="Aptos" w:hAnsi="Aptos"/>
                      <w:color w:val="000000"/>
                      <w:shd w:val="clear" w:color="auto" w:fill="FFFFFF"/>
                    </w:rPr>
                  </w:rPrChange>
                </w:rPr>
                <w:t>5</w:t>
              </w:r>
              <w:r>
                <w:t>,</w:t>
              </w:r>
              <w:r w:rsidRPr="00FF45DC">
                <w:rPr>
                  <w:rPrChange w:id="493" w:author="Chen Yanover" w:date="2025-08-11T15:46:00Z" w16du:dateUtc="2025-08-11T12:46:00Z">
                    <w:rPr>
                      <w:rFonts w:ascii="Aptos" w:hAnsi="Aptos"/>
                      <w:color w:val="000000"/>
                      <w:shd w:val="clear" w:color="auto" w:fill="FFFFFF"/>
                    </w:rPr>
                  </w:rPrChange>
                </w:rPr>
                <w:t>174</w:t>
              </w:r>
              <w:r>
                <w:t>,</w:t>
              </w:r>
              <w:r w:rsidRPr="00FF45DC">
                <w:rPr>
                  <w:rPrChange w:id="494" w:author="Chen Yanover" w:date="2025-08-11T15:46:00Z" w16du:dateUtc="2025-08-11T12:46:00Z">
                    <w:rPr>
                      <w:rFonts w:ascii="Aptos" w:hAnsi="Aptos"/>
                      <w:color w:val="000000"/>
                      <w:shd w:val="clear" w:color="auto" w:fill="FFFFFF"/>
                    </w:rPr>
                  </w:rPrChange>
                </w:rPr>
                <w:t>075</w:t>
              </w:r>
            </w:ins>
          </w:p>
        </w:tc>
      </w:tr>
      <w:tr w:rsidR="00C41EC4" w14:paraId="6F8989EF" w14:textId="7D667B2F" w:rsidTr="00C41EC4">
        <w:tc>
          <w:tcPr>
            <w:tcW w:w="2551" w:type="dxa"/>
            <w:tcBorders>
              <w:top w:val="nil"/>
              <w:left w:val="single" w:sz="4" w:space="0" w:color="auto"/>
              <w:bottom w:val="double" w:sz="4" w:space="0" w:color="auto"/>
              <w:right w:val="nil"/>
            </w:tcBorders>
          </w:tcPr>
          <w:p w14:paraId="137B5A7F" w14:textId="4ABC7CA6" w:rsidR="00C41EC4" w:rsidRDefault="00C41EC4">
            <w:pPr>
              <w:rPr>
                <w:rFonts w:ascii="Times New Roman" w:hAnsi="Times New Roman" w:cs="Times New Roman"/>
                <w:iCs/>
                <w:sz w:val="24"/>
                <w:szCs w:val="24"/>
              </w:rPr>
            </w:pPr>
            <w:r w:rsidRPr="006A6501">
              <w:t>Age</w:t>
            </w:r>
            <w:del w:id="495" w:author="Chen Yanover" w:date="2025-08-11T15:46:00Z" w16du:dateUtc="2025-08-11T12:46:00Z">
              <w:r w:rsidRPr="006A6501" w:rsidDel="00A50A94">
                <w:delText xml:space="preserve"> is</w:delText>
              </w:r>
            </w:del>
            <w:r w:rsidRPr="006A6501">
              <w:t xml:space="preserve"> &gt;=40</w:t>
            </w:r>
            <w:ins w:id="496" w:author="Chen Yanover" w:date="2025-08-11T15:46:00Z" w16du:dateUtc="2025-08-11T12:46:00Z">
              <w:r w:rsidR="00A50A94">
                <w:t xml:space="preserve"> years</w:t>
              </w:r>
            </w:ins>
          </w:p>
        </w:tc>
        <w:tc>
          <w:tcPr>
            <w:tcW w:w="1406" w:type="dxa"/>
            <w:tcBorders>
              <w:top w:val="nil"/>
              <w:left w:val="nil"/>
              <w:bottom w:val="double" w:sz="4" w:space="0" w:color="auto"/>
              <w:right w:val="nil"/>
            </w:tcBorders>
            <w:vAlign w:val="center"/>
          </w:tcPr>
          <w:p w14:paraId="7E4B7C72" w14:textId="3A33D16E" w:rsidR="00C41EC4" w:rsidRDefault="00C41EC4">
            <w:pPr>
              <w:jc w:val="center"/>
              <w:rPr>
                <w:rFonts w:ascii="Times New Roman" w:hAnsi="Times New Roman" w:cs="Times New Roman"/>
                <w:iCs/>
                <w:sz w:val="24"/>
                <w:szCs w:val="24"/>
              </w:rPr>
              <w:pPrChange w:id="497" w:author="Chen Yanover" w:date="2025-08-11T15:45:00Z" w16du:dateUtc="2025-08-11T12:45:00Z">
                <w:pPr/>
              </w:pPrChange>
            </w:pPr>
            <w:r w:rsidRPr="006A6501">
              <w:t>159</w:t>
            </w:r>
            <w:ins w:id="498" w:author="Chen Yanover" w:date="2025-08-11T15:44:00Z" w16du:dateUtc="2025-08-11T12:44:00Z">
              <w:r>
                <w:t>,</w:t>
              </w:r>
            </w:ins>
            <w:r w:rsidRPr="006A6501">
              <w:t>721</w:t>
            </w:r>
          </w:p>
        </w:tc>
        <w:tc>
          <w:tcPr>
            <w:tcW w:w="1406" w:type="dxa"/>
            <w:tcBorders>
              <w:top w:val="nil"/>
              <w:left w:val="nil"/>
              <w:bottom w:val="double" w:sz="4" w:space="0" w:color="auto"/>
              <w:right w:val="nil"/>
            </w:tcBorders>
            <w:vAlign w:val="center"/>
          </w:tcPr>
          <w:p w14:paraId="30F2181A" w14:textId="4AFDAD1E" w:rsidR="00C41EC4" w:rsidRDefault="00C41EC4">
            <w:pPr>
              <w:jc w:val="center"/>
              <w:rPr>
                <w:rFonts w:ascii="Times New Roman" w:hAnsi="Times New Roman" w:cs="Times New Roman"/>
                <w:iCs/>
                <w:sz w:val="24"/>
                <w:szCs w:val="24"/>
              </w:rPr>
              <w:pPrChange w:id="499" w:author="Chen Yanover" w:date="2025-08-11T15:45:00Z" w16du:dateUtc="2025-08-11T12:45:00Z">
                <w:pPr/>
              </w:pPrChange>
            </w:pPr>
            <w:r w:rsidRPr="006A6501">
              <w:t>5</w:t>
            </w:r>
            <w:ins w:id="500" w:author="Chen Yanover" w:date="2025-08-11T15:44:00Z" w16du:dateUtc="2025-08-11T12:44:00Z">
              <w:r>
                <w:t>,</w:t>
              </w:r>
            </w:ins>
            <w:r w:rsidRPr="006A6501">
              <w:t>099</w:t>
            </w:r>
            <w:ins w:id="501" w:author="Chen Yanover" w:date="2025-08-11T15:44:00Z" w16du:dateUtc="2025-08-11T12:44:00Z">
              <w:r>
                <w:t>,</w:t>
              </w:r>
            </w:ins>
            <w:r w:rsidRPr="006A6501">
              <w:t>557</w:t>
            </w:r>
          </w:p>
        </w:tc>
        <w:tc>
          <w:tcPr>
            <w:tcW w:w="1406" w:type="dxa"/>
            <w:tcBorders>
              <w:top w:val="nil"/>
              <w:left w:val="nil"/>
              <w:bottom w:val="double" w:sz="4" w:space="0" w:color="auto"/>
              <w:right w:val="nil"/>
            </w:tcBorders>
            <w:vAlign w:val="center"/>
          </w:tcPr>
          <w:p w14:paraId="52936C7E" w14:textId="29880869" w:rsidR="00C41EC4" w:rsidRDefault="00C41EC4">
            <w:pPr>
              <w:jc w:val="center"/>
              <w:rPr>
                <w:rFonts w:ascii="Times New Roman" w:hAnsi="Times New Roman" w:cs="Times New Roman"/>
                <w:iCs/>
                <w:sz w:val="24"/>
                <w:szCs w:val="24"/>
              </w:rPr>
              <w:pPrChange w:id="502" w:author="Chen Yanover" w:date="2025-08-11T15:45:00Z" w16du:dateUtc="2025-08-11T12:45:00Z">
                <w:pPr/>
              </w:pPrChange>
            </w:pPr>
            <w:r w:rsidRPr="006A6501">
              <w:t>207</w:t>
            </w:r>
            <w:ins w:id="503" w:author="Chen Yanover" w:date="2025-08-11T15:45:00Z" w16du:dateUtc="2025-08-11T12:45:00Z">
              <w:r>
                <w:t>,</w:t>
              </w:r>
            </w:ins>
            <w:r w:rsidRPr="006A6501">
              <w:t>201</w:t>
            </w:r>
          </w:p>
        </w:tc>
        <w:tc>
          <w:tcPr>
            <w:tcW w:w="1406" w:type="dxa"/>
            <w:tcBorders>
              <w:top w:val="nil"/>
              <w:left w:val="nil"/>
              <w:bottom w:val="double" w:sz="4" w:space="0" w:color="auto"/>
              <w:right w:val="single" w:sz="4" w:space="0" w:color="auto"/>
            </w:tcBorders>
            <w:vAlign w:val="center"/>
          </w:tcPr>
          <w:p w14:paraId="7CB60FD0" w14:textId="7C0B154A" w:rsidR="00C41EC4" w:rsidRDefault="00C41EC4">
            <w:pPr>
              <w:jc w:val="center"/>
              <w:rPr>
                <w:rFonts w:ascii="Times New Roman" w:hAnsi="Times New Roman" w:cs="Times New Roman"/>
                <w:iCs/>
                <w:sz w:val="24"/>
                <w:szCs w:val="24"/>
              </w:rPr>
              <w:pPrChange w:id="504" w:author="Chen Yanover" w:date="2025-08-11T15:45:00Z" w16du:dateUtc="2025-08-11T12:45:00Z">
                <w:pPr/>
              </w:pPrChange>
            </w:pPr>
            <w:r w:rsidRPr="006A6501">
              <w:t>843</w:t>
            </w:r>
            <w:ins w:id="505" w:author="Chen Yanover" w:date="2025-08-11T15:45:00Z" w16du:dateUtc="2025-08-11T12:45:00Z">
              <w:r>
                <w:t>,</w:t>
              </w:r>
            </w:ins>
            <w:r w:rsidRPr="006A6501">
              <w:t>546</w:t>
            </w:r>
          </w:p>
        </w:tc>
        <w:tc>
          <w:tcPr>
            <w:tcW w:w="1406" w:type="dxa"/>
            <w:tcBorders>
              <w:top w:val="nil"/>
              <w:left w:val="nil"/>
              <w:bottom w:val="double" w:sz="4" w:space="0" w:color="auto"/>
              <w:right w:val="single" w:sz="4" w:space="0" w:color="auto"/>
            </w:tcBorders>
          </w:tcPr>
          <w:p w14:paraId="5F90AC1D" w14:textId="75C7B3E1" w:rsidR="00C41EC4" w:rsidRPr="006A6501" w:rsidRDefault="00FF45DC">
            <w:pPr>
              <w:jc w:val="center"/>
              <w:pPrChange w:id="506" w:author="Chen Yanover" w:date="2025-08-11T15:46:00Z" w16du:dateUtc="2025-08-11T12:46:00Z">
                <w:pPr/>
              </w:pPrChange>
            </w:pPr>
            <w:ins w:id="507" w:author="Chen Yanover" w:date="2025-08-11T15:46:00Z" w16du:dateUtc="2025-08-11T12:46:00Z">
              <w:r w:rsidRPr="00FF45DC">
                <w:rPr>
                  <w:rPrChange w:id="508" w:author="Chen Yanover" w:date="2025-08-11T15:46:00Z" w16du:dateUtc="2025-08-11T12:46:00Z">
                    <w:rPr>
                      <w:rFonts w:ascii="Aptos" w:hAnsi="Aptos"/>
                      <w:color w:val="000000"/>
                      <w:shd w:val="clear" w:color="auto" w:fill="FFFFFF"/>
                    </w:rPr>
                  </w:rPrChange>
                </w:rPr>
                <w:t>3</w:t>
              </w:r>
              <w:r>
                <w:t>,</w:t>
              </w:r>
              <w:r w:rsidRPr="00FF45DC">
                <w:rPr>
                  <w:rPrChange w:id="509" w:author="Chen Yanover" w:date="2025-08-11T15:46:00Z" w16du:dateUtc="2025-08-11T12:46:00Z">
                    <w:rPr>
                      <w:rFonts w:ascii="Aptos" w:hAnsi="Aptos"/>
                      <w:color w:val="000000"/>
                      <w:shd w:val="clear" w:color="auto" w:fill="FFFFFF"/>
                    </w:rPr>
                  </w:rPrChange>
                </w:rPr>
                <w:t>078</w:t>
              </w:r>
              <w:r>
                <w:t>,</w:t>
              </w:r>
              <w:r w:rsidRPr="00FF45DC">
                <w:rPr>
                  <w:rPrChange w:id="510" w:author="Chen Yanover" w:date="2025-08-11T15:46:00Z" w16du:dateUtc="2025-08-11T12:46:00Z">
                    <w:rPr>
                      <w:rFonts w:ascii="Aptos" w:hAnsi="Aptos"/>
                      <w:color w:val="000000"/>
                      <w:shd w:val="clear" w:color="auto" w:fill="FFFFFF"/>
                    </w:rPr>
                  </w:rPrChange>
                </w:rPr>
                <w:t>480</w:t>
              </w:r>
            </w:ins>
          </w:p>
        </w:tc>
      </w:tr>
      <w:tr w:rsidR="00C41EC4" w14:paraId="33981898" w14:textId="4C27BFE8" w:rsidTr="00C41EC4">
        <w:tc>
          <w:tcPr>
            <w:tcW w:w="2551" w:type="dxa"/>
            <w:tcBorders>
              <w:top w:val="double" w:sz="4" w:space="0" w:color="auto"/>
            </w:tcBorders>
          </w:tcPr>
          <w:p w14:paraId="0A7D7AE8" w14:textId="77777777" w:rsidR="00C41EC4" w:rsidRDefault="00C41EC4">
            <w:pPr>
              <w:rPr>
                <w:rFonts w:ascii="Times New Roman" w:hAnsi="Times New Roman" w:cs="Times New Roman"/>
                <w:iCs/>
                <w:sz w:val="24"/>
                <w:szCs w:val="24"/>
              </w:rPr>
            </w:pPr>
            <w:commentRangeStart w:id="511"/>
            <w:r w:rsidRPr="006A6501">
              <w:t>Final sample</w:t>
            </w:r>
          </w:p>
        </w:tc>
        <w:tc>
          <w:tcPr>
            <w:tcW w:w="1406" w:type="dxa"/>
            <w:tcBorders>
              <w:top w:val="double" w:sz="4" w:space="0" w:color="auto"/>
            </w:tcBorders>
            <w:vAlign w:val="center"/>
          </w:tcPr>
          <w:p w14:paraId="0AE0CB1C" w14:textId="002FF351" w:rsidR="00C41EC4" w:rsidRDefault="00C41EC4">
            <w:pPr>
              <w:jc w:val="center"/>
              <w:rPr>
                <w:rFonts w:ascii="Times New Roman" w:hAnsi="Times New Roman" w:cs="Times New Roman"/>
                <w:iCs/>
                <w:sz w:val="24"/>
                <w:szCs w:val="24"/>
              </w:rPr>
              <w:pPrChange w:id="512" w:author="Chen Yanover" w:date="2025-08-11T15:45:00Z" w16du:dateUtc="2025-08-11T12:45:00Z">
                <w:pPr/>
              </w:pPrChange>
            </w:pPr>
            <w:r w:rsidRPr="006A6501">
              <w:t>159</w:t>
            </w:r>
            <w:ins w:id="513" w:author="Chen Yanover" w:date="2025-08-11T15:44:00Z" w16du:dateUtc="2025-08-11T12:44:00Z">
              <w:r>
                <w:t>,</w:t>
              </w:r>
            </w:ins>
            <w:r w:rsidRPr="006A6501">
              <w:t>721</w:t>
            </w:r>
          </w:p>
        </w:tc>
        <w:tc>
          <w:tcPr>
            <w:tcW w:w="1406" w:type="dxa"/>
            <w:tcBorders>
              <w:top w:val="double" w:sz="4" w:space="0" w:color="auto"/>
            </w:tcBorders>
            <w:vAlign w:val="center"/>
          </w:tcPr>
          <w:p w14:paraId="6CDCA6D1" w14:textId="53FCDE8C" w:rsidR="00C41EC4" w:rsidRDefault="00C41EC4">
            <w:pPr>
              <w:jc w:val="center"/>
              <w:rPr>
                <w:rFonts w:ascii="Times New Roman" w:hAnsi="Times New Roman" w:cs="Times New Roman"/>
                <w:iCs/>
                <w:sz w:val="24"/>
                <w:szCs w:val="24"/>
              </w:rPr>
              <w:pPrChange w:id="514" w:author="Chen Yanover" w:date="2025-08-11T15:45:00Z" w16du:dateUtc="2025-08-11T12:45:00Z">
                <w:pPr/>
              </w:pPrChange>
            </w:pPr>
            <w:r w:rsidRPr="006A6501">
              <w:t>5</w:t>
            </w:r>
            <w:ins w:id="515" w:author="Chen Yanover" w:date="2025-08-11T15:44:00Z" w16du:dateUtc="2025-08-11T12:44:00Z">
              <w:r>
                <w:t>,</w:t>
              </w:r>
            </w:ins>
            <w:r w:rsidRPr="006A6501">
              <w:t>099</w:t>
            </w:r>
            <w:ins w:id="516" w:author="Chen Yanover" w:date="2025-08-11T15:44:00Z" w16du:dateUtc="2025-08-11T12:44:00Z">
              <w:r>
                <w:t>,</w:t>
              </w:r>
            </w:ins>
            <w:r w:rsidRPr="006A6501">
              <w:t>557</w:t>
            </w:r>
          </w:p>
        </w:tc>
        <w:tc>
          <w:tcPr>
            <w:tcW w:w="1406" w:type="dxa"/>
            <w:tcBorders>
              <w:top w:val="double" w:sz="4" w:space="0" w:color="auto"/>
            </w:tcBorders>
            <w:vAlign w:val="center"/>
          </w:tcPr>
          <w:p w14:paraId="67F8A239" w14:textId="3F03E2B0" w:rsidR="00C41EC4" w:rsidRDefault="00C41EC4">
            <w:pPr>
              <w:jc w:val="center"/>
              <w:rPr>
                <w:rFonts w:ascii="Times New Roman" w:hAnsi="Times New Roman" w:cs="Times New Roman"/>
                <w:iCs/>
                <w:sz w:val="24"/>
                <w:szCs w:val="24"/>
              </w:rPr>
              <w:pPrChange w:id="517" w:author="Chen Yanover" w:date="2025-08-11T15:45:00Z" w16du:dateUtc="2025-08-11T12:45:00Z">
                <w:pPr/>
              </w:pPrChange>
            </w:pPr>
            <w:r w:rsidRPr="006A6501">
              <w:t>207</w:t>
            </w:r>
            <w:ins w:id="518" w:author="Chen Yanover" w:date="2025-08-11T15:45:00Z" w16du:dateUtc="2025-08-11T12:45:00Z">
              <w:r>
                <w:t>,</w:t>
              </w:r>
            </w:ins>
            <w:r w:rsidRPr="006A6501">
              <w:t>201</w:t>
            </w:r>
          </w:p>
        </w:tc>
        <w:tc>
          <w:tcPr>
            <w:tcW w:w="1406" w:type="dxa"/>
            <w:tcBorders>
              <w:top w:val="double" w:sz="4" w:space="0" w:color="auto"/>
            </w:tcBorders>
            <w:vAlign w:val="center"/>
          </w:tcPr>
          <w:p w14:paraId="4874601D" w14:textId="7BE31E45" w:rsidR="00C41EC4" w:rsidRDefault="00C41EC4">
            <w:pPr>
              <w:jc w:val="center"/>
              <w:rPr>
                <w:rFonts w:ascii="Times New Roman" w:hAnsi="Times New Roman" w:cs="Times New Roman"/>
                <w:iCs/>
                <w:sz w:val="24"/>
                <w:szCs w:val="24"/>
              </w:rPr>
              <w:pPrChange w:id="519" w:author="Chen Yanover" w:date="2025-08-11T15:45:00Z" w16du:dateUtc="2025-08-11T12:45:00Z">
                <w:pPr/>
              </w:pPrChange>
            </w:pPr>
            <w:r w:rsidRPr="006A6501">
              <w:t>843</w:t>
            </w:r>
            <w:ins w:id="520" w:author="Chen Yanover" w:date="2025-08-11T15:45:00Z" w16du:dateUtc="2025-08-11T12:45:00Z">
              <w:r>
                <w:t>,</w:t>
              </w:r>
            </w:ins>
            <w:r w:rsidRPr="006A6501">
              <w:t>546</w:t>
            </w:r>
            <w:commentRangeEnd w:id="511"/>
            <w:r>
              <w:rPr>
                <w:rStyle w:val="CommentReference"/>
              </w:rPr>
              <w:commentReference w:id="511"/>
            </w:r>
          </w:p>
        </w:tc>
        <w:tc>
          <w:tcPr>
            <w:tcW w:w="1406" w:type="dxa"/>
            <w:tcBorders>
              <w:top w:val="double" w:sz="4" w:space="0" w:color="auto"/>
            </w:tcBorders>
          </w:tcPr>
          <w:p w14:paraId="2BFA0C49" w14:textId="6469723B" w:rsidR="00C41EC4" w:rsidRPr="006A6501" w:rsidRDefault="00FF45DC">
            <w:pPr>
              <w:jc w:val="center"/>
              <w:pPrChange w:id="521" w:author="Chen Yanover" w:date="2025-08-11T15:46:00Z" w16du:dateUtc="2025-08-11T12:46:00Z">
                <w:pPr/>
              </w:pPrChange>
            </w:pPr>
            <w:ins w:id="522" w:author="Chen Yanover" w:date="2025-08-11T15:46:00Z" w16du:dateUtc="2025-08-11T12:46:00Z">
              <w:r w:rsidRPr="00FF45DC">
                <w:rPr>
                  <w:rPrChange w:id="523" w:author="Chen Yanover" w:date="2025-08-11T15:46:00Z" w16du:dateUtc="2025-08-11T12:46:00Z">
                    <w:rPr>
                      <w:rFonts w:ascii="Aptos" w:hAnsi="Aptos"/>
                      <w:color w:val="000000"/>
                      <w:shd w:val="clear" w:color="auto" w:fill="FFFFFF"/>
                    </w:rPr>
                  </w:rPrChange>
                </w:rPr>
                <w:t>3</w:t>
              </w:r>
              <w:r>
                <w:t>,</w:t>
              </w:r>
              <w:r w:rsidRPr="00FF45DC">
                <w:rPr>
                  <w:rPrChange w:id="524" w:author="Chen Yanover" w:date="2025-08-11T15:46:00Z" w16du:dateUtc="2025-08-11T12:46:00Z">
                    <w:rPr>
                      <w:rFonts w:ascii="Aptos" w:hAnsi="Aptos"/>
                      <w:color w:val="000000"/>
                      <w:shd w:val="clear" w:color="auto" w:fill="FFFFFF"/>
                    </w:rPr>
                  </w:rPrChange>
                </w:rPr>
                <w:t>078</w:t>
              </w:r>
              <w:r>
                <w:t>,</w:t>
              </w:r>
              <w:r w:rsidRPr="00FF45DC">
                <w:rPr>
                  <w:rPrChange w:id="525" w:author="Chen Yanover" w:date="2025-08-11T15:46:00Z" w16du:dateUtc="2025-08-11T12:46:00Z">
                    <w:rPr>
                      <w:rFonts w:ascii="Aptos" w:hAnsi="Aptos"/>
                      <w:color w:val="000000"/>
                      <w:shd w:val="clear" w:color="auto" w:fill="FFFFFF"/>
                    </w:rPr>
                  </w:rPrChange>
                </w:rPr>
                <w:t>480</w:t>
              </w:r>
            </w:ins>
          </w:p>
        </w:tc>
      </w:tr>
    </w:tbl>
    <w:p w14:paraId="74402F2C" w14:textId="77777777" w:rsidR="00860CC8" w:rsidRPr="00C41EC4" w:rsidDel="00C41EC4" w:rsidRDefault="00860CC8" w:rsidP="009631A5">
      <w:pPr>
        <w:spacing w:after="0"/>
        <w:rPr>
          <w:del w:id="526" w:author="Chen Yanover" w:date="2025-08-11T15:41:00Z" w16du:dateUtc="2025-08-11T12:41:00Z"/>
          <w:rFonts w:ascii="Times New Roman" w:hAnsi="Times New Roman" w:cs="Times New Roman"/>
          <w:iCs/>
          <w:sz w:val="24"/>
          <w:szCs w:val="24"/>
          <w:vertAlign w:val="superscript"/>
          <w:rPrChange w:id="527" w:author="Chen Yanover" w:date="2025-08-11T15:41:00Z" w16du:dateUtc="2025-08-11T12:41:00Z">
            <w:rPr>
              <w:del w:id="528" w:author="Chen Yanover" w:date="2025-08-11T15:41:00Z" w16du:dateUtc="2025-08-11T12:41:00Z"/>
              <w:rFonts w:ascii="Times New Roman" w:hAnsi="Times New Roman" w:cs="Times New Roman"/>
              <w:iCs/>
              <w:sz w:val="24"/>
              <w:szCs w:val="24"/>
            </w:rPr>
          </w:rPrChange>
        </w:rPr>
      </w:pPr>
    </w:p>
    <w:p w14:paraId="1105C2C7" w14:textId="7C2F0207" w:rsidR="00860CC8" w:rsidRDefault="00860CC8" w:rsidP="00C41EC4">
      <w:pPr>
        <w:rPr>
          <w:rFonts w:ascii="Times New Roman" w:hAnsi="Times New Roman" w:cs="Times New Roman"/>
          <w:iCs/>
          <w:sz w:val="24"/>
          <w:szCs w:val="24"/>
        </w:rPr>
      </w:pPr>
      <w:del w:id="529" w:author="Chen Yanover" w:date="2025-08-11T15:41:00Z" w16du:dateUtc="2025-08-11T12:41:00Z">
        <w:r w:rsidRPr="00C41EC4" w:rsidDel="00C41EC4">
          <w:rPr>
            <w:rFonts w:ascii="Times New Roman" w:hAnsi="Times New Roman" w:cs="Times New Roman"/>
            <w:iCs/>
            <w:sz w:val="24"/>
            <w:szCs w:val="24"/>
            <w:vertAlign w:val="superscript"/>
            <w:rPrChange w:id="530" w:author="Chen Yanover" w:date="2025-08-11T15:41:00Z" w16du:dateUtc="2025-08-11T12:41:00Z">
              <w:rPr>
                <w:rFonts w:ascii="Times New Roman" w:hAnsi="Times New Roman" w:cs="Times New Roman"/>
                <w:iCs/>
                <w:sz w:val="24"/>
                <w:szCs w:val="24"/>
              </w:rPr>
            </w:rPrChange>
          </w:rPr>
          <w:br w:type="page"/>
        </w:r>
      </w:del>
      <w:ins w:id="531" w:author="Chen Yanover" w:date="2025-08-11T15:41:00Z" w16du:dateUtc="2025-08-11T12:41:00Z">
        <w:r w:rsidR="00C41EC4" w:rsidRPr="00C41EC4">
          <w:rPr>
            <w:vertAlign w:val="superscript"/>
            <w:rPrChange w:id="532" w:author="Chen Yanover" w:date="2025-08-11T15:41:00Z" w16du:dateUtc="2025-08-11T12:41:00Z">
              <w:rPr/>
            </w:rPrChange>
          </w:rPr>
          <w:t>*</w:t>
        </w:r>
        <w:r w:rsidR="00C41EC4">
          <w:t xml:space="preserve"> </w:t>
        </w:r>
      </w:ins>
      <w:ins w:id="533" w:author="Chen Yanover" w:date="2025-08-11T15:46:00Z" w16du:dateUtc="2025-08-11T12:46:00Z">
        <w:r w:rsidR="00A50A94">
          <w:t>A</w:t>
        </w:r>
      </w:ins>
      <w:ins w:id="534" w:author="Chen Yanover" w:date="2025-08-11T15:40:00Z" w16du:dateUtc="2025-08-11T12:40:00Z">
        <w:r w:rsidR="00C41EC4" w:rsidRPr="006A6501">
          <w:t>t least 1 year in US databases or 3</w:t>
        </w:r>
      </w:ins>
      <w:ins w:id="535" w:author="Chen Yanover" w:date="2025-08-11T15:41:00Z" w16du:dateUtc="2025-08-11T12:41:00Z">
        <w:r w:rsidR="00C41EC4">
          <w:t xml:space="preserve"> </w:t>
        </w:r>
      </w:ins>
      <w:ins w:id="536" w:author="Chen Yanover" w:date="2025-08-11T15:40:00Z" w16du:dateUtc="2025-08-11T12:40:00Z">
        <w:r w:rsidR="00C41EC4" w:rsidRPr="006A6501">
          <w:t>y</w:t>
        </w:r>
      </w:ins>
      <w:ins w:id="537" w:author="Chen Yanover" w:date="2025-08-11T15:41:00Z" w16du:dateUtc="2025-08-11T12:41:00Z">
        <w:r w:rsidR="00C41EC4">
          <w:t>ea</w:t>
        </w:r>
      </w:ins>
      <w:ins w:id="538" w:author="Chen Yanover" w:date="2025-08-11T15:40:00Z" w16du:dateUtc="2025-08-11T12:40:00Z">
        <w:r w:rsidR="00C41EC4" w:rsidRPr="006A6501">
          <w:t>rs in UK data</w:t>
        </w:r>
      </w:ins>
      <w:ins w:id="539" w:author="Chen Yanover" w:date="2025-08-11T15:47:00Z" w16du:dateUtc="2025-08-11T12:47:00Z">
        <w:r w:rsidR="00A50A94">
          <w:t>bases</w:t>
        </w:r>
      </w:ins>
    </w:p>
    <w:p w14:paraId="15E37392" w14:textId="77777777" w:rsidR="00C41EC4" w:rsidRDefault="00C41EC4">
      <w:pPr>
        <w:rPr>
          <w:ins w:id="540" w:author="Chen Yanover" w:date="2025-08-11T15:45:00Z" w16du:dateUtc="2025-08-11T12:45:00Z"/>
          <w:rFonts w:ascii="Times New Roman" w:hAnsi="Times New Roman" w:cs="Times New Roman"/>
          <w:iCs/>
          <w:sz w:val="24"/>
          <w:szCs w:val="24"/>
        </w:rPr>
      </w:pPr>
      <w:ins w:id="541" w:author="Chen Yanover" w:date="2025-08-11T15:45:00Z" w16du:dateUtc="2025-08-11T12:45:00Z">
        <w:r>
          <w:rPr>
            <w:rFonts w:ascii="Times New Roman" w:hAnsi="Times New Roman" w:cs="Times New Roman"/>
            <w:iCs/>
            <w:sz w:val="24"/>
            <w:szCs w:val="24"/>
          </w:rPr>
          <w:br w:type="page"/>
        </w:r>
      </w:ins>
    </w:p>
    <w:p w14:paraId="0E0AE355" w14:textId="44B2AEA9" w:rsidR="00265250" w:rsidRDefault="00786AC2" w:rsidP="009631A5">
      <w:pPr>
        <w:spacing w:after="0"/>
        <w:rPr>
          <w:rFonts w:ascii="Times New Roman" w:hAnsi="Times New Roman" w:cs="Times New Roman"/>
          <w:iCs/>
          <w:sz w:val="24"/>
          <w:szCs w:val="24"/>
        </w:rPr>
      </w:pPr>
      <w:r>
        <w:rPr>
          <w:rFonts w:ascii="Times New Roman" w:hAnsi="Times New Roman" w:cs="Times New Roman"/>
          <w:iCs/>
          <w:sz w:val="24"/>
          <w:szCs w:val="24"/>
        </w:rPr>
        <w:lastRenderedPageBreak/>
        <w:t>Extra information</w:t>
      </w:r>
    </w:p>
    <w:p w14:paraId="539199DA"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 xml:space="preserve">Useful citations: </w:t>
      </w:r>
    </w:p>
    <w:p w14:paraId="13C8286C" w14:textId="77777777" w:rsidR="00786AC2" w:rsidRPr="00010F95" w:rsidRDefault="00786AC2" w:rsidP="00786AC2">
      <w:pPr>
        <w:spacing w:after="0"/>
        <w:rPr>
          <w:rFonts w:ascii="Times New Roman" w:hAnsi="Times New Roman" w:cs="Times New Roman"/>
          <w:i/>
          <w:sz w:val="24"/>
          <w:szCs w:val="24"/>
        </w:rPr>
      </w:pPr>
      <w:commentRangeStart w:id="542"/>
      <w:proofErr w:type="spellStart"/>
      <w:r w:rsidRPr="00010F95">
        <w:rPr>
          <w:rFonts w:ascii="Times New Roman" w:hAnsi="Times New Roman" w:cs="Times New Roman"/>
          <w:b/>
          <w:sz w:val="24"/>
          <w:szCs w:val="24"/>
        </w:rPr>
        <w:t>Ambagtsheer</w:t>
      </w:r>
      <w:proofErr w:type="spellEnd"/>
      <w:r w:rsidRPr="00010F95">
        <w:rPr>
          <w:rFonts w:ascii="Times New Roman" w:hAnsi="Times New Roman" w:cs="Times New Roman"/>
          <w:b/>
          <w:sz w:val="24"/>
          <w:szCs w:val="24"/>
        </w:rPr>
        <w:t xml:space="preserve"> RC, Beilby J, </w:t>
      </w:r>
      <w:proofErr w:type="spellStart"/>
      <w:r w:rsidRPr="00010F95">
        <w:rPr>
          <w:rFonts w:ascii="Times New Roman" w:hAnsi="Times New Roman" w:cs="Times New Roman"/>
          <w:b/>
          <w:sz w:val="24"/>
          <w:szCs w:val="24"/>
        </w:rPr>
        <w:t>Dabravolskaj</w:t>
      </w:r>
      <w:proofErr w:type="spellEnd"/>
      <w:r w:rsidRPr="00010F95">
        <w:rPr>
          <w:rFonts w:ascii="Times New Roman" w:hAnsi="Times New Roman" w:cs="Times New Roman"/>
          <w:b/>
          <w:sz w:val="24"/>
          <w:szCs w:val="24"/>
        </w:rPr>
        <w:t xml:space="preserve"> J, Abbasi M, Archibald MM, Dent E. Application of an electronic Frailty Index in Australian primary care: data quality and feasibility assessment. Aging Clin Exp Res. 2019 May;31(5):653-660. </w:t>
      </w:r>
      <w:proofErr w:type="spellStart"/>
      <w:r w:rsidRPr="00010F95">
        <w:rPr>
          <w:rFonts w:ascii="Times New Roman" w:hAnsi="Times New Roman" w:cs="Times New Roman"/>
          <w:b/>
          <w:sz w:val="24"/>
          <w:szCs w:val="24"/>
        </w:rPr>
        <w:t>doi</w:t>
      </w:r>
      <w:proofErr w:type="spellEnd"/>
      <w:r w:rsidRPr="00010F95">
        <w:rPr>
          <w:rFonts w:ascii="Times New Roman" w:hAnsi="Times New Roman" w:cs="Times New Roman"/>
          <w:b/>
          <w:sz w:val="24"/>
          <w:szCs w:val="24"/>
        </w:rPr>
        <w:t xml:space="preserve">: 10.1007/s40520-018-1023-9. </w:t>
      </w:r>
      <w:proofErr w:type="spellStart"/>
      <w:r w:rsidRPr="00010F95">
        <w:rPr>
          <w:rFonts w:ascii="Times New Roman" w:hAnsi="Times New Roman" w:cs="Times New Roman"/>
          <w:b/>
          <w:sz w:val="24"/>
          <w:szCs w:val="24"/>
        </w:rPr>
        <w:t>Epub</w:t>
      </w:r>
      <w:proofErr w:type="spellEnd"/>
      <w:r w:rsidRPr="00010F95">
        <w:rPr>
          <w:rFonts w:ascii="Times New Roman" w:hAnsi="Times New Roman" w:cs="Times New Roman"/>
          <w:b/>
          <w:sz w:val="24"/>
          <w:szCs w:val="24"/>
        </w:rPr>
        <w:t xml:space="preserve"> 2018 Aug 21. PMID: 30132204</w:t>
      </w:r>
      <w:commentRangeEnd w:id="542"/>
      <w:r w:rsidRPr="00010F95">
        <w:rPr>
          <w:rFonts w:ascii="Times New Roman" w:hAnsi="Times New Roman" w:cs="Times New Roman"/>
          <w:sz w:val="24"/>
          <w:szCs w:val="24"/>
        </w:rPr>
        <w:commentReference w:id="542"/>
      </w:r>
      <w:r w:rsidRPr="00010F95">
        <w:rPr>
          <w:rFonts w:ascii="Times New Roman" w:hAnsi="Times New Roman" w:cs="Times New Roman"/>
          <w:b/>
          <w:sz w:val="24"/>
          <w:szCs w:val="24"/>
        </w:rPr>
        <w:t>.</w:t>
      </w:r>
      <w:r w:rsidRPr="00010F95">
        <w:rPr>
          <w:rFonts w:ascii="Times New Roman" w:hAnsi="Times New Roman" w:cs="Times New Roman"/>
          <w:sz w:val="24"/>
          <w:szCs w:val="24"/>
        </w:rPr>
        <w:t xml:space="preserve"> = </w:t>
      </w:r>
      <w:r w:rsidRPr="00010F95">
        <w:rPr>
          <w:rFonts w:ascii="Times New Roman" w:hAnsi="Times New Roman" w:cs="Times New Roman"/>
          <w:i/>
          <w:sz w:val="24"/>
          <w:szCs w:val="24"/>
        </w:rPr>
        <w:t xml:space="preserve">There was significant variation with respect to time taken to extract the required data items for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There was a moderate positive correlation between time (minutes) and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score, (r = 0.54, P = &lt; 0.01), indicating that the higher the frailty score, the longer it took to extract the data from the record. The median extraction time per record was 8 min (range 5–20 min). Almost half of all records (n = 27, 45.0%) were deemed easy to extract, with a further 40% (n = 24) perceived to be of neutral difficulty. In contrast, 15% (n = 9) were judged difficult to extract. Most commonly, the </w:t>
      </w:r>
      <w:proofErr w:type="spellStart"/>
      <w:r w:rsidRPr="00010F95">
        <w:rPr>
          <w:rFonts w:ascii="Times New Roman" w:hAnsi="Times New Roman" w:cs="Times New Roman"/>
          <w:i/>
          <w:sz w:val="24"/>
          <w:szCs w:val="24"/>
        </w:rPr>
        <w:t>eFI</w:t>
      </w:r>
      <w:proofErr w:type="spellEnd"/>
      <w:r w:rsidRPr="00010F95">
        <w:rPr>
          <w:rFonts w:ascii="Times New Roman" w:hAnsi="Times New Roman" w:cs="Times New Roman"/>
          <w:i/>
          <w:sz w:val="24"/>
          <w:szCs w:val="24"/>
        </w:rPr>
        <w:t xml:space="preserve"> data were perceived as difficult to extract when there were either many problems listed within the patient record, and/or where the majority of items were located other than on the summary problem list for the patient, as indicated by free text commentary entered by the nurse.</w:t>
      </w:r>
    </w:p>
    <w:p w14:paraId="00C3841D" w14:textId="77777777" w:rsidR="00786AC2" w:rsidRPr="00010F95" w:rsidRDefault="00786AC2" w:rsidP="00786AC2">
      <w:pPr>
        <w:spacing w:after="0"/>
        <w:rPr>
          <w:rFonts w:ascii="Times New Roman" w:hAnsi="Times New Roman" w:cs="Times New Roman"/>
          <w:i/>
          <w:sz w:val="24"/>
          <w:szCs w:val="24"/>
        </w:rPr>
      </w:pPr>
    </w:p>
    <w:p w14:paraId="67B00DF2" w14:textId="77777777" w:rsidR="00786AC2" w:rsidRPr="00010F95" w:rsidRDefault="00786AC2" w:rsidP="00786AC2">
      <w:pPr>
        <w:spacing w:after="0"/>
        <w:rPr>
          <w:rFonts w:ascii="Times New Roman" w:hAnsi="Times New Roman" w:cs="Times New Roman"/>
          <w:sz w:val="24"/>
          <w:szCs w:val="24"/>
        </w:rPr>
      </w:pPr>
      <w:r w:rsidRPr="00010F95">
        <w:rPr>
          <w:rFonts w:ascii="Times New Roman" w:hAnsi="Times New Roman" w:cs="Times New Roman"/>
          <w:sz w:val="24"/>
          <w:szCs w:val="24"/>
        </w:rPr>
        <w:t xml:space="preserve">another example of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having no real look back was this one: </w:t>
      </w:r>
      <w:hyperlink r:id="rId19">
        <w:r w:rsidRPr="00010F95">
          <w:rPr>
            <w:rFonts w:ascii="Times New Roman" w:hAnsi="Times New Roman" w:cs="Times New Roman"/>
            <w:sz w:val="24"/>
            <w:szCs w:val="24"/>
            <w:u w:val="single"/>
          </w:rPr>
          <w:t>https://www.ncbi.nlm.nih.gov/pmc/articles/PMC6814149/</w:t>
        </w:r>
      </w:hyperlink>
    </w:p>
    <w:p w14:paraId="6813ECB5" w14:textId="77777777" w:rsidR="00786AC2" w:rsidRPr="00010F95" w:rsidRDefault="00786AC2" w:rsidP="00786AC2">
      <w:pPr>
        <w:spacing w:after="0"/>
        <w:rPr>
          <w:rFonts w:ascii="Times New Roman" w:hAnsi="Times New Roman" w:cs="Times New Roman"/>
          <w:i/>
          <w:sz w:val="24"/>
          <w:szCs w:val="24"/>
        </w:rPr>
      </w:pPr>
      <w:r w:rsidRPr="00010F95">
        <w:rPr>
          <w:rFonts w:ascii="Times New Roman" w:hAnsi="Times New Roman" w:cs="Times New Roman"/>
          <w:sz w:val="24"/>
          <w:szCs w:val="24"/>
        </w:rPr>
        <w:t xml:space="preserve">they relied on up to 9 years of data prior to their </w:t>
      </w:r>
      <w:proofErr w:type="spellStart"/>
      <w:r w:rsidRPr="00010F95">
        <w:rPr>
          <w:rFonts w:ascii="Times New Roman" w:hAnsi="Times New Roman" w:cs="Times New Roman"/>
          <w:sz w:val="24"/>
          <w:szCs w:val="24"/>
        </w:rPr>
        <w:t>followup</w:t>
      </w:r>
      <w:proofErr w:type="spellEnd"/>
      <w:r w:rsidRPr="00010F95">
        <w:rPr>
          <w:rFonts w:ascii="Times New Roman" w:hAnsi="Times New Roman" w:cs="Times New Roman"/>
          <w:sz w:val="24"/>
          <w:szCs w:val="24"/>
        </w:rPr>
        <w:t xml:space="preserve"> period but never specifically define an </w:t>
      </w:r>
      <w:proofErr w:type="spellStart"/>
      <w:r w:rsidRPr="00010F95">
        <w:rPr>
          <w:rFonts w:ascii="Times New Roman" w:hAnsi="Times New Roman" w:cs="Times New Roman"/>
          <w:sz w:val="24"/>
          <w:szCs w:val="24"/>
        </w:rPr>
        <w:t>eFI</w:t>
      </w:r>
      <w:proofErr w:type="spellEnd"/>
      <w:r w:rsidRPr="00010F95">
        <w:rPr>
          <w:rFonts w:ascii="Times New Roman" w:hAnsi="Times New Roman" w:cs="Times New Roman"/>
          <w:sz w:val="24"/>
          <w:szCs w:val="24"/>
        </w:rPr>
        <w:t xml:space="preserve"> look back. </w:t>
      </w:r>
      <w:r w:rsidRPr="00010F95">
        <w:rPr>
          <w:rFonts w:ascii="Times New Roman" w:hAnsi="Times New Roman" w:cs="Times New Roman"/>
          <w:i/>
          <w:sz w:val="24"/>
          <w:szCs w:val="24"/>
        </w:rPr>
        <w:t xml:space="preserve"> </w:t>
      </w:r>
    </w:p>
    <w:p w14:paraId="5F6CC15B" w14:textId="77777777" w:rsidR="00786AC2" w:rsidRPr="00010F95" w:rsidRDefault="00786AC2" w:rsidP="00786AC2">
      <w:pPr>
        <w:spacing w:after="0"/>
        <w:rPr>
          <w:rFonts w:ascii="Times New Roman" w:hAnsi="Times New Roman" w:cs="Times New Roman"/>
          <w:i/>
          <w:sz w:val="24"/>
          <w:szCs w:val="24"/>
        </w:rPr>
      </w:pPr>
    </w:p>
    <w:p w14:paraId="7E6DC0FD" w14:textId="77777777" w:rsidR="00786AC2" w:rsidRPr="00786AC2" w:rsidRDefault="00786AC2" w:rsidP="009631A5">
      <w:pPr>
        <w:spacing w:after="0"/>
        <w:rPr>
          <w:rFonts w:ascii="Times New Roman" w:hAnsi="Times New Roman" w:cs="Times New Roman"/>
          <w:iCs/>
          <w:sz w:val="24"/>
          <w:szCs w:val="24"/>
        </w:rPr>
      </w:pPr>
    </w:p>
    <w:sectPr w:rsidR="00786AC2" w:rsidRPr="00786AC2">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vanaugh, Rob" w:date="2025-08-08T09:48:00Z" w:initials="CR">
    <w:p w14:paraId="36460CD0" w14:textId="77777777" w:rsidR="004121D7" w:rsidRDefault="004121D7" w:rsidP="004121D7">
      <w:r>
        <w:rPr>
          <w:rStyle w:val="CommentReference"/>
        </w:rPr>
        <w:annotationRef/>
      </w:r>
      <w:hyperlink r:id="rId1" w:history="1">
        <w:r w:rsidRPr="004B5734">
          <w:rPr>
            <w:rStyle w:val="Hyperlink"/>
            <w:sz w:val="20"/>
            <w:szCs w:val="20"/>
          </w:rPr>
          <w:t>https://academic.oup.com/aje/pages/Instructions_To_Authors</w:t>
        </w:r>
      </w:hyperlink>
    </w:p>
    <w:p w14:paraId="3866600E" w14:textId="77777777" w:rsidR="004121D7" w:rsidRDefault="004121D7" w:rsidP="004121D7"/>
    <w:p w14:paraId="65671FA1" w14:textId="77777777" w:rsidR="004121D7" w:rsidRDefault="004121D7" w:rsidP="004121D7">
      <w:r>
        <w:rPr>
          <w:sz w:val="20"/>
          <w:szCs w:val="20"/>
        </w:rPr>
        <w:t xml:space="preserve">Abstract is 200 words unstrcutured. 4k words body. </w:t>
      </w:r>
    </w:p>
  </w:comment>
  <w:comment w:id="1" w:author="Cavanaugh, Rob" w:date="2025-08-08T11:11:00Z" w:initials="CR">
    <w:p w14:paraId="56A7A7A7" w14:textId="77777777" w:rsidR="00236E00" w:rsidRDefault="00236E00" w:rsidP="00236E00">
      <w:r>
        <w:rPr>
          <w:rStyle w:val="CommentReference"/>
        </w:rPr>
        <w:annotationRef/>
      </w:r>
      <w:r>
        <w:rPr>
          <w:sz w:val="20"/>
          <w:szCs w:val="20"/>
        </w:rPr>
        <w:t>note to Rob: make sure allofus description is accurate and tell them we're publishing</w:t>
      </w:r>
    </w:p>
  </w:comment>
  <w:comment w:id="2" w:author="Cavanaugh, Rob" w:date="2025-08-08T10:04:00Z" w:initials="CR">
    <w:p w14:paraId="7C9E4A43" w14:textId="25FF3B3E" w:rsidR="00F139F4" w:rsidRDefault="0074045C" w:rsidP="00F139F4">
      <w:r>
        <w:rPr>
          <w:rStyle w:val="CommentReference"/>
        </w:rPr>
        <w:annotationRef/>
      </w:r>
      <w:r w:rsidR="00F139F4">
        <w:rPr>
          <w:sz w:val="20"/>
          <w:szCs w:val="20"/>
        </w:rPr>
        <w:t xml:space="preserve">got it down to 205. </w:t>
      </w:r>
    </w:p>
  </w:comment>
  <w:comment w:id="3" w:author="Chen Yanover" w:date="2025-08-11T15:10:00Z" w:initials="CY">
    <w:p w14:paraId="0FAD058B" w14:textId="77777777" w:rsidR="003E020C" w:rsidRDefault="003E020C" w:rsidP="003E020C">
      <w:r>
        <w:rPr>
          <w:rStyle w:val="CommentReference"/>
        </w:rPr>
        <w:annotationRef/>
      </w:r>
      <w:r>
        <w:rPr>
          <w:sz w:val="20"/>
          <w:szCs w:val="20"/>
        </w:rPr>
        <w:t>it's 200 now :-)</w:t>
      </w:r>
    </w:p>
  </w:comment>
  <w:comment w:id="4" w:author="Chen Yanover" w:date="2025-08-11T15:04:00Z" w:initials="CY">
    <w:p w14:paraId="5275FBBD" w14:textId="312A7F5C" w:rsidR="008B694B" w:rsidRDefault="008B694B" w:rsidP="008B694B">
      <w:r>
        <w:rPr>
          <w:rStyle w:val="CommentReference"/>
        </w:rPr>
        <w:annotationRef/>
      </w:r>
      <w:r>
        <w:rPr>
          <w:sz w:val="20"/>
          <w:szCs w:val="20"/>
        </w:rPr>
        <w:t>UK numbers need to be updated (see Table 1 files from 4/2025)</w:t>
      </w:r>
    </w:p>
  </w:comment>
  <w:comment w:id="5" w:author="Cavanaugh, Rob" w:date="2025-08-08T09:55:00Z" w:initials="CR">
    <w:p w14:paraId="59CC3928" w14:textId="42B5A1D0" w:rsidR="004121D7" w:rsidRDefault="004121D7" w:rsidP="004121D7">
      <w:r>
        <w:rPr>
          <w:rStyle w:val="CommentReference"/>
        </w:rPr>
        <w:annotationRef/>
      </w:r>
      <w:r>
        <w:rPr>
          <w:sz w:val="20"/>
          <w:szCs w:val="20"/>
        </w:rPr>
        <w:t>trying to state the main expectation that would support using FIs internationally.</w:t>
      </w:r>
    </w:p>
  </w:comment>
  <w:comment w:id="6" w:author="Cavanaugh, Rob" w:date="2025-08-08T10:04:00Z" w:initials="CR">
    <w:p w14:paraId="331DA3B7" w14:textId="77777777" w:rsidR="0074045C" w:rsidRDefault="0074045C" w:rsidP="0074045C">
      <w:r>
        <w:rPr>
          <w:rStyle w:val="CommentReference"/>
        </w:rPr>
        <w:annotationRef/>
      </w:r>
      <w:r>
        <w:rPr>
          <w:sz w:val="20"/>
          <w:szCs w:val="20"/>
        </w:rPr>
        <w:t>something like this trying to be explicit abotu the pattern of results that would support use of FIs internationally</w:t>
      </w:r>
    </w:p>
  </w:comment>
  <w:comment w:id="7" w:author="Cavanaugh, Rob" w:date="2025-08-08T10:59:00Z" w:initials="CR">
    <w:p w14:paraId="656F51DC" w14:textId="77777777" w:rsidR="0033136B" w:rsidRDefault="0033136B" w:rsidP="0033136B">
      <w:r>
        <w:rPr>
          <w:rStyle w:val="CommentReference"/>
        </w:rPr>
        <w:annotationRef/>
      </w:r>
      <w:r>
        <w:rPr>
          <w:sz w:val="20"/>
          <w:szCs w:val="20"/>
        </w:rPr>
        <w:t>first premise maybe doesn't work</w:t>
      </w:r>
    </w:p>
  </w:comment>
  <w:comment w:id="8" w:author="Chen Yanover" w:date="2025-08-11T15:12:00Z" w:initials="CY">
    <w:p w14:paraId="7FFD87F7" w14:textId="77777777" w:rsidR="003E020C" w:rsidRDefault="003E020C" w:rsidP="003E020C">
      <w:r>
        <w:rPr>
          <w:rStyle w:val="CommentReference"/>
        </w:rPr>
        <w:annotationRef/>
      </w:r>
      <w:r>
        <w:rPr>
          <w:sz w:val="20"/>
          <w:szCs w:val="20"/>
        </w:rPr>
        <w:t xml:space="preserve">Can reference here eFI2: </w:t>
      </w:r>
      <w:hyperlink r:id="rId2" w:history="1">
        <w:r w:rsidRPr="001D6F69">
          <w:rPr>
            <w:rStyle w:val="Hyperlink"/>
            <w:sz w:val="20"/>
            <w:szCs w:val="20"/>
          </w:rPr>
          <w:t>https://doi.org/10.1093/ageing/afaf077</w:t>
        </w:r>
      </w:hyperlink>
    </w:p>
  </w:comment>
  <w:comment w:id="9" w:author="Cavanaugh, Rob" w:date="2025-08-08T10:10:00Z" w:initials="CR">
    <w:p w14:paraId="2319B1F3" w14:textId="0798DD5B" w:rsidR="00F139F4" w:rsidRDefault="00F139F4" w:rsidP="00F139F4">
      <w:r>
        <w:rPr>
          <w:rStyle w:val="CommentReference"/>
        </w:rPr>
        <w:annotationRef/>
      </w:r>
      <w:r>
        <w:rPr>
          <w:sz w:val="20"/>
          <w:szCs w:val="20"/>
        </w:rPr>
        <w:t>can we make this use cases for FIs stronger? or add more here? I think it would strengthen the case for the study/more specific</w:t>
      </w:r>
    </w:p>
  </w:comment>
  <w:comment w:id="40" w:author="Chen Yanover" w:date="2025-03-03T18:23:00Z" w:initials="CY">
    <w:p w14:paraId="59AE1252" w14:textId="1FC76154" w:rsidR="009078BB" w:rsidRDefault="009078BB" w:rsidP="003004EF">
      <w:r>
        <w:rPr>
          <w:rStyle w:val="CommentReference"/>
        </w:rPr>
        <w:annotationRef/>
      </w:r>
      <w:r>
        <w:rPr>
          <w:color w:val="000000"/>
          <w:sz w:val="20"/>
          <w:szCs w:val="20"/>
        </w:rPr>
        <w:t>merge</w:t>
      </w:r>
    </w:p>
  </w:comment>
  <w:comment w:id="41" w:author="Mui, Brianne" w:date="2025-07-22T11:01:00Z" w:initials="BM">
    <w:p w14:paraId="6CA3CD34" w14:textId="77777777" w:rsidR="00811104" w:rsidRDefault="00811104" w:rsidP="00811104">
      <w:pPr>
        <w:pStyle w:val="CommentText"/>
      </w:pPr>
      <w:r>
        <w:rPr>
          <w:rStyle w:val="CommentReference"/>
        </w:rPr>
        <w:annotationRef/>
      </w:r>
      <w:r>
        <w:t>I will In the final version</w:t>
      </w:r>
    </w:p>
  </w:comment>
  <w:comment w:id="51" w:author="Brianne Mui" w:date="2024-07-17T16:06:00Z" w:initials="">
    <w:p w14:paraId="0000006F" w14:textId="563064FD" w:rsidR="003004EF" w:rsidRDefault="003004EF" w:rsidP="003004EF">
      <w:pPr>
        <w:pStyle w:val="CommentText"/>
      </w:pPr>
      <w:r>
        <w:rPr>
          <w:color w:val="000000"/>
        </w:rPr>
        <w:t>Ariela I recall you mentioned a citation along these lines, is it published yet? Otherwise we can delete and just reference the eFrailty website</w:t>
      </w:r>
    </w:p>
  </w:comment>
  <w:comment w:id="52" w:author="Mui, Brianne" w:date="2025-08-12T15:34:00Z" w:initials="BO">
    <w:p w14:paraId="1057841F" w14:textId="77777777" w:rsidR="0053634A" w:rsidRDefault="0053634A" w:rsidP="0053634A">
      <w:r>
        <w:rPr>
          <w:rStyle w:val="CommentReference"/>
        </w:rPr>
        <w:annotationRef/>
      </w:r>
      <w:r>
        <w:rPr>
          <w:sz w:val="20"/>
          <w:szCs w:val="20"/>
        </w:rPr>
        <w:t xml:space="preserve">this is still an outstanding question, but i konw the frailty website is up and running </w:t>
      </w:r>
    </w:p>
  </w:comment>
  <w:comment w:id="77" w:author="Cavanaugh, Rob" w:date="2025-08-08T10:17:00Z" w:initials="CR">
    <w:p w14:paraId="05B4FE76" w14:textId="0328F77D" w:rsidR="00A51C4A" w:rsidRDefault="00A51C4A" w:rsidP="00A51C4A">
      <w:r>
        <w:rPr>
          <w:rStyle w:val="CommentReference"/>
        </w:rPr>
        <w:annotationRef/>
      </w:r>
      <w:r>
        <w:rPr>
          <w:sz w:val="20"/>
          <w:szCs w:val="20"/>
        </w:rPr>
        <w:t>not sure it follows (i dont see the transition)</w:t>
      </w:r>
    </w:p>
  </w:comment>
  <w:comment w:id="108" w:author="Chen Yanover" w:date="2025-08-11T15:21:00Z" w:initials="CY">
    <w:p w14:paraId="227E2FC9" w14:textId="10DC0A64" w:rsidR="007C5075" w:rsidRDefault="007C5075" w:rsidP="007C5075">
      <w:r>
        <w:rPr>
          <w:rStyle w:val="CommentReference"/>
        </w:rPr>
        <w:annotationRef/>
      </w:r>
      <w:r>
        <w:rPr>
          <w:sz w:val="20"/>
          <w:szCs w:val="20"/>
        </w:rPr>
        <w:t>Repeats previous sentence, suggest to reword/remove (and, in any case, the word loading seems misleading)</w:t>
      </w:r>
    </w:p>
  </w:comment>
  <w:comment w:id="147" w:author="Cavanaugh, Rob" w:date="2025-08-08T10:30:00Z" w:initials="CR">
    <w:p w14:paraId="6EF646F5" w14:textId="587937D1" w:rsidR="007A5DD1" w:rsidRDefault="007A5DD1" w:rsidP="007A5DD1">
      <w:r>
        <w:rPr>
          <w:rStyle w:val="CommentReference"/>
        </w:rPr>
        <w:annotationRef/>
      </w:r>
      <w:r>
        <w:rPr>
          <w:sz w:val="20"/>
          <w:szCs w:val="20"/>
        </w:rPr>
        <w:t>not sure what this sentence is trying to say</w:t>
      </w:r>
    </w:p>
  </w:comment>
  <w:comment w:id="153" w:author="Cavanaugh, Rob" w:date="2025-08-08T10:22:00Z" w:initials="CR">
    <w:p w14:paraId="10565391" w14:textId="472FE5C0" w:rsidR="00A51C4A" w:rsidRDefault="00A51C4A" w:rsidP="00A51C4A">
      <w:r>
        <w:rPr>
          <w:rStyle w:val="CommentReference"/>
        </w:rPr>
        <w:annotationRef/>
      </w:r>
      <w:r>
        <w:rPr>
          <w:sz w:val="20"/>
          <w:szCs w:val="20"/>
        </w:rPr>
        <w:t>this is the kind of thing I think we should say in the first paragraph</w:t>
      </w:r>
    </w:p>
  </w:comment>
  <w:comment w:id="169" w:author="Cavanaugh, Rob" w:date="2025-08-08T10:36:00Z" w:initials="CR">
    <w:p w14:paraId="64CC27A3" w14:textId="77777777" w:rsidR="007A5DD1" w:rsidRDefault="007A5DD1" w:rsidP="007A5DD1">
      <w:r>
        <w:rPr>
          <w:rStyle w:val="CommentReference"/>
        </w:rPr>
        <w:annotationRef/>
      </w:r>
      <w:r>
        <w:rPr>
          <w:sz w:val="20"/>
          <w:szCs w:val="20"/>
        </w:rPr>
        <w:t>AllofUs IRB?</w:t>
      </w:r>
    </w:p>
  </w:comment>
  <w:comment w:id="178" w:author="Cavanaugh, Rob" w:date="2025-08-08T10:37:00Z" w:initials="CR">
    <w:p w14:paraId="6A94F891" w14:textId="77777777" w:rsidR="007A5DD1" w:rsidRDefault="007A5DD1" w:rsidP="007A5DD1">
      <w:r>
        <w:rPr>
          <w:rStyle w:val="CommentReference"/>
        </w:rPr>
        <w:annotationRef/>
      </w:r>
      <w:r>
        <w:rPr>
          <w:sz w:val="20"/>
          <w:szCs w:val="20"/>
        </w:rPr>
        <w:t>IRB?</w:t>
      </w:r>
    </w:p>
  </w:comment>
  <w:comment w:id="185" w:author="Mui, Brianne" w:date="2025-07-21T12:31:00Z" w:initials="BM">
    <w:p w14:paraId="3280B1E9" w14:textId="01A32B6C" w:rsidR="00964BFE" w:rsidRDefault="00964BFE" w:rsidP="00964BFE">
      <w:pPr>
        <w:pStyle w:val="CommentText"/>
      </w:pPr>
      <w:r>
        <w:rPr>
          <w:rStyle w:val="CommentReference"/>
        </w:rPr>
        <w:annotationRef/>
      </w:r>
      <w:r>
        <w:t xml:space="preserve">What does this mean? </w:t>
      </w:r>
    </w:p>
  </w:comment>
  <w:comment w:id="184" w:author="Cavanaugh, Rob" w:date="2025-08-08T10:38:00Z" w:initials="CR">
    <w:p w14:paraId="12225517" w14:textId="77777777" w:rsidR="0028117F" w:rsidRDefault="0028117F" w:rsidP="0028117F">
      <w:r>
        <w:rPr>
          <w:rStyle w:val="CommentReference"/>
        </w:rPr>
        <w:annotationRef/>
      </w:r>
      <w:r>
        <w:rPr>
          <w:sz w:val="20"/>
          <w:szCs w:val="20"/>
        </w:rPr>
        <w:t>I think we need to state why we had to do these differently</w:t>
      </w:r>
    </w:p>
  </w:comment>
  <w:comment w:id="189" w:author="Cavanaugh, Rob" w:date="2025-08-08T10:39:00Z" w:initials="CR">
    <w:p w14:paraId="4DF1E017" w14:textId="77777777" w:rsidR="0028117F" w:rsidRDefault="0028117F" w:rsidP="0028117F">
      <w:r>
        <w:rPr>
          <w:rStyle w:val="CommentReference"/>
        </w:rPr>
        <w:annotationRef/>
      </w:r>
      <w:r>
        <w:rPr>
          <w:sz w:val="20"/>
          <w:szCs w:val="20"/>
        </w:rPr>
        <w:t>are we goign to call them participants? I suppose it works. its a bit odd though</w:t>
      </w:r>
    </w:p>
  </w:comment>
  <w:comment w:id="194" w:author="Cavanaugh, Rob" w:date="2025-08-08T10:41:00Z" w:initials="CR">
    <w:p w14:paraId="2EB444F4" w14:textId="77777777" w:rsidR="0028117F" w:rsidRDefault="0028117F" w:rsidP="0028117F">
      <w:r>
        <w:rPr>
          <w:rStyle w:val="CommentReference"/>
        </w:rPr>
        <w:annotationRef/>
      </w:r>
      <w:r>
        <w:rPr>
          <w:sz w:val="20"/>
          <w:szCs w:val="20"/>
        </w:rPr>
        <w:t xml:space="preserve">I think we should say what we did. we looked at 1-year in both VAFI and eFI in all databases, then we also added 3-years in the UK databases given this linear relationship to ensure we were close to matching the development context. </w:t>
      </w:r>
    </w:p>
  </w:comment>
  <w:comment w:id="195" w:author="Cavanaugh, Rob" w:date="2025-08-08T10:50:00Z" w:initials="CR">
    <w:p w14:paraId="5CCC40CC" w14:textId="77777777" w:rsidR="00F430C2" w:rsidRDefault="00F430C2" w:rsidP="00F430C2">
      <w:r>
        <w:rPr>
          <w:rStyle w:val="CommentReference"/>
        </w:rPr>
        <w:annotationRef/>
      </w:r>
      <w:r>
        <w:rPr>
          <w:sz w:val="20"/>
          <w:szCs w:val="20"/>
        </w:rPr>
        <w:t>the 3 =year is a senstivity analysis right? we should state this</w:t>
      </w:r>
    </w:p>
  </w:comment>
  <w:comment w:id="198" w:author="Cavanaugh, Rob" w:date="2025-08-08T10:40:00Z" w:initials="CR">
    <w:p w14:paraId="58B126CD" w14:textId="0A0B8BC0" w:rsidR="0028117F" w:rsidRDefault="0028117F" w:rsidP="0028117F">
      <w:r>
        <w:rPr>
          <w:rStyle w:val="CommentReference"/>
        </w:rPr>
        <w:annotationRef/>
      </w:r>
      <w:r>
        <w:rPr>
          <w:sz w:val="20"/>
          <w:szCs w:val="20"/>
        </w:rPr>
        <w:t>"We were unable to test a similar 3-year lookback in the US data, due to a lack of longitudinal data over this long of a time period" or so mething like that</w:t>
      </w:r>
    </w:p>
  </w:comment>
  <w:comment w:id="199" w:author="Chen Yanover" w:date="2025-08-11T15:48:00Z" w:initials="CY">
    <w:p w14:paraId="12C31CC5" w14:textId="77777777" w:rsidR="00BC6DDD" w:rsidRDefault="00BC6DDD" w:rsidP="00BC6DDD">
      <w:r>
        <w:rPr>
          <w:rStyle w:val="CommentReference"/>
        </w:rPr>
        <w:annotationRef/>
      </w:r>
      <w:r>
        <w:rPr>
          <w:sz w:val="20"/>
          <w:szCs w:val="20"/>
        </w:rPr>
        <w:t>I'd move it to results</w:t>
      </w:r>
    </w:p>
  </w:comment>
  <w:comment w:id="202" w:author="Cavanaugh, Rob" w:date="2025-08-08T10:43:00Z" w:initials="CR">
    <w:p w14:paraId="3DBDDD61" w14:textId="59EA417F" w:rsidR="0028117F" w:rsidRDefault="0028117F" w:rsidP="0028117F">
      <w:r>
        <w:rPr>
          <w:rStyle w:val="CommentReference"/>
        </w:rPr>
        <w:annotationRef/>
      </w:r>
      <w:r>
        <w:rPr>
          <w:sz w:val="20"/>
          <w:szCs w:val="20"/>
        </w:rPr>
        <w:t>WHY does this matter. we dont have PP codes right? so we had to come up with our own way of doing it to be true to the original FI?</w:t>
      </w:r>
    </w:p>
  </w:comment>
  <w:comment w:id="206" w:author="Chen Yanover" w:date="2025-08-11T15:53:00Z" w:initials="CY">
    <w:p w14:paraId="4A794831" w14:textId="77777777" w:rsidR="00BC6DDD" w:rsidRDefault="00BC6DDD" w:rsidP="00BC6DDD">
      <w:r>
        <w:rPr>
          <w:rStyle w:val="CommentReference"/>
        </w:rPr>
        <w:annotationRef/>
      </w:r>
      <w:r>
        <w:rPr>
          <w:sz w:val="20"/>
          <w:szCs w:val="20"/>
        </w:rPr>
        <w:t>Perhaps reference here the Book of OHDSI?</w:t>
      </w:r>
    </w:p>
  </w:comment>
  <w:comment w:id="209" w:author="Chen Yanover" w:date="2025-08-11T15:54:00Z" w:initials="CY">
    <w:p w14:paraId="20AE5B14" w14:textId="77777777" w:rsidR="00BC6DDD" w:rsidRDefault="00BC6DDD" w:rsidP="00BC6DDD">
      <w:r>
        <w:rPr>
          <w:rStyle w:val="CommentReference"/>
        </w:rPr>
        <w:annotationRef/>
      </w:r>
      <w:r>
        <w:rPr>
          <w:sz w:val="20"/>
          <w:szCs w:val="20"/>
        </w:rPr>
        <w:t>any of the relevant concepts?</w:t>
      </w:r>
    </w:p>
  </w:comment>
  <w:comment w:id="244" w:author="Chen Yanover" w:date="2025-03-07T15:58:00Z" w:initials="CY">
    <w:p w14:paraId="71741318" w14:textId="45A00343" w:rsidR="0081067F" w:rsidRDefault="0081067F" w:rsidP="0081067F">
      <w:r>
        <w:rPr>
          <w:rStyle w:val="CommentReference"/>
        </w:rPr>
        <w:annotationRef/>
      </w:r>
      <w:r>
        <w:rPr>
          <w:color w:val="000000"/>
          <w:sz w:val="20"/>
          <w:szCs w:val="20"/>
        </w:rPr>
        <w:t>Make sure the link is stable</w:t>
      </w:r>
    </w:p>
  </w:comment>
  <w:comment w:id="245" w:author="Mui, Brianne" w:date="2025-07-16T16:27:00Z" w:initials="BM">
    <w:p w14:paraId="15603069" w14:textId="77777777" w:rsidR="002508C1" w:rsidRDefault="002508C1" w:rsidP="002508C1">
      <w:pPr>
        <w:pStyle w:val="CommentText"/>
      </w:pPr>
      <w:r>
        <w:rPr>
          <w:rStyle w:val="CommentReference"/>
        </w:rPr>
        <w:annotationRef/>
      </w:r>
      <w:r>
        <w:t>Agree 7/16/2025</w:t>
      </w:r>
    </w:p>
  </w:comment>
  <w:comment w:id="246" w:author="Cavanaugh, Rob" w:date="2025-08-08T10:49:00Z" w:initials="CR">
    <w:p w14:paraId="60042CBA" w14:textId="77777777" w:rsidR="00C05942" w:rsidRDefault="00C05942" w:rsidP="00C05942">
      <w:r>
        <w:rPr>
          <w:rStyle w:val="CommentReference"/>
        </w:rPr>
        <w:annotationRef/>
      </w:r>
      <w:r>
        <w:rPr>
          <w:sz w:val="20"/>
          <w:szCs w:val="20"/>
        </w:rPr>
        <w:t>I will do some cleanup on the repository readme</w:t>
      </w:r>
    </w:p>
  </w:comment>
  <w:comment w:id="247" w:author="Chen Yanover" w:date="2025-08-11T16:20:00Z" w:initials="CY">
    <w:p w14:paraId="60179681" w14:textId="77777777" w:rsidR="00A668EE" w:rsidRDefault="00A668EE" w:rsidP="00A668EE">
      <w:r>
        <w:rPr>
          <w:rStyle w:val="CommentReference"/>
        </w:rPr>
        <w:annotationRef/>
      </w:r>
      <w:r>
        <w:rPr>
          <w:sz w:val="20"/>
          <w:szCs w:val="20"/>
        </w:rPr>
        <w:t>Make sure numbers are consistent with the updated Table 1</w:t>
      </w:r>
    </w:p>
  </w:comment>
  <w:comment w:id="262" w:author="Cavanaugh, Rob" w:date="2025-08-08T10:51:00Z" w:initials="CR">
    <w:p w14:paraId="6E67E452" w14:textId="71169091" w:rsidR="00F430C2" w:rsidRDefault="00F430C2" w:rsidP="00F430C2">
      <w:r>
        <w:rPr>
          <w:rStyle w:val="CommentReference"/>
        </w:rPr>
        <w:annotationRef/>
      </w:r>
      <w:r>
        <w:rPr>
          <w:sz w:val="20"/>
          <w:szCs w:val="20"/>
        </w:rPr>
        <w:t>I think this is for the discussion</w:t>
      </w:r>
    </w:p>
  </w:comment>
  <w:comment w:id="263" w:author="Cavanaugh, Rob" w:date="2025-08-08T10:52:00Z" w:initials="CR">
    <w:p w14:paraId="376C9E5B" w14:textId="77777777" w:rsidR="00F430C2" w:rsidRDefault="00F430C2" w:rsidP="00F430C2">
      <w:r>
        <w:rPr>
          <w:rStyle w:val="CommentReference"/>
        </w:rPr>
        <w:annotationRef/>
      </w:r>
      <w:r>
        <w:rPr>
          <w:sz w:val="20"/>
          <w:szCs w:val="20"/>
        </w:rPr>
        <w:t>I think we should say something like, Even when comparing 1-year US data (no measurements) to 3-year UK data with measurements, the results still show patterns inconsistent with valid FIs</w:t>
      </w:r>
    </w:p>
  </w:comment>
  <w:comment w:id="265" w:author="OlivieriMui, Brianne" w:date="2025-02-20T07:23:00Z" w:initials="BO">
    <w:p w14:paraId="3B4E325E" w14:textId="22C6DE88" w:rsidR="00786AC2" w:rsidRDefault="00786AC2" w:rsidP="00786AC2">
      <w:pPr>
        <w:pStyle w:val="CommentText"/>
      </w:pPr>
      <w:r>
        <w:rPr>
          <w:rStyle w:val="CommentReference"/>
        </w:rPr>
        <w:annotationRef/>
      </w:r>
      <w:r>
        <w:t xml:space="preserve">UK moving to a newer version of eFI. </w:t>
      </w:r>
    </w:p>
    <w:p w14:paraId="41EF1FFB" w14:textId="77777777" w:rsidR="00786AC2" w:rsidRDefault="00786AC2" w:rsidP="00786AC2">
      <w:pPr>
        <w:pStyle w:val="CommentText"/>
      </w:pPr>
      <w:r>
        <w:t xml:space="preserve">Lack of mapping at the OHDSI level </w:t>
      </w:r>
    </w:p>
    <w:p w14:paraId="25321AEF" w14:textId="77777777" w:rsidR="00786AC2" w:rsidRDefault="00786AC2" w:rsidP="00786AC2">
      <w:pPr>
        <w:pStyle w:val="CommentText"/>
      </w:pPr>
      <w:r>
        <w:t xml:space="preserve">Though we saw these differences between US and UK cohorts we are skeptical of the findings due to the extreme differences in prevalence of each condition contributing to the FI calculations. </w:t>
      </w:r>
    </w:p>
  </w:comment>
  <w:comment w:id="295" w:author="Brianne Mui" w:date="2024-09-04T12:10:00Z" w:initials="">
    <w:p w14:paraId="219475B3"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example hyt: we dont have ancestor code of one of the sub categories (none of the icd codes in arielas paper are mapped and so lower appearance) that were included in the original application, reducing appearance of hyt in the sample. OHDSI vocabulary team has not mapped them to the CDM. </w:t>
      </w:r>
    </w:p>
    <w:p w14:paraId="57742240"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p>
    <w:p w14:paraId="1D52E35E"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eFI, this was in the codes for</w:t>
      </w:r>
    </w:p>
  </w:comment>
  <w:comment w:id="312" w:author="Chen Yanover" w:date="2025-08-11T17:10:00Z" w:initials="CY">
    <w:p w14:paraId="23B361EE" w14:textId="77777777" w:rsidR="00387FBA" w:rsidRDefault="00387FBA" w:rsidP="00387FBA">
      <w:r>
        <w:rPr>
          <w:rStyle w:val="CommentReference"/>
        </w:rPr>
        <w:annotationRef/>
      </w:r>
      <w:r>
        <w:rPr>
          <w:sz w:val="20"/>
          <w:szCs w:val="20"/>
        </w:rPr>
        <w:t>This huge difference is likely the result of different definition of lookback period and not translation</w:t>
      </w:r>
    </w:p>
  </w:comment>
  <w:comment w:id="350" w:author="Cavanaugh, Rob" w:date="2025-08-08T11:41:00Z" w:initials="CR">
    <w:p w14:paraId="1010C2B9" w14:textId="53C5CDAB" w:rsidR="00EF0954" w:rsidRDefault="00EF0954" w:rsidP="00EF0954">
      <w:r>
        <w:rPr>
          <w:rStyle w:val="CommentReference"/>
        </w:rPr>
        <w:annotationRef/>
      </w:r>
      <w:r>
        <w:rPr>
          <w:sz w:val="20"/>
          <w:szCs w:val="20"/>
        </w:rPr>
        <w:t>Chelsea/Ariela - did I describe this well?</w:t>
      </w:r>
    </w:p>
  </w:comment>
  <w:comment w:id="373" w:author="Cavanaugh, Rob" w:date="2025-08-08T11:48:00Z" w:initials="CR">
    <w:p w14:paraId="6AFBA6AF" w14:textId="77777777" w:rsidR="00481242" w:rsidRDefault="00481242" w:rsidP="00481242">
      <w:r>
        <w:rPr>
          <w:rStyle w:val="CommentReference"/>
        </w:rPr>
        <w:annotationRef/>
      </w:r>
      <w:r>
        <w:rPr>
          <w:sz w:val="20"/>
          <w:szCs w:val="20"/>
        </w:rPr>
        <w:t>should this section be the first in the discussion? and then we do explanations? might flow better</w:t>
      </w:r>
    </w:p>
  </w:comment>
  <w:comment w:id="374" w:author="Mui, Brianne" w:date="2025-08-13T10:14:00Z" w:initials="BO">
    <w:p w14:paraId="7C424884" w14:textId="77777777" w:rsidR="00097E06" w:rsidRDefault="00097E06" w:rsidP="00097E06">
      <w:r>
        <w:rPr>
          <w:rStyle w:val="CommentReference"/>
        </w:rPr>
        <w:annotationRef/>
      </w:r>
      <w:r>
        <w:rPr>
          <w:sz w:val="20"/>
          <w:szCs w:val="20"/>
        </w:rPr>
        <w:t xml:space="preserve">up to you. no preference </w:t>
      </w:r>
    </w:p>
  </w:comment>
  <w:comment w:id="395" w:author="Cavanaugh, Rob" w:date="2025-08-08T11:49:00Z" w:initials="CR">
    <w:p w14:paraId="31A2AB60" w14:textId="77777777" w:rsidR="00481242" w:rsidRDefault="00481242" w:rsidP="00481242">
      <w:r>
        <w:rPr>
          <w:rStyle w:val="CommentReference"/>
        </w:rPr>
        <w:annotationRef/>
      </w:r>
      <w:r>
        <w:rPr>
          <w:sz w:val="20"/>
          <w:szCs w:val="20"/>
        </w:rPr>
        <w:t>need to state how much and how much it matters</w:t>
      </w:r>
    </w:p>
  </w:comment>
  <w:comment w:id="396" w:author="Mui, Brianne" w:date="2025-08-13T10:17:00Z" w:initials="BO">
    <w:p w14:paraId="2ADCA4EC" w14:textId="77777777" w:rsidR="00097E06" w:rsidRDefault="00097E06" w:rsidP="00097E06">
      <w:r>
        <w:rPr>
          <w:rStyle w:val="CommentReference"/>
        </w:rPr>
        <w:annotationRef/>
      </w:r>
      <w:r>
        <w:rPr>
          <w:sz w:val="20"/>
          <w:szCs w:val="20"/>
        </w:rPr>
        <w:t xml:space="preserve">agree. </w:t>
      </w:r>
    </w:p>
  </w:comment>
  <w:comment w:id="417" w:author="Chen Yanover" w:date="2025-03-12T18:31:00Z" w:initials="CY">
    <w:p w14:paraId="473BA35D" w14:textId="3503C4DA" w:rsidR="004237BB" w:rsidRDefault="004237BB" w:rsidP="004237BB">
      <w:r>
        <w:rPr>
          <w:rStyle w:val="CommentReference"/>
        </w:rPr>
        <w:annotationRef/>
      </w:r>
      <w:r>
        <w:rPr>
          <w:color w:val="000000"/>
          <w:sz w:val="20"/>
          <w:szCs w:val="20"/>
        </w:rPr>
        <w:t>Replace fig with table?</w:t>
      </w:r>
    </w:p>
  </w:comment>
  <w:comment w:id="418" w:author="Chen Yanover" w:date="2025-08-11T18:08:00Z" w:initials="CY">
    <w:p w14:paraId="076026C8" w14:textId="77777777" w:rsidR="00B8524F" w:rsidRDefault="00B8524F" w:rsidP="00B8524F">
      <w:r>
        <w:rPr>
          <w:rStyle w:val="CommentReference"/>
        </w:rPr>
        <w:annotationRef/>
      </w:r>
      <w:r>
        <w:rPr>
          <w:sz w:val="20"/>
          <w:szCs w:val="20"/>
        </w:rPr>
        <w:t>Update table with current stats</w:t>
      </w:r>
    </w:p>
  </w:comment>
  <w:comment w:id="419" w:author="Chen Yanover" w:date="2025-03-12T18:32:00Z" w:initials="CY">
    <w:p w14:paraId="3F3D2DE9" w14:textId="7BCA26A4" w:rsidR="00995107" w:rsidRDefault="00995107" w:rsidP="00995107">
      <w:r>
        <w:rPr>
          <w:rStyle w:val="CommentReference"/>
        </w:rPr>
        <w:annotationRef/>
      </w:r>
      <w:r>
        <w:rPr>
          <w:color w:val="000000"/>
          <w:sz w:val="20"/>
          <w:szCs w:val="20"/>
        </w:rPr>
        <w:t>Does this belong here? Perhaps move to Data Availability section</w:t>
      </w:r>
    </w:p>
  </w:comment>
  <w:comment w:id="420" w:author="Chen Yanover" w:date="2025-03-12T18:33:00Z" w:initials="CY">
    <w:p w14:paraId="17068800" w14:textId="77777777" w:rsidR="006E0CFA" w:rsidRDefault="006E0CFA" w:rsidP="006E0CFA">
      <w:r>
        <w:rPr>
          <w:rStyle w:val="CommentReference"/>
        </w:rPr>
        <w:annotationRef/>
      </w:r>
      <w:r>
        <w:rPr>
          <w:color w:val="000000"/>
          <w:sz w:val="20"/>
          <w:szCs w:val="20"/>
        </w:rPr>
        <w:t>Perhaps just write that all DBs, but AoU, did not include race/ethnicity info?</w:t>
      </w:r>
    </w:p>
  </w:comment>
  <w:comment w:id="421" w:author="Chen Yanover" w:date="2025-03-12T18:33:00Z" w:initials="CY">
    <w:p w14:paraId="5799275D" w14:textId="77777777" w:rsidR="00E0458A" w:rsidRDefault="00E0458A" w:rsidP="00E0458A">
      <w:r>
        <w:rPr>
          <w:rStyle w:val="CommentReference"/>
        </w:rPr>
        <w:annotationRef/>
      </w:r>
      <w:r>
        <w:rPr>
          <w:color w:val="000000"/>
          <w:sz w:val="20"/>
          <w:szCs w:val="20"/>
        </w:rPr>
        <w:t>I’d move to Supp Mat</w:t>
      </w:r>
    </w:p>
  </w:comment>
  <w:comment w:id="422" w:author="Chen Yanover" w:date="2025-08-11T18:09:00Z" w:initials="CY">
    <w:p w14:paraId="0393CA09" w14:textId="77777777" w:rsidR="00B8524F" w:rsidRDefault="00B8524F" w:rsidP="00B8524F">
      <w:r>
        <w:rPr>
          <w:rStyle w:val="CommentReference"/>
        </w:rPr>
        <w:annotationRef/>
      </w:r>
      <w:r>
        <w:rPr>
          <w:sz w:val="20"/>
          <w:szCs w:val="20"/>
        </w:rPr>
        <w:t>Did we reference this fig in the main text?</w:t>
      </w:r>
    </w:p>
  </w:comment>
  <w:comment w:id="424" w:author="Chen Yanover" w:date="2025-03-07T16:00:00Z" w:initials="CY">
    <w:p w14:paraId="68D36315" w14:textId="38BDAC6B" w:rsidR="000631AB" w:rsidRDefault="000631AB" w:rsidP="000631AB">
      <w:r>
        <w:rPr>
          <w:rStyle w:val="CommentReference"/>
        </w:rPr>
        <w:annotationRef/>
      </w:r>
      <w:r>
        <w:rPr>
          <w:color w:val="000000"/>
          <w:sz w:val="20"/>
          <w:szCs w:val="20"/>
        </w:rPr>
        <w:t>I’d consider moving this paragraph + figure to the Supp Mat; or perhaps it’s enough to mention it in the Methods?</w:t>
      </w:r>
    </w:p>
  </w:comment>
  <w:comment w:id="425" w:author="Mui, Brianne" w:date="2025-07-16T16:29:00Z" w:initials="BM">
    <w:p w14:paraId="108D0C93" w14:textId="77777777" w:rsidR="000631AB" w:rsidRDefault="000631AB" w:rsidP="000631AB">
      <w:pPr>
        <w:pStyle w:val="CommentText"/>
      </w:pPr>
      <w:r>
        <w:rPr>
          <w:rStyle w:val="CommentReference"/>
        </w:rPr>
        <w:annotationRef/>
      </w:r>
      <w:r>
        <w:t>I agree. We can mention in the methods and note supplemental Figure XX and put this comment in the not of the figure in the supplement</w:t>
      </w:r>
    </w:p>
  </w:comment>
  <w:comment w:id="511" w:author="Chen Yanover" w:date="2025-08-11T15:40:00Z" w:initials="CY">
    <w:p w14:paraId="5211CF10" w14:textId="77777777" w:rsidR="00C41EC4" w:rsidRDefault="00C41EC4" w:rsidP="00C41EC4">
      <w:r>
        <w:rPr>
          <w:rStyle w:val="CommentReference"/>
        </w:rPr>
        <w:annotationRef/>
      </w:r>
      <w:r>
        <w:rPr>
          <w:sz w:val="20"/>
          <w:szCs w:val="20"/>
        </w:rPr>
        <w:t>This row repeats the one above, do we need it?</w:t>
      </w:r>
    </w:p>
  </w:comment>
  <w:comment w:id="542" w:author="Brianne Mui" w:date="2024-03-26T13:42:00Z" w:initials="">
    <w:p w14:paraId="6A42A596" w14:textId="3B8A86BE"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@chen.kinstitute@gmail.com this seems to demonstrate that for eFI there is indeed no look back period but rather a reliance on the problem list. This study summarized well what i think we are seeing in our study which is similar to this one but difference context</w:t>
      </w:r>
    </w:p>
    <w:p w14:paraId="19D74A0E"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total reaction</w:t>
      </w:r>
    </w:p>
    <w:p w14:paraId="7340B767" w14:textId="77777777" w:rsidR="00786AC2" w:rsidRDefault="00786AC2" w:rsidP="00786AC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Brianne Mui reacted with 👍 at 2024-05-29 07:19 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671FA1" w15:done="0"/>
  <w15:commentEx w15:paraId="56A7A7A7" w15:done="0"/>
  <w15:commentEx w15:paraId="7C9E4A43" w15:done="1"/>
  <w15:commentEx w15:paraId="0FAD058B" w15:paraIdParent="7C9E4A43" w15:done="1"/>
  <w15:commentEx w15:paraId="5275FBBD" w15:done="0"/>
  <w15:commentEx w15:paraId="59CC3928" w15:done="0"/>
  <w15:commentEx w15:paraId="331DA3B7" w15:done="1"/>
  <w15:commentEx w15:paraId="656F51DC" w15:paraIdParent="331DA3B7" w15:done="1"/>
  <w15:commentEx w15:paraId="7FFD87F7" w15:done="1"/>
  <w15:commentEx w15:paraId="2319B1F3" w15:done="1"/>
  <w15:commentEx w15:paraId="59AE1252" w15:done="1"/>
  <w15:commentEx w15:paraId="6CA3CD34" w15:paraIdParent="59AE1252" w15:done="1"/>
  <w15:commentEx w15:paraId="0000006F" w15:done="0"/>
  <w15:commentEx w15:paraId="1057841F" w15:paraIdParent="0000006F" w15:done="0"/>
  <w15:commentEx w15:paraId="05B4FE76" w15:done="0"/>
  <w15:commentEx w15:paraId="227E2FC9" w15:done="0"/>
  <w15:commentEx w15:paraId="6EF646F5" w15:done="0"/>
  <w15:commentEx w15:paraId="10565391" w15:done="0"/>
  <w15:commentEx w15:paraId="64CC27A3" w15:done="0"/>
  <w15:commentEx w15:paraId="6A94F891" w15:done="1"/>
  <w15:commentEx w15:paraId="3280B1E9" w15:done="0"/>
  <w15:commentEx w15:paraId="12225517" w15:done="0"/>
  <w15:commentEx w15:paraId="4DF1E017" w15:done="0"/>
  <w15:commentEx w15:paraId="2EB444F4" w15:done="0"/>
  <w15:commentEx w15:paraId="5CCC40CC" w15:paraIdParent="2EB444F4" w15:done="0"/>
  <w15:commentEx w15:paraId="58B126CD" w15:done="0"/>
  <w15:commentEx w15:paraId="12C31CC5" w15:done="0"/>
  <w15:commentEx w15:paraId="3DBDDD61" w15:done="0"/>
  <w15:commentEx w15:paraId="4A794831" w15:done="0"/>
  <w15:commentEx w15:paraId="20AE5B14" w15:done="0"/>
  <w15:commentEx w15:paraId="71741318" w15:done="0"/>
  <w15:commentEx w15:paraId="15603069" w15:paraIdParent="71741318" w15:done="0"/>
  <w15:commentEx w15:paraId="60042CBA" w15:paraIdParent="71741318" w15:done="0"/>
  <w15:commentEx w15:paraId="60179681" w15:done="0"/>
  <w15:commentEx w15:paraId="6E67E452" w15:done="0"/>
  <w15:commentEx w15:paraId="376C9E5B" w15:paraIdParent="6E67E452" w15:done="0"/>
  <w15:commentEx w15:paraId="25321AEF" w15:done="0"/>
  <w15:commentEx w15:paraId="1D52E35E" w15:done="0"/>
  <w15:commentEx w15:paraId="23B361EE" w15:done="0"/>
  <w15:commentEx w15:paraId="1010C2B9" w15:done="0"/>
  <w15:commentEx w15:paraId="6AFBA6AF" w15:done="0"/>
  <w15:commentEx w15:paraId="7C424884" w15:paraIdParent="6AFBA6AF" w15:done="0"/>
  <w15:commentEx w15:paraId="31A2AB60" w15:done="0"/>
  <w15:commentEx w15:paraId="2ADCA4EC" w15:paraIdParent="31A2AB60" w15:done="0"/>
  <w15:commentEx w15:paraId="473BA35D" w15:done="0"/>
  <w15:commentEx w15:paraId="076026C8" w15:paraIdParent="473BA35D" w15:done="0"/>
  <w15:commentEx w15:paraId="3F3D2DE9" w15:done="0"/>
  <w15:commentEx w15:paraId="17068800" w15:done="0"/>
  <w15:commentEx w15:paraId="5799275D" w15:done="1"/>
  <w15:commentEx w15:paraId="0393CA09" w15:done="0"/>
  <w15:commentEx w15:paraId="68D36315" w15:done="0"/>
  <w15:commentEx w15:paraId="108D0C93" w15:paraIdParent="68D36315" w15:done="0"/>
  <w15:commentEx w15:paraId="5211CF10" w15:done="0"/>
  <w15:commentEx w15:paraId="7340B7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BB4571" w16cex:dateUtc="2025-08-08T13:48:00Z"/>
  <w16cex:commentExtensible w16cex:durableId="5DBF0126" w16cex:dateUtc="2025-08-08T15:11:00Z"/>
  <w16cex:commentExtensible w16cex:durableId="5D368714" w16cex:dateUtc="2025-08-08T14:04:00Z"/>
  <w16cex:commentExtensible w16cex:durableId="5458CB0C" w16cex:dateUtc="2025-08-11T12:10:00Z"/>
  <w16cex:commentExtensible w16cex:durableId="2D1C68E0" w16cex:dateUtc="2025-08-11T12:04:00Z"/>
  <w16cex:commentExtensible w16cex:durableId="795A310B" w16cex:dateUtc="2025-08-08T13:55:00Z"/>
  <w16cex:commentExtensible w16cex:durableId="77625835" w16cex:dateUtc="2025-08-08T14:04:00Z"/>
  <w16cex:commentExtensible w16cex:durableId="0E26DBBF" w16cex:dateUtc="2025-08-08T14:59:00Z"/>
  <w16cex:commentExtensible w16cex:durableId="35941F83" w16cex:dateUtc="2025-08-11T12:12:00Z"/>
  <w16cex:commentExtensible w16cex:durableId="04E93CF0" w16cex:dateUtc="2025-08-08T14:10:00Z"/>
  <w16cex:commentExtensible w16cex:durableId="4EDF1415" w16cex:dateUtc="2025-03-03T16:23:00Z"/>
  <w16cex:commentExtensible w16cex:durableId="74FD5457" w16cex:dateUtc="2025-07-22T15:01:00Z"/>
  <w16cex:commentExtensible w16cex:durableId="3375020E" w16cex:dateUtc="2025-08-12T19:34:00Z"/>
  <w16cex:commentExtensible w16cex:durableId="07D45F48" w16cex:dateUtc="2025-08-08T14:17:00Z"/>
  <w16cex:commentExtensible w16cex:durableId="3502882E" w16cex:dateUtc="2025-08-11T12:21:00Z"/>
  <w16cex:commentExtensible w16cex:durableId="0C32C829" w16cex:dateUtc="2025-08-08T14:30:00Z"/>
  <w16cex:commentExtensible w16cex:durableId="566E5EBF" w16cex:dateUtc="2025-08-08T14:22:00Z"/>
  <w16cex:commentExtensible w16cex:durableId="7C738656" w16cex:dateUtc="2025-08-08T14:36:00Z"/>
  <w16cex:commentExtensible w16cex:durableId="3E350AE9" w16cex:dateUtc="2025-08-08T14:37:00Z"/>
  <w16cex:commentExtensible w16cex:durableId="76EE6BBB" w16cex:dateUtc="2025-07-21T16:31:00Z"/>
  <w16cex:commentExtensible w16cex:durableId="7B3F1617" w16cex:dateUtc="2025-08-08T14:38:00Z"/>
  <w16cex:commentExtensible w16cex:durableId="7F00180F" w16cex:dateUtc="2025-08-08T14:39:00Z"/>
  <w16cex:commentExtensible w16cex:durableId="27FAE1A6" w16cex:dateUtc="2025-08-08T14:41:00Z"/>
  <w16cex:commentExtensible w16cex:durableId="753BE904" w16cex:dateUtc="2025-08-08T14:50:00Z"/>
  <w16cex:commentExtensible w16cex:durableId="7ADD8EE6" w16cex:dateUtc="2025-08-08T14:40:00Z"/>
  <w16cex:commentExtensible w16cex:durableId="0067AB0E" w16cex:dateUtc="2025-08-11T12:48:00Z"/>
  <w16cex:commentExtensible w16cex:durableId="493E223D" w16cex:dateUtc="2025-08-08T14:43:00Z"/>
  <w16cex:commentExtensible w16cex:durableId="04CE2868" w16cex:dateUtc="2025-08-11T12:53:00Z"/>
  <w16cex:commentExtensible w16cex:durableId="593C2F06" w16cex:dateUtc="2025-08-11T12:54:00Z"/>
  <w16cex:commentExtensible w16cex:durableId="0B38B4D0" w16cex:dateUtc="2025-03-07T13:58:00Z"/>
  <w16cex:commentExtensible w16cex:durableId="0A94F0A6" w16cex:dateUtc="2025-07-16T20:27:00Z"/>
  <w16cex:commentExtensible w16cex:durableId="66FDC374" w16cex:dateUtc="2025-08-08T14:49:00Z"/>
  <w16cex:commentExtensible w16cex:durableId="1CF68B62" w16cex:dateUtc="2025-08-11T13:20:00Z"/>
  <w16cex:commentExtensible w16cex:durableId="0AE99CEA" w16cex:dateUtc="2025-08-08T14:51:00Z"/>
  <w16cex:commentExtensible w16cex:durableId="5A6A4425" w16cex:dateUtc="2025-08-08T14:52:00Z"/>
  <w16cex:commentExtensible w16cex:durableId="0944A791" w16cex:dateUtc="2025-02-20T12:23:00Z"/>
  <w16cex:commentExtensible w16cex:durableId="7356A57C" w16cex:dateUtc="2025-08-11T14:10:00Z"/>
  <w16cex:commentExtensible w16cex:durableId="53C45D91" w16cex:dateUtc="2025-08-08T15:41:00Z"/>
  <w16cex:commentExtensible w16cex:durableId="015E8B1F" w16cex:dateUtc="2025-08-08T15:48:00Z"/>
  <w16cex:commentExtensible w16cex:durableId="312C36C4" w16cex:dateUtc="2025-08-13T14:14:00Z"/>
  <w16cex:commentExtensible w16cex:durableId="524605F1" w16cex:dateUtc="2025-08-08T15:49:00Z"/>
  <w16cex:commentExtensible w16cex:durableId="699E7BEF" w16cex:dateUtc="2025-08-13T14:17:00Z"/>
  <w16cex:commentExtensible w16cex:durableId="6FFC39AE" w16cex:dateUtc="2025-03-12T16:31:00Z"/>
  <w16cex:commentExtensible w16cex:durableId="10151B03" w16cex:dateUtc="2025-08-11T15:08:00Z"/>
  <w16cex:commentExtensible w16cex:durableId="3CDA2F0A" w16cex:dateUtc="2025-03-12T16:32:00Z"/>
  <w16cex:commentExtensible w16cex:durableId="627760FE" w16cex:dateUtc="2025-03-12T16:33:00Z"/>
  <w16cex:commentExtensible w16cex:durableId="1ED11EDB" w16cex:dateUtc="2025-03-12T16:33:00Z"/>
  <w16cex:commentExtensible w16cex:durableId="40B6C397" w16cex:dateUtc="2025-08-11T15:09:00Z"/>
  <w16cex:commentExtensible w16cex:durableId="62D9E32D" w16cex:dateUtc="2025-03-07T14:00:00Z"/>
  <w16cex:commentExtensible w16cex:durableId="2CCA1A3A" w16cex:dateUtc="2025-07-16T20:29:00Z"/>
  <w16cex:commentExtensible w16cex:durableId="7BAC1641" w16cex:dateUtc="2025-08-1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671FA1" w16cid:durableId="31BB4571"/>
  <w16cid:commentId w16cid:paraId="56A7A7A7" w16cid:durableId="5DBF0126"/>
  <w16cid:commentId w16cid:paraId="7C9E4A43" w16cid:durableId="5D368714"/>
  <w16cid:commentId w16cid:paraId="0FAD058B" w16cid:durableId="5458CB0C"/>
  <w16cid:commentId w16cid:paraId="5275FBBD" w16cid:durableId="2D1C68E0"/>
  <w16cid:commentId w16cid:paraId="59CC3928" w16cid:durableId="795A310B"/>
  <w16cid:commentId w16cid:paraId="331DA3B7" w16cid:durableId="77625835"/>
  <w16cid:commentId w16cid:paraId="656F51DC" w16cid:durableId="0E26DBBF"/>
  <w16cid:commentId w16cid:paraId="7FFD87F7" w16cid:durableId="35941F83"/>
  <w16cid:commentId w16cid:paraId="2319B1F3" w16cid:durableId="04E93CF0"/>
  <w16cid:commentId w16cid:paraId="59AE1252" w16cid:durableId="4EDF1415"/>
  <w16cid:commentId w16cid:paraId="6CA3CD34" w16cid:durableId="74FD5457"/>
  <w16cid:commentId w16cid:paraId="0000006F" w16cid:durableId="0AD73A65"/>
  <w16cid:commentId w16cid:paraId="1057841F" w16cid:durableId="3375020E"/>
  <w16cid:commentId w16cid:paraId="05B4FE76" w16cid:durableId="07D45F48"/>
  <w16cid:commentId w16cid:paraId="227E2FC9" w16cid:durableId="3502882E"/>
  <w16cid:commentId w16cid:paraId="6EF646F5" w16cid:durableId="0C32C829"/>
  <w16cid:commentId w16cid:paraId="10565391" w16cid:durableId="566E5EBF"/>
  <w16cid:commentId w16cid:paraId="64CC27A3" w16cid:durableId="7C738656"/>
  <w16cid:commentId w16cid:paraId="6A94F891" w16cid:durableId="3E350AE9"/>
  <w16cid:commentId w16cid:paraId="3280B1E9" w16cid:durableId="76EE6BBB"/>
  <w16cid:commentId w16cid:paraId="12225517" w16cid:durableId="7B3F1617"/>
  <w16cid:commentId w16cid:paraId="4DF1E017" w16cid:durableId="7F00180F"/>
  <w16cid:commentId w16cid:paraId="2EB444F4" w16cid:durableId="27FAE1A6"/>
  <w16cid:commentId w16cid:paraId="5CCC40CC" w16cid:durableId="753BE904"/>
  <w16cid:commentId w16cid:paraId="58B126CD" w16cid:durableId="7ADD8EE6"/>
  <w16cid:commentId w16cid:paraId="12C31CC5" w16cid:durableId="0067AB0E"/>
  <w16cid:commentId w16cid:paraId="3DBDDD61" w16cid:durableId="493E223D"/>
  <w16cid:commentId w16cid:paraId="4A794831" w16cid:durableId="04CE2868"/>
  <w16cid:commentId w16cid:paraId="20AE5B14" w16cid:durableId="593C2F06"/>
  <w16cid:commentId w16cid:paraId="71741318" w16cid:durableId="0B38B4D0"/>
  <w16cid:commentId w16cid:paraId="15603069" w16cid:durableId="0A94F0A6"/>
  <w16cid:commentId w16cid:paraId="60042CBA" w16cid:durableId="66FDC374"/>
  <w16cid:commentId w16cid:paraId="60179681" w16cid:durableId="1CF68B62"/>
  <w16cid:commentId w16cid:paraId="6E67E452" w16cid:durableId="0AE99CEA"/>
  <w16cid:commentId w16cid:paraId="376C9E5B" w16cid:durableId="5A6A4425"/>
  <w16cid:commentId w16cid:paraId="25321AEF" w16cid:durableId="0944A791"/>
  <w16cid:commentId w16cid:paraId="1D52E35E" w16cid:durableId="33A2079B"/>
  <w16cid:commentId w16cid:paraId="23B361EE" w16cid:durableId="7356A57C"/>
  <w16cid:commentId w16cid:paraId="1010C2B9" w16cid:durableId="53C45D91"/>
  <w16cid:commentId w16cid:paraId="6AFBA6AF" w16cid:durableId="015E8B1F"/>
  <w16cid:commentId w16cid:paraId="7C424884" w16cid:durableId="312C36C4"/>
  <w16cid:commentId w16cid:paraId="31A2AB60" w16cid:durableId="524605F1"/>
  <w16cid:commentId w16cid:paraId="2ADCA4EC" w16cid:durableId="699E7BEF"/>
  <w16cid:commentId w16cid:paraId="473BA35D" w16cid:durableId="6FFC39AE"/>
  <w16cid:commentId w16cid:paraId="076026C8" w16cid:durableId="10151B03"/>
  <w16cid:commentId w16cid:paraId="3F3D2DE9" w16cid:durableId="3CDA2F0A"/>
  <w16cid:commentId w16cid:paraId="17068800" w16cid:durableId="627760FE"/>
  <w16cid:commentId w16cid:paraId="5799275D" w16cid:durableId="1ED11EDB"/>
  <w16cid:commentId w16cid:paraId="0393CA09" w16cid:durableId="40B6C397"/>
  <w16cid:commentId w16cid:paraId="68D36315" w16cid:durableId="62D9E32D"/>
  <w16cid:commentId w16cid:paraId="108D0C93" w16cid:durableId="2CCA1A3A"/>
  <w16cid:commentId w16cid:paraId="5211CF10" w16cid:durableId="7BAC1641"/>
  <w16cid:commentId w16cid:paraId="7340B767" w16cid:durableId="3715AE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66EA"/>
    <w:multiLevelType w:val="hybridMultilevel"/>
    <w:tmpl w:val="688AD3D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92320"/>
    <w:multiLevelType w:val="hybridMultilevel"/>
    <w:tmpl w:val="9ABE0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22EC9"/>
    <w:multiLevelType w:val="hybridMultilevel"/>
    <w:tmpl w:val="4048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73F1C"/>
    <w:multiLevelType w:val="multilevel"/>
    <w:tmpl w:val="9AD0C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35597"/>
    <w:multiLevelType w:val="multilevel"/>
    <w:tmpl w:val="65341130"/>
    <w:lvl w:ilvl="0">
      <w:start w:val="1"/>
      <w:numFmt w:val="decimal"/>
      <w:lvlText w:val="%1."/>
      <w:lvlJc w:val="left"/>
      <w:pPr>
        <w:ind w:left="1080" w:hanging="360"/>
      </w:pPr>
      <w:rPr>
        <w:rFonts w:ascii="Times New Roman" w:eastAsia="Calibri" w:hAnsi="Times New Roman" w:cs="Times New Roman"/>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F88176C"/>
    <w:multiLevelType w:val="hybridMultilevel"/>
    <w:tmpl w:val="8DB8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689"/>
    <w:multiLevelType w:val="multilevel"/>
    <w:tmpl w:val="5A749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FA5B97"/>
    <w:multiLevelType w:val="hybridMultilevel"/>
    <w:tmpl w:val="DD14E73C"/>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62C21DB"/>
    <w:multiLevelType w:val="hybridMultilevel"/>
    <w:tmpl w:val="FC5C08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37E3C"/>
    <w:multiLevelType w:val="multilevel"/>
    <w:tmpl w:val="3620D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0269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687959"/>
    <w:multiLevelType w:val="hybridMultilevel"/>
    <w:tmpl w:val="3FBC6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907184"/>
    <w:multiLevelType w:val="hybridMultilevel"/>
    <w:tmpl w:val="D3C00410"/>
    <w:lvl w:ilvl="0" w:tplc="66786FC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37DC7"/>
    <w:multiLevelType w:val="hybridMultilevel"/>
    <w:tmpl w:val="4D8E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852BB"/>
    <w:multiLevelType w:val="multilevel"/>
    <w:tmpl w:val="5EB48D58"/>
    <w:lvl w:ilvl="0">
      <w:start w:val="1"/>
      <w:numFmt w:val="lowerLetter"/>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551A2058"/>
    <w:multiLevelType w:val="hybridMultilevel"/>
    <w:tmpl w:val="2EE4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780F07"/>
    <w:multiLevelType w:val="hybridMultilevel"/>
    <w:tmpl w:val="69E86854"/>
    <w:lvl w:ilvl="0" w:tplc="D452FBAC">
      <w:start w:val="1"/>
      <w:numFmt w:val="decimal"/>
      <w:lvlText w:val="%1)"/>
      <w:lvlJc w:val="left"/>
      <w:pPr>
        <w:ind w:left="1080" w:hanging="360"/>
      </w:pPr>
    </w:lvl>
    <w:lvl w:ilvl="1" w:tplc="B3F09ABA">
      <w:start w:val="1"/>
      <w:numFmt w:val="decimal"/>
      <w:lvlText w:val="%2)"/>
      <w:lvlJc w:val="left"/>
      <w:pPr>
        <w:ind w:left="1080" w:hanging="360"/>
      </w:pPr>
    </w:lvl>
    <w:lvl w:ilvl="2" w:tplc="4BBCBACC">
      <w:start w:val="1"/>
      <w:numFmt w:val="decimal"/>
      <w:lvlText w:val="%3)"/>
      <w:lvlJc w:val="left"/>
      <w:pPr>
        <w:ind w:left="1080" w:hanging="360"/>
      </w:pPr>
    </w:lvl>
    <w:lvl w:ilvl="3" w:tplc="BD922CD6">
      <w:start w:val="1"/>
      <w:numFmt w:val="decimal"/>
      <w:lvlText w:val="%4)"/>
      <w:lvlJc w:val="left"/>
      <w:pPr>
        <w:ind w:left="1080" w:hanging="360"/>
      </w:pPr>
    </w:lvl>
    <w:lvl w:ilvl="4" w:tplc="83D64A46">
      <w:start w:val="1"/>
      <w:numFmt w:val="decimal"/>
      <w:lvlText w:val="%5)"/>
      <w:lvlJc w:val="left"/>
      <w:pPr>
        <w:ind w:left="1080" w:hanging="360"/>
      </w:pPr>
    </w:lvl>
    <w:lvl w:ilvl="5" w:tplc="F11666AC">
      <w:start w:val="1"/>
      <w:numFmt w:val="decimal"/>
      <w:lvlText w:val="%6)"/>
      <w:lvlJc w:val="left"/>
      <w:pPr>
        <w:ind w:left="1080" w:hanging="360"/>
      </w:pPr>
    </w:lvl>
    <w:lvl w:ilvl="6" w:tplc="5D54D662">
      <w:start w:val="1"/>
      <w:numFmt w:val="decimal"/>
      <w:lvlText w:val="%7)"/>
      <w:lvlJc w:val="left"/>
      <w:pPr>
        <w:ind w:left="1080" w:hanging="360"/>
      </w:pPr>
    </w:lvl>
    <w:lvl w:ilvl="7" w:tplc="FB1C1F16">
      <w:start w:val="1"/>
      <w:numFmt w:val="decimal"/>
      <w:lvlText w:val="%8)"/>
      <w:lvlJc w:val="left"/>
      <w:pPr>
        <w:ind w:left="1080" w:hanging="360"/>
      </w:pPr>
    </w:lvl>
    <w:lvl w:ilvl="8" w:tplc="0804E9CE">
      <w:start w:val="1"/>
      <w:numFmt w:val="decimal"/>
      <w:lvlText w:val="%9)"/>
      <w:lvlJc w:val="left"/>
      <w:pPr>
        <w:ind w:left="1080" w:hanging="360"/>
      </w:pPr>
    </w:lvl>
  </w:abstractNum>
  <w:abstractNum w:abstractNumId="17" w15:restartNumberingAfterBreak="0">
    <w:nsid w:val="5D0B4377"/>
    <w:multiLevelType w:val="hybridMultilevel"/>
    <w:tmpl w:val="E70A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57CAB"/>
    <w:multiLevelType w:val="hybridMultilevel"/>
    <w:tmpl w:val="537E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C80AE2"/>
    <w:multiLevelType w:val="hybridMultilevel"/>
    <w:tmpl w:val="5E567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5337220">
    <w:abstractNumId w:val="6"/>
  </w:num>
  <w:num w:numId="2" w16cid:durableId="1032877165">
    <w:abstractNumId w:val="4"/>
  </w:num>
  <w:num w:numId="3" w16cid:durableId="878779198">
    <w:abstractNumId w:val="3"/>
  </w:num>
  <w:num w:numId="4" w16cid:durableId="1301811901">
    <w:abstractNumId w:val="9"/>
  </w:num>
  <w:num w:numId="5" w16cid:durableId="413866260">
    <w:abstractNumId w:val="17"/>
  </w:num>
  <w:num w:numId="6" w16cid:durableId="1412385063">
    <w:abstractNumId w:val="12"/>
  </w:num>
  <w:num w:numId="7" w16cid:durableId="2045247842">
    <w:abstractNumId w:val="0"/>
  </w:num>
  <w:num w:numId="8" w16cid:durableId="1217930149">
    <w:abstractNumId w:val="2"/>
  </w:num>
  <w:num w:numId="9" w16cid:durableId="1268005629">
    <w:abstractNumId w:val="18"/>
  </w:num>
  <w:num w:numId="10" w16cid:durableId="759912220">
    <w:abstractNumId w:val="13"/>
  </w:num>
  <w:num w:numId="11" w16cid:durableId="1015617552">
    <w:abstractNumId w:val="11"/>
  </w:num>
  <w:num w:numId="12" w16cid:durableId="962493390">
    <w:abstractNumId w:val="19"/>
  </w:num>
  <w:num w:numId="13" w16cid:durableId="285241378">
    <w:abstractNumId w:val="16"/>
  </w:num>
  <w:num w:numId="14" w16cid:durableId="1554391745">
    <w:abstractNumId w:val="5"/>
  </w:num>
  <w:num w:numId="15" w16cid:durableId="1313099040">
    <w:abstractNumId w:val="7"/>
  </w:num>
  <w:num w:numId="16" w16cid:durableId="1047946310">
    <w:abstractNumId w:val="8"/>
  </w:num>
  <w:num w:numId="17" w16cid:durableId="291636065">
    <w:abstractNumId w:val="15"/>
  </w:num>
  <w:num w:numId="18" w16cid:durableId="422070863">
    <w:abstractNumId w:val="1"/>
  </w:num>
  <w:num w:numId="19" w16cid:durableId="454910486">
    <w:abstractNumId w:val="14"/>
  </w:num>
  <w:num w:numId="20" w16cid:durableId="21270425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anaugh, Rob">
    <w15:presenceInfo w15:providerId="AD" w15:userId="S::rcavanaugh1@mghihp.edu::ac54f30e-06b3-49b8-8ff9-fd26e14689eb"/>
  </w15:person>
  <w15:person w15:author="Chen Yanover">
    <w15:presenceInfo w15:providerId="AD" w15:userId="S::chen@kinstitute.org.il::a78cc545-b5db-4882-a21c-bd304b17b13b"/>
  </w15:person>
  <w15:person w15:author="Mui, Brianne">
    <w15:presenceInfo w15:providerId="AD" w15:userId="S::b.mui@northeastern.edu::7b55da0d-4441-4fc5-819d-9e844ecf6f44"/>
  </w15:person>
  <w15:person w15:author="OlivieriMui, Brianne">
    <w15:presenceInfo w15:providerId="AD" w15:userId="S::b.mui@northeastern.edu::7b55da0d-4441-4fc5-819d-9e844ecf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86"/>
    <w:rsid w:val="00002444"/>
    <w:rsid w:val="00004AA7"/>
    <w:rsid w:val="0001074E"/>
    <w:rsid w:val="00010F95"/>
    <w:rsid w:val="00020E84"/>
    <w:rsid w:val="00022FB2"/>
    <w:rsid w:val="000254F9"/>
    <w:rsid w:val="00027057"/>
    <w:rsid w:val="00033096"/>
    <w:rsid w:val="000403E8"/>
    <w:rsid w:val="00046CEA"/>
    <w:rsid w:val="000579C0"/>
    <w:rsid w:val="00057DD4"/>
    <w:rsid w:val="00061EE5"/>
    <w:rsid w:val="000631AB"/>
    <w:rsid w:val="00064B79"/>
    <w:rsid w:val="000658E2"/>
    <w:rsid w:val="000664DD"/>
    <w:rsid w:val="000667BE"/>
    <w:rsid w:val="00067029"/>
    <w:rsid w:val="00072890"/>
    <w:rsid w:val="000729A4"/>
    <w:rsid w:val="00074D67"/>
    <w:rsid w:val="000807C3"/>
    <w:rsid w:val="00093065"/>
    <w:rsid w:val="000962C5"/>
    <w:rsid w:val="0009737F"/>
    <w:rsid w:val="00097E06"/>
    <w:rsid w:val="000A02D2"/>
    <w:rsid w:val="000A6FFB"/>
    <w:rsid w:val="000B65DB"/>
    <w:rsid w:val="000B6892"/>
    <w:rsid w:val="000C00EB"/>
    <w:rsid w:val="000C1F0C"/>
    <w:rsid w:val="000C1FB9"/>
    <w:rsid w:val="000C5239"/>
    <w:rsid w:val="000C5C05"/>
    <w:rsid w:val="000C74D9"/>
    <w:rsid w:val="000D0598"/>
    <w:rsid w:val="000D26CC"/>
    <w:rsid w:val="000E160B"/>
    <w:rsid w:val="000F4232"/>
    <w:rsid w:val="001013F0"/>
    <w:rsid w:val="00101D64"/>
    <w:rsid w:val="00115D13"/>
    <w:rsid w:val="00116FB2"/>
    <w:rsid w:val="0012708C"/>
    <w:rsid w:val="0012751E"/>
    <w:rsid w:val="0013116B"/>
    <w:rsid w:val="00134FF2"/>
    <w:rsid w:val="00136477"/>
    <w:rsid w:val="001414C1"/>
    <w:rsid w:val="00161050"/>
    <w:rsid w:val="00163A5A"/>
    <w:rsid w:val="00167158"/>
    <w:rsid w:val="001730AE"/>
    <w:rsid w:val="001745F5"/>
    <w:rsid w:val="00176714"/>
    <w:rsid w:val="00180B94"/>
    <w:rsid w:val="0019638F"/>
    <w:rsid w:val="001A39C3"/>
    <w:rsid w:val="001C2113"/>
    <w:rsid w:val="001C799F"/>
    <w:rsid w:val="001D40B8"/>
    <w:rsid w:val="001E16CB"/>
    <w:rsid w:val="00213E92"/>
    <w:rsid w:val="00220E09"/>
    <w:rsid w:val="002211EA"/>
    <w:rsid w:val="002253C9"/>
    <w:rsid w:val="00236E00"/>
    <w:rsid w:val="002508C1"/>
    <w:rsid w:val="0025740E"/>
    <w:rsid w:val="00263325"/>
    <w:rsid w:val="00265250"/>
    <w:rsid w:val="00280FC6"/>
    <w:rsid w:val="0028117F"/>
    <w:rsid w:val="00287260"/>
    <w:rsid w:val="002B2918"/>
    <w:rsid w:val="002B4636"/>
    <w:rsid w:val="002C01AA"/>
    <w:rsid w:val="002C1F2C"/>
    <w:rsid w:val="002C34F6"/>
    <w:rsid w:val="002C6846"/>
    <w:rsid w:val="002D00E1"/>
    <w:rsid w:val="002D6231"/>
    <w:rsid w:val="002E138D"/>
    <w:rsid w:val="002F1BF5"/>
    <w:rsid w:val="002F2BE2"/>
    <w:rsid w:val="002F6321"/>
    <w:rsid w:val="003004EF"/>
    <w:rsid w:val="00306145"/>
    <w:rsid w:val="00306EAD"/>
    <w:rsid w:val="00313832"/>
    <w:rsid w:val="00317883"/>
    <w:rsid w:val="00317B66"/>
    <w:rsid w:val="003235E2"/>
    <w:rsid w:val="003262AD"/>
    <w:rsid w:val="003269A5"/>
    <w:rsid w:val="0033136B"/>
    <w:rsid w:val="0034471F"/>
    <w:rsid w:val="00351CC2"/>
    <w:rsid w:val="00351D97"/>
    <w:rsid w:val="003672BF"/>
    <w:rsid w:val="00375098"/>
    <w:rsid w:val="00382EAC"/>
    <w:rsid w:val="00387FBA"/>
    <w:rsid w:val="00393B57"/>
    <w:rsid w:val="003C276B"/>
    <w:rsid w:val="003C687E"/>
    <w:rsid w:val="003D17F2"/>
    <w:rsid w:val="003E020C"/>
    <w:rsid w:val="003E23C1"/>
    <w:rsid w:val="003F1774"/>
    <w:rsid w:val="003F1C18"/>
    <w:rsid w:val="004032DE"/>
    <w:rsid w:val="00404DFE"/>
    <w:rsid w:val="004121D7"/>
    <w:rsid w:val="00413816"/>
    <w:rsid w:val="004237BB"/>
    <w:rsid w:val="004300BF"/>
    <w:rsid w:val="00430544"/>
    <w:rsid w:val="00430FEA"/>
    <w:rsid w:val="0043154F"/>
    <w:rsid w:val="0043711F"/>
    <w:rsid w:val="0044592C"/>
    <w:rsid w:val="004640F7"/>
    <w:rsid w:val="0048000F"/>
    <w:rsid w:val="00481242"/>
    <w:rsid w:val="00485DFF"/>
    <w:rsid w:val="004905FF"/>
    <w:rsid w:val="004B2AF8"/>
    <w:rsid w:val="004B4A4B"/>
    <w:rsid w:val="004B7D79"/>
    <w:rsid w:val="004B7E94"/>
    <w:rsid w:val="004C4FAF"/>
    <w:rsid w:val="004C5726"/>
    <w:rsid w:val="004F0095"/>
    <w:rsid w:val="004F5EAB"/>
    <w:rsid w:val="004F696D"/>
    <w:rsid w:val="005034AE"/>
    <w:rsid w:val="00503E04"/>
    <w:rsid w:val="00517165"/>
    <w:rsid w:val="00530625"/>
    <w:rsid w:val="00532F2E"/>
    <w:rsid w:val="005333D5"/>
    <w:rsid w:val="00533440"/>
    <w:rsid w:val="00535E10"/>
    <w:rsid w:val="0053634A"/>
    <w:rsid w:val="0053721F"/>
    <w:rsid w:val="00537CB6"/>
    <w:rsid w:val="005473DD"/>
    <w:rsid w:val="00561278"/>
    <w:rsid w:val="00564A3C"/>
    <w:rsid w:val="005650BA"/>
    <w:rsid w:val="00574644"/>
    <w:rsid w:val="005820A2"/>
    <w:rsid w:val="005842B8"/>
    <w:rsid w:val="005910FE"/>
    <w:rsid w:val="00593C97"/>
    <w:rsid w:val="005942C1"/>
    <w:rsid w:val="005A2852"/>
    <w:rsid w:val="005A573D"/>
    <w:rsid w:val="005B6F5A"/>
    <w:rsid w:val="005C5A5A"/>
    <w:rsid w:val="005C6A21"/>
    <w:rsid w:val="005D3877"/>
    <w:rsid w:val="005F00EC"/>
    <w:rsid w:val="005F014D"/>
    <w:rsid w:val="005F7409"/>
    <w:rsid w:val="00603061"/>
    <w:rsid w:val="00605C20"/>
    <w:rsid w:val="0060785E"/>
    <w:rsid w:val="006353AD"/>
    <w:rsid w:val="0063722F"/>
    <w:rsid w:val="006477FF"/>
    <w:rsid w:val="0066049D"/>
    <w:rsid w:val="00664358"/>
    <w:rsid w:val="00673EAD"/>
    <w:rsid w:val="006752EB"/>
    <w:rsid w:val="00682A98"/>
    <w:rsid w:val="006833F1"/>
    <w:rsid w:val="00691A0B"/>
    <w:rsid w:val="00694DF5"/>
    <w:rsid w:val="006954E1"/>
    <w:rsid w:val="00697B35"/>
    <w:rsid w:val="006A2362"/>
    <w:rsid w:val="006A40B2"/>
    <w:rsid w:val="006B558F"/>
    <w:rsid w:val="006C497B"/>
    <w:rsid w:val="006D3A1E"/>
    <w:rsid w:val="006D7C89"/>
    <w:rsid w:val="006E0CFA"/>
    <w:rsid w:val="006E0F22"/>
    <w:rsid w:val="00715781"/>
    <w:rsid w:val="007166A3"/>
    <w:rsid w:val="00720FB7"/>
    <w:rsid w:val="00724380"/>
    <w:rsid w:val="00730376"/>
    <w:rsid w:val="0074045C"/>
    <w:rsid w:val="00743287"/>
    <w:rsid w:val="00745FA5"/>
    <w:rsid w:val="007553C6"/>
    <w:rsid w:val="00762C7D"/>
    <w:rsid w:val="00765A77"/>
    <w:rsid w:val="00766338"/>
    <w:rsid w:val="00771D89"/>
    <w:rsid w:val="00786AC2"/>
    <w:rsid w:val="00790039"/>
    <w:rsid w:val="00791DCD"/>
    <w:rsid w:val="007960BD"/>
    <w:rsid w:val="007A2F32"/>
    <w:rsid w:val="007A3EDB"/>
    <w:rsid w:val="007A52D0"/>
    <w:rsid w:val="007A5DD1"/>
    <w:rsid w:val="007B369D"/>
    <w:rsid w:val="007B5036"/>
    <w:rsid w:val="007C1A1B"/>
    <w:rsid w:val="007C5075"/>
    <w:rsid w:val="007C6F0E"/>
    <w:rsid w:val="007C76BA"/>
    <w:rsid w:val="007D1030"/>
    <w:rsid w:val="007D2E89"/>
    <w:rsid w:val="007D5B8A"/>
    <w:rsid w:val="0080110E"/>
    <w:rsid w:val="0081067F"/>
    <w:rsid w:val="00811104"/>
    <w:rsid w:val="008127D3"/>
    <w:rsid w:val="00814DFF"/>
    <w:rsid w:val="00821368"/>
    <w:rsid w:val="00824D40"/>
    <w:rsid w:val="00835DFC"/>
    <w:rsid w:val="0084409F"/>
    <w:rsid w:val="00845464"/>
    <w:rsid w:val="0085045D"/>
    <w:rsid w:val="00857581"/>
    <w:rsid w:val="00860CC8"/>
    <w:rsid w:val="008714F8"/>
    <w:rsid w:val="00884140"/>
    <w:rsid w:val="00895B36"/>
    <w:rsid w:val="008B5FCE"/>
    <w:rsid w:val="008B694B"/>
    <w:rsid w:val="008C64DA"/>
    <w:rsid w:val="008C7715"/>
    <w:rsid w:val="008D27F9"/>
    <w:rsid w:val="008E0619"/>
    <w:rsid w:val="008E0795"/>
    <w:rsid w:val="008F3117"/>
    <w:rsid w:val="00904ADA"/>
    <w:rsid w:val="00904D4A"/>
    <w:rsid w:val="009078BB"/>
    <w:rsid w:val="00920233"/>
    <w:rsid w:val="00923915"/>
    <w:rsid w:val="0093061E"/>
    <w:rsid w:val="009528DA"/>
    <w:rsid w:val="009544E1"/>
    <w:rsid w:val="00960418"/>
    <w:rsid w:val="0096181E"/>
    <w:rsid w:val="009631A5"/>
    <w:rsid w:val="00964BFE"/>
    <w:rsid w:val="0097373C"/>
    <w:rsid w:val="00973CD6"/>
    <w:rsid w:val="00974CC1"/>
    <w:rsid w:val="00977724"/>
    <w:rsid w:val="009921DC"/>
    <w:rsid w:val="00995107"/>
    <w:rsid w:val="009A42F9"/>
    <w:rsid w:val="009B0F4A"/>
    <w:rsid w:val="009C5B39"/>
    <w:rsid w:val="009D15A7"/>
    <w:rsid w:val="009D565C"/>
    <w:rsid w:val="009E3187"/>
    <w:rsid w:val="009E3786"/>
    <w:rsid w:val="00A07894"/>
    <w:rsid w:val="00A14D4E"/>
    <w:rsid w:val="00A15C13"/>
    <w:rsid w:val="00A25B55"/>
    <w:rsid w:val="00A27B4A"/>
    <w:rsid w:val="00A50A94"/>
    <w:rsid w:val="00A51C4A"/>
    <w:rsid w:val="00A52D4C"/>
    <w:rsid w:val="00A668EE"/>
    <w:rsid w:val="00A6798D"/>
    <w:rsid w:val="00A74C2B"/>
    <w:rsid w:val="00A968C3"/>
    <w:rsid w:val="00AB1A3D"/>
    <w:rsid w:val="00AB3212"/>
    <w:rsid w:val="00AC7E39"/>
    <w:rsid w:val="00AF2EB2"/>
    <w:rsid w:val="00AF313A"/>
    <w:rsid w:val="00B024FF"/>
    <w:rsid w:val="00B03012"/>
    <w:rsid w:val="00B04FB3"/>
    <w:rsid w:val="00B20933"/>
    <w:rsid w:val="00B21131"/>
    <w:rsid w:val="00B231A5"/>
    <w:rsid w:val="00B34DD2"/>
    <w:rsid w:val="00B40B39"/>
    <w:rsid w:val="00B41908"/>
    <w:rsid w:val="00B4326A"/>
    <w:rsid w:val="00B45B0F"/>
    <w:rsid w:val="00B470B5"/>
    <w:rsid w:val="00B53399"/>
    <w:rsid w:val="00B5432C"/>
    <w:rsid w:val="00B55656"/>
    <w:rsid w:val="00B61F42"/>
    <w:rsid w:val="00B663EE"/>
    <w:rsid w:val="00B67BEE"/>
    <w:rsid w:val="00B7330C"/>
    <w:rsid w:val="00B754E9"/>
    <w:rsid w:val="00B77C9D"/>
    <w:rsid w:val="00B8524F"/>
    <w:rsid w:val="00B85D36"/>
    <w:rsid w:val="00BA17EF"/>
    <w:rsid w:val="00BA679E"/>
    <w:rsid w:val="00BB72D5"/>
    <w:rsid w:val="00BC1A61"/>
    <w:rsid w:val="00BC1ED9"/>
    <w:rsid w:val="00BC6DDD"/>
    <w:rsid w:val="00BC7B42"/>
    <w:rsid w:val="00BD1B5B"/>
    <w:rsid w:val="00BD1C3B"/>
    <w:rsid w:val="00BD4AD1"/>
    <w:rsid w:val="00BD5958"/>
    <w:rsid w:val="00BE240F"/>
    <w:rsid w:val="00BF351A"/>
    <w:rsid w:val="00C05942"/>
    <w:rsid w:val="00C06041"/>
    <w:rsid w:val="00C3449A"/>
    <w:rsid w:val="00C41EC4"/>
    <w:rsid w:val="00C46809"/>
    <w:rsid w:val="00C53B4C"/>
    <w:rsid w:val="00C54030"/>
    <w:rsid w:val="00C57D05"/>
    <w:rsid w:val="00C61425"/>
    <w:rsid w:val="00C74F7B"/>
    <w:rsid w:val="00C77401"/>
    <w:rsid w:val="00C81A1B"/>
    <w:rsid w:val="00C849AD"/>
    <w:rsid w:val="00C91D6E"/>
    <w:rsid w:val="00C92661"/>
    <w:rsid w:val="00C97DB9"/>
    <w:rsid w:val="00CA7F56"/>
    <w:rsid w:val="00CB4B59"/>
    <w:rsid w:val="00CC0365"/>
    <w:rsid w:val="00CE098C"/>
    <w:rsid w:val="00CE3566"/>
    <w:rsid w:val="00CE42F1"/>
    <w:rsid w:val="00CE7143"/>
    <w:rsid w:val="00CF2F0A"/>
    <w:rsid w:val="00D14717"/>
    <w:rsid w:val="00D16476"/>
    <w:rsid w:val="00D20737"/>
    <w:rsid w:val="00D3488D"/>
    <w:rsid w:val="00D37ECD"/>
    <w:rsid w:val="00D65F45"/>
    <w:rsid w:val="00D6795F"/>
    <w:rsid w:val="00D72FE1"/>
    <w:rsid w:val="00D861A1"/>
    <w:rsid w:val="00DA7E00"/>
    <w:rsid w:val="00DB05E1"/>
    <w:rsid w:val="00DB27B0"/>
    <w:rsid w:val="00DB7C90"/>
    <w:rsid w:val="00DC4E44"/>
    <w:rsid w:val="00DD171A"/>
    <w:rsid w:val="00DD45ED"/>
    <w:rsid w:val="00DD580E"/>
    <w:rsid w:val="00DE4176"/>
    <w:rsid w:val="00DF61DF"/>
    <w:rsid w:val="00E02BC5"/>
    <w:rsid w:val="00E04176"/>
    <w:rsid w:val="00E0458A"/>
    <w:rsid w:val="00E05343"/>
    <w:rsid w:val="00E128ED"/>
    <w:rsid w:val="00E12FFB"/>
    <w:rsid w:val="00E20FA9"/>
    <w:rsid w:val="00E212CA"/>
    <w:rsid w:val="00E25E3F"/>
    <w:rsid w:val="00E2789E"/>
    <w:rsid w:val="00E34497"/>
    <w:rsid w:val="00E436D1"/>
    <w:rsid w:val="00E521AE"/>
    <w:rsid w:val="00E61BED"/>
    <w:rsid w:val="00E74DE2"/>
    <w:rsid w:val="00E75A1D"/>
    <w:rsid w:val="00E77359"/>
    <w:rsid w:val="00E82E46"/>
    <w:rsid w:val="00E83E30"/>
    <w:rsid w:val="00EA6100"/>
    <w:rsid w:val="00EA634E"/>
    <w:rsid w:val="00EB1BFA"/>
    <w:rsid w:val="00EB3FDC"/>
    <w:rsid w:val="00EB6B22"/>
    <w:rsid w:val="00EB7430"/>
    <w:rsid w:val="00EC3FC2"/>
    <w:rsid w:val="00EC6784"/>
    <w:rsid w:val="00ED39F9"/>
    <w:rsid w:val="00EE11A8"/>
    <w:rsid w:val="00EF0954"/>
    <w:rsid w:val="00EF16AF"/>
    <w:rsid w:val="00F139F4"/>
    <w:rsid w:val="00F23C76"/>
    <w:rsid w:val="00F36FA4"/>
    <w:rsid w:val="00F37E09"/>
    <w:rsid w:val="00F430C2"/>
    <w:rsid w:val="00F505DE"/>
    <w:rsid w:val="00F70447"/>
    <w:rsid w:val="00F76161"/>
    <w:rsid w:val="00F83AAB"/>
    <w:rsid w:val="00F86546"/>
    <w:rsid w:val="00F91867"/>
    <w:rsid w:val="00F95029"/>
    <w:rsid w:val="00F95C11"/>
    <w:rsid w:val="00F96C72"/>
    <w:rsid w:val="00FA1209"/>
    <w:rsid w:val="00FA4457"/>
    <w:rsid w:val="00FB4C90"/>
    <w:rsid w:val="00FB786D"/>
    <w:rsid w:val="00FC38CC"/>
    <w:rsid w:val="00FD4C23"/>
    <w:rsid w:val="00FE3A1B"/>
    <w:rsid w:val="00FE5C0E"/>
    <w:rsid w:val="00FF190D"/>
    <w:rsid w:val="00FF2A42"/>
    <w:rsid w:val="00FF45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3C5E"/>
  <w15:docId w15:val="{2AAA1CF8-6E89-44E1-9D81-FA16727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864"/>
  </w:style>
  <w:style w:type="paragraph" w:styleId="Heading1">
    <w:name w:val="heading 1"/>
    <w:basedOn w:val="Normal"/>
    <w:next w:val="Normal"/>
    <w:link w:val="Heading1Char"/>
    <w:uiPriority w:val="9"/>
    <w:qFormat/>
    <w:rsid w:val="0001286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86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864"/>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864"/>
    <w:pPr>
      <w:spacing w:after="0" w:line="240" w:lineRule="auto"/>
      <w:contextualSpacing/>
    </w:pPr>
    <w:rPr>
      <w:rFonts w:eastAsiaTheme="majorEastAsia" w:cstheme="majorBidi"/>
      <w:spacing w:val="-10"/>
      <w:kern w:val="28"/>
      <w:sz w:val="56"/>
      <w:szCs w:val="56"/>
    </w:rPr>
  </w:style>
  <w:style w:type="paragraph" w:styleId="NoSpacing">
    <w:name w:val="No Spacing"/>
    <w:uiPriority w:val="1"/>
    <w:qFormat/>
    <w:rsid w:val="00012864"/>
    <w:pPr>
      <w:spacing w:after="0" w:line="240" w:lineRule="auto"/>
    </w:pPr>
  </w:style>
  <w:style w:type="character" w:customStyle="1" w:styleId="Heading1Char">
    <w:name w:val="Heading 1 Char"/>
    <w:basedOn w:val="DefaultParagraphFont"/>
    <w:link w:val="Heading1"/>
    <w:uiPriority w:val="9"/>
    <w:rsid w:val="00012864"/>
    <w:rPr>
      <w:rFonts w:ascii="Calibri" w:eastAsiaTheme="majorEastAsia" w:hAnsi="Calibri" w:cstheme="majorBidi"/>
      <w:color w:val="2F5496" w:themeColor="accent1" w:themeShade="BF"/>
      <w:sz w:val="32"/>
      <w:szCs w:val="32"/>
    </w:rPr>
  </w:style>
  <w:style w:type="character" w:customStyle="1" w:styleId="Heading2Char">
    <w:name w:val="Heading 2 Char"/>
    <w:basedOn w:val="DefaultParagraphFont"/>
    <w:link w:val="Heading2"/>
    <w:uiPriority w:val="9"/>
    <w:rsid w:val="00012864"/>
    <w:rPr>
      <w:rFonts w:ascii="Calibri" w:eastAsiaTheme="majorEastAsia" w:hAnsi="Calibri" w:cstheme="majorBidi"/>
      <w:color w:val="2F5496" w:themeColor="accent1" w:themeShade="BF"/>
      <w:sz w:val="26"/>
      <w:szCs w:val="26"/>
    </w:rPr>
  </w:style>
  <w:style w:type="character" w:customStyle="1" w:styleId="Heading3Char">
    <w:name w:val="Heading 3 Char"/>
    <w:basedOn w:val="DefaultParagraphFont"/>
    <w:link w:val="Heading3"/>
    <w:uiPriority w:val="9"/>
    <w:rsid w:val="00012864"/>
    <w:rPr>
      <w:rFonts w:ascii="Calibri" w:eastAsiaTheme="majorEastAsia" w:hAnsi="Calibri" w:cstheme="majorBidi"/>
      <w:color w:val="1F3763" w:themeColor="accent1" w:themeShade="7F"/>
      <w:sz w:val="24"/>
      <w:szCs w:val="24"/>
    </w:rPr>
  </w:style>
  <w:style w:type="character" w:customStyle="1" w:styleId="TitleChar">
    <w:name w:val="Title Char"/>
    <w:basedOn w:val="DefaultParagraphFont"/>
    <w:link w:val="Title"/>
    <w:uiPriority w:val="10"/>
    <w:rsid w:val="00012864"/>
    <w:rPr>
      <w:rFonts w:ascii="Calibri" w:eastAsiaTheme="majorEastAsia" w:hAnsi="Calibr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012864"/>
    <w:rPr>
      <w:rFonts w:ascii="Calibri" w:eastAsiaTheme="minorEastAsia" w:hAnsi="Calibri"/>
      <w:color w:val="5A5A5A" w:themeColor="text1" w:themeTint="A5"/>
      <w:spacing w:val="15"/>
    </w:rPr>
  </w:style>
  <w:style w:type="paragraph" w:styleId="ListParagraph">
    <w:name w:val="List Paragraph"/>
    <w:basedOn w:val="Normal"/>
    <w:uiPriority w:val="34"/>
    <w:qFormat/>
    <w:rsid w:val="00F04956"/>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9D565C"/>
    <w:rPr>
      <w:b/>
      <w:bCs/>
    </w:rPr>
  </w:style>
  <w:style w:type="character" w:customStyle="1" w:styleId="apple-converted-space">
    <w:name w:val="apple-converted-space"/>
    <w:basedOn w:val="DefaultParagraphFont"/>
    <w:rsid w:val="009D565C"/>
  </w:style>
  <w:style w:type="paragraph" w:styleId="CommentSubject">
    <w:name w:val="annotation subject"/>
    <w:basedOn w:val="CommentText"/>
    <w:next w:val="CommentText"/>
    <w:link w:val="CommentSubjectChar"/>
    <w:uiPriority w:val="99"/>
    <w:semiHidden/>
    <w:unhideWhenUsed/>
    <w:rsid w:val="009D565C"/>
    <w:rPr>
      <w:b/>
      <w:bCs/>
    </w:rPr>
  </w:style>
  <w:style w:type="character" w:customStyle="1" w:styleId="CommentSubjectChar">
    <w:name w:val="Comment Subject Char"/>
    <w:basedOn w:val="CommentTextChar"/>
    <w:link w:val="CommentSubject"/>
    <w:uiPriority w:val="99"/>
    <w:semiHidden/>
    <w:rsid w:val="009D565C"/>
    <w:rPr>
      <w:b/>
      <w:bCs/>
      <w:sz w:val="20"/>
      <w:szCs w:val="20"/>
    </w:rPr>
  </w:style>
  <w:style w:type="character" w:styleId="Hyperlink">
    <w:name w:val="Hyperlink"/>
    <w:basedOn w:val="DefaultParagraphFont"/>
    <w:uiPriority w:val="99"/>
    <w:unhideWhenUsed/>
    <w:rsid w:val="00730376"/>
    <w:rPr>
      <w:color w:val="0563C1" w:themeColor="hyperlink"/>
      <w:u w:val="single"/>
    </w:rPr>
  </w:style>
  <w:style w:type="character" w:styleId="UnresolvedMention">
    <w:name w:val="Unresolved Mention"/>
    <w:basedOn w:val="DefaultParagraphFont"/>
    <w:uiPriority w:val="99"/>
    <w:semiHidden/>
    <w:unhideWhenUsed/>
    <w:rsid w:val="00730376"/>
    <w:rPr>
      <w:color w:val="605E5C"/>
      <w:shd w:val="clear" w:color="auto" w:fill="E1DFDD"/>
    </w:rPr>
  </w:style>
  <w:style w:type="paragraph" w:styleId="Bibliography">
    <w:name w:val="Bibliography"/>
    <w:basedOn w:val="Normal"/>
    <w:next w:val="Normal"/>
    <w:uiPriority w:val="37"/>
    <w:unhideWhenUsed/>
    <w:rsid w:val="00D20737"/>
    <w:pPr>
      <w:tabs>
        <w:tab w:val="left" w:pos="500"/>
      </w:tabs>
      <w:spacing w:after="240" w:line="240" w:lineRule="auto"/>
      <w:ind w:left="504" w:hanging="504"/>
    </w:pPr>
  </w:style>
  <w:style w:type="paragraph" w:styleId="Revision">
    <w:name w:val="Revision"/>
    <w:hidden/>
    <w:uiPriority w:val="99"/>
    <w:semiHidden/>
    <w:rsid w:val="00A968C3"/>
    <w:pPr>
      <w:spacing w:after="0" w:line="240" w:lineRule="auto"/>
    </w:pPr>
  </w:style>
  <w:style w:type="table" w:styleId="TableGrid">
    <w:name w:val="Table Grid"/>
    <w:basedOn w:val="TableNormal"/>
    <w:uiPriority w:val="39"/>
    <w:rsid w:val="001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7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725400">
      <w:bodyDiv w:val="1"/>
      <w:marLeft w:val="0"/>
      <w:marRight w:val="0"/>
      <w:marTop w:val="0"/>
      <w:marBottom w:val="0"/>
      <w:divBdr>
        <w:top w:val="none" w:sz="0" w:space="0" w:color="auto"/>
        <w:left w:val="none" w:sz="0" w:space="0" w:color="auto"/>
        <w:bottom w:val="none" w:sz="0" w:space="0" w:color="auto"/>
        <w:right w:val="none" w:sz="0" w:space="0" w:color="auto"/>
      </w:divBdr>
      <w:divsChild>
        <w:div w:id="434325528">
          <w:marLeft w:val="0"/>
          <w:marRight w:val="0"/>
          <w:marTop w:val="0"/>
          <w:marBottom w:val="0"/>
          <w:divBdr>
            <w:top w:val="single" w:sz="6" w:space="0" w:color="5B616B"/>
            <w:left w:val="single" w:sz="6" w:space="0" w:color="5B616B"/>
            <w:bottom w:val="single" w:sz="6" w:space="0" w:color="5B616B"/>
            <w:right w:val="single" w:sz="6" w:space="0" w:color="5B616B"/>
          </w:divBdr>
        </w:div>
        <w:div w:id="1365252999">
          <w:marLeft w:val="0"/>
          <w:marRight w:val="0"/>
          <w:marTop w:val="0"/>
          <w:marBottom w:val="0"/>
          <w:divBdr>
            <w:top w:val="none" w:sz="0" w:space="0" w:color="auto"/>
            <w:left w:val="none" w:sz="0" w:space="0" w:color="auto"/>
            <w:bottom w:val="none" w:sz="0" w:space="0" w:color="auto"/>
            <w:right w:val="none" w:sz="0" w:space="0" w:color="auto"/>
          </w:divBdr>
        </w:div>
      </w:divsChild>
    </w:div>
    <w:div w:id="1570381500">
      <w:bodyDiv w:val="1"/>
      <w:marLeft w:val="0"/>
      <w:marRight w:val="0"/>
      <w:marTop w:val="0"/>
      <w:marBottom w:val="0"/>
      <w:divBdr>
        <w:top w:val="none" w:sz="0" w:space="0" w:color="auto"/>
        <w:left w:val="none" w:sz="0" w:space="0" w:color="auto"/>
        <w:bottom w:val="none" w:sz="0" w:space="0" w:color="auto"/>
        <w:right w:val="none" w:sz="0" w:space="0" w:color="auto"/>
      </w:divBdr>
    </w:div>
    <w:div w:id="1811559395">
      <w:bodyDiv w:val="1"/>
      <w:marLeft w:val="0"/>
      <w:marRight w:val="0"/>
      <w:marTop w:val="0"/>
      <w:marBottom w:val="0"/>
      <w:divBdr>
        <w:top w:val="none" w:sz="0" w:space="0" w:color="auto"/>
        <w:left w:val="none" w:sz="0" w:space="0" w:color="auto"/>
        <w:bottom w:val="none" w:sz="0" w:space="0" w:color="auto"/>
        <w:right w:val="none" w:sz="0" w:space="0" w:color="auto"/>
      </w:divBdr>
    </w:div>
    <w:div w:id="2069498016">
      <w:bodyDiv w:val="1"/>
      <w:marLeft w:val="0"/>
      <w:marRight w:val="0"/>
      <w:marTop w:val="0"/>
      <w:marBottom w:val="0"/>
      <w:divBdr>
        <w:top w:val="none" w:sz="0" w:space="0" w:color="auto"/>
        <w:left w:val="none" w:sz="0" w:space="0" w:color="auto"/>
        <w:bottom w:val="none" w:sz="0" w:space="0" w:color="auto"/>
        <w:right w:val="none" w:sz="0" w:space="0" w:color="auto"/>
      </w:divBdr>
      <w:divsChild>
        <w:div w:id="26807352">
          <w:marLeft w:val="0"/>
          <w:marRight w:val="0"/>
          <w:marTop w:val="0"/>
          <w:marBottom w:val="0"/>
          <w:divBdr>
            <w:top w:val="single" w:sz="6" w:space="0" w:color="5B616B"/>
            <w:left w:val="single" w:sz="6" w:space="0" w:color="5B616B"/>
            <w:bottom w:val="single" w:sz="6" w:space="0" w:color="5B616B"/>
            <w:right w:val="single" w:sz="6" w:space="0" w:color="5B616B"/>
          </w:divBdr>
        </w:div>
        <w:div w:id="1265112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doi.org/10.1093/ageing/afaf077" TargetMode="External"/><Relationship Id="rId1" Type="http://schemas.openxmlformats.org/officeDocument/2006/relationships/hyperlink" Target="https://academic.oup.com/aje/pages/Instructions_To_Authors"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hyperlink" Target="https://www.ncbi.nlm.nih.gov/pmc/articles/PMC681414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bostoninformatics/va_frailty_ind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EB9B63C4D263418B9B129B14624420" ma:contentTypeVersion="18" ma:contentTypeDescription="Create a new document." ma:contentTypeScope="" ma:versionID="1a9ef27e5b18be9456a1510339b2687d">
  <xsd:schema xmlns:xsd="http://www.w3.org/2001/XMLSchema" xmlns:xs="http://www.w3.org/2001/XMLSchema" xmlns:p="http://schemas.microsoft.com/office/2006/metadata/properties" xmlns:ns2="345bdf70-a1f3-41cf-b403-c3ea8e5411a1" xmlns:ns3="85fdf378-c8c6-456e-b63d-e94aba4a0e3c" targetNamespace="http://schemas.microsoft.com/office/2006/metadata/properties" ma:root="true" ma:fieldsID="af11408385dae5c0fb828dc690ddcdf2" ns2:_="" ns3:_="">
    <xsd:import namespace="345bdf70-a1f3-41cf-b403-c3ea8e5411a1"/>
    <xsd:import namespace="85fdf378-c8c6-456e-b63d-e94aba4a0e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bdf70-a1f3-41cf-b403-c3ea8e541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95b74c-27ba-417e-a90a-73c1eb35a0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fdf378-c8c6-456e-b63d-e94aba4a0e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0e50f37-4a6a-4d45-a0c2-ba64c4ab13fd}" ma:internalName="TaxCatchAll" ma:showField="CatchAllData" ma:web="85fdf378-c8c6-456e-b63d-e94aba4a0e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683bEf1opjhzbRAWjgDunKoDQ==">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</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85fdf378-c8c6-456e-b63d-e94aba4a0e3c" xsi:nil="true"/>
    <lcf76f155ced4ddcb4097134ff3c332f xmlns="345bdf70-a1f3-41cf-b403-c3ea8e5411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026D81-8DD8-4B1B-A9E4-3CA13CE06549}">
  <ds:schemaRefs>
    <ds:schemaRef ds:uri="http://schemas.openxmlformats.org/officeDocument/2006/bibliography"/>
  </ds:schemaRefs>
</ds:datastoreItem>
</file>

<file path=customXml/itemProps2.xml><?xml version="1.0" encoding="utf-8"?>
<ds:datastoreItem xmlns:ds="http://schemas.openxmlformats.org/officeDocument/2006/customXml" ds:itemID="{1C701BD8-6622-427A-87FC-13C8B9557CAD}">
  <ds:schemaRefs>
    <ds:schemaRef ds:uri="http://schemas.microsoft.com/sharepoint/v3/contenttype/forms"/>
  </ds:schemaRefs>
</ds:datastoreItem>
</file>

<file path=customXml/itemProps3.xml><?xml version="1.0" encoding="utf-8"?>
<ds:datastoreItem xmlns:ds="http://schemas.openxmlformats.org/officeDocument/2006/customXml" ds:itemID="{8E626FE9-97C9-4CA8-B3A5-6BAD2FB15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bdf70-a1f3-41cf-b403-c3ea8e5411a1"/>
    <ds:schemaRef ds:uri="85fdf378-c8c6-456e-b63d-e94aba4a0e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0E8454D-3446-4149-9F38-4F3526F69E02}">
  <ds:schemaRefs>
    <ds:schemaRef ds:uri="http://schemas.microsoft.com/office/2006/metadata/properties"/>
    <ds:schemaRef ds:uri="http://schemas.microsoft.com/office/infopath/2007/PartnerControls"/>
    <ds:schemaRef ds:uri="85fdf378-c8c6-456e-b63d-e94aba4a0e3c"/>
    <ds:schemaRef ds:uri="345bdf70-a1f3-41cf-b403-c3ea8e5411a1"/>
  </ds:schemaRefs>
</ds:datastoreItem>
</file>

<file path=docMetadata/LabelInfo.xml><?xml version="1.0" encoding="utf-8"?>
<clbl:labelList xmlns:clbl="http://schemas.microsoft.com/office/2020/mipLabelMetadata">
  <clbl:label id="{7893ce20-a697-4fd6-a4da-14011f6a471d}" enabled="1" method="Standard" siteId="{a8eec281-aaa3-4dae-ac9b-9a398b9215e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18</Pages>
  <Words>29176</Words>
  <Characters>166308</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El-Hay</dc:creator>
  <cp:keywords/>
  <dc:description/>
  <cp:lastModifiedBy>Cavanaugh, Rob</cp:lastModifiedBy>
  <cp:revision>3</cp:revision>
  <dcterms:created xsi:type="dcterms:W3CDTF">2025-08-13T19:43:00Z</dcterms:created>
  <dcterms:modified xsi:type="dcterms:W3CDTF">2025-08-13T19:50:00Z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0x010100ABEB9B63C4D263418B9B129B14624420</vt:lpwstr>
  </property>
  <property fmtid="{D5CDD505-2E9C-101B-9397-08002B2CF9AE}" pid="4" name="ZOTERO_PREF_1">
    <vt:lpwstr>&lt;data data-version="3" zotero-version="6.0.37"&gt;&lt;session id="5ONxm9G2"/&gt;&lt;style id="http://www.zotero.org/styles/american-journal-of-epidemiology"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ies>
</file>